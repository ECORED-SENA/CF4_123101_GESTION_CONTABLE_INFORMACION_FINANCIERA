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tf" ContentType="application/x-font-ttf"/>
  <Default Extension="xml" ContentType="application/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word/commentsExtended.xml" ContentType="application/vnd.openxmlformats-officedocument.wordprocessingml.commentsExtended+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b w:val="1"/>
        </w:rPr>
      </w:pPr>
      <w:r w:rsidDel="00000000" w:rsidR="00000000" w:rsidRPr="00000000">
        <w:rPr>
          <w:b w:val="1"/>
          <w:rtl w:val="0"/>
        </w:rPr>
        <w:t xml:space="preserve">FORMATO PARA EL DESARROLLO DE COMPONENTE FORMATIVO</w:t>
      </w:r>
    </w:p>
    <w:p w:rsidR="00000000" w:rsidDel="00000000" w:rsidP="00000000" w:rsidRDefault="00000000" w:rsidRPr="00000000" w14:paraId="00000002">
      <w:pPr>
        <w:tabs>
          <w:tab w:val="left" w:pos="3224"/>
        </w:tabs>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trHeight w:val="340" w:hRule="atLeast"/>
        </w:trPr>
        <w:tc>
          <w:tcPr>
            <w:shd w:fill="edf2f8" w:val="clear"/>
            <w:vAlign w:val="center"/>
          </w:tcPr>
          <w:p w:rsidR="00000000" w:rsidDel="00000000" w:rsidP="00000000" w:rsidRDefault="00000000" w:rsidRPr="00000000" w14:paraId="00000003">
            <w:pPr>
              <w:rPr>
                <w:b w:val="1"/>
              </w:rPr>
            </w:pPr>
            <w:r w:rsidDel="00000000" w:rsidR="00000000" w:rsidRPr="00000000">
              <w:rPr>
                <w:b w:val="1"/>
                <w:rtl w:val="0"/>
              </w:rPr>
              <w:t xml:space="preserve">PROGRAMA DE FORMACIÓN</w:t>
            </w:r>
          </w:p>
        </w:tc>
        <w:tc>
          <w:tcPr>
            <w:shd w:fill="auto" w:val="clear"/>
            <w:vAlign w:val="center"/>
          </w:tcPr>
          <w:p w:rsidR="00000000" w:rsidDel="00000000" w:rsidP="00000000" w:rsidRDefault="00000000" w:rsidRPr="00000000" w14:paraId="00000004">
            <w:pPr>
              <w:rPr>
                <w:b w:val="1"/>
              </w:rPr>
            </w:pPr>
            <w:r w:rsidDel="00000000" w:rsidR="00000000" w:rsidRPr="00000000">
              <w:rPr>
                <w:b w:val="1"/>
                <w:rtl w:val="0"/>
              </w:rPr>
              <w:t xml:space="preserve">TECNOLOGÍA GESTIÓN CONTABLE Y DE INFORMACIÓN FINANCIERA</w:t>
            </w:r>
          </w:p>
        </w:tc>
      </w:tr>
      <w:tr>
        <w:trPr>
          <w:trHeight w:val="340" w:hRule="atLeast"/>
        </w:trPr>
        <w:tc>
          <w:tcPr>
            <w:shd w:fill="edf2f8" w:val="clear"/>
            <w:vAlign w:val="center"/>
          </w:tcPr>
          <w:p w:rsidR="00000000" w:rsidDel="00000000" w:rsidP="00000000" w:rsidRDefault="00000000" w:rsidRPr="00000000" w14:paraId="00000005">
            <w:pPr>
              <w:rPr>
                <w:b w:val="1"/>
              </w:rPr>
            </w:pPr>
            <w:r w:rsidDel="00000000" w:rsidR="00000000" w:rsidRPr="00000000">
              <w:rPr>
                <w:b w:val="1"/>
                <w:rtl w:val="0"/>
              </w:rPr>
              <w:t xml:space="preserve">Guía de aprendizaje No</w:t>
            </w:r>
          </w:p>
        </w:tc>
        <w:tc>
          <w:tcPr>
            <w:shd w:fill="auto" w:val="clear"/>
            <w:vAlign w:val="center"/>
          </w:tcPr>
          <w:p w:rsidR="00000000" w:rsidDel="00000000" w:rsidP="00000000" w:rsidRDefault="00000000" w:rsidRPr="00000000" w14:paraId="00000006">
            <w:pPr>
              <w:rPr>
                <w:b w:val="1"/>
              </w:rPr>
            </w:pPr>
            <w:r w:rsidDel="00000000" w:rsidR="00000000" w:rsidRPr="00000000">
              <w:rPr>
                <w:b w:val="1"/>
                <w:rtl w:val="0"/>
              </w:rPr>
              <w:t xml:space="preserve">003– Fundamentación tributaria</w:t>
            </w:r>
          </w:p>
        </w:tc>
      </w:tr>
      <w:tr>
        <w:trPr>
          <w:trHeight w:val="340" w:hRule="atLeast"/>
        </w:trPr>
        <w:tc>
          <w:tcPr>
            <w:shd w:fill="edf2f8" w:val="clear"/>
            <w:vAlign w:val="center"/>
          </w:tcPr>
          <w:p w:rsidR="00000000" w:rsidDel="00000000" w:rsidP="00000000" w:rsidRDefault="00000000" w:rsidRPr="00000000" w14:paraId="00000007">
            <w:pPr>
              <w:rPr>
                <w:b w:val="1"/>
              </w:rPr>
            </w:pPr>
            <w:r w:rsidDel="00000000" w:rsidR="00000000" w:rsidRPr="00000000">
              <w:rPr>
                <w:b w:val="1"/>
                <w:rtl w:val="0"/>
              </w:rPr>
              <w:t xml:space="preserve">COMPONENTE FORMATIVO No</w:t>
            </w:r>
          </w:p>
        </w:tc>
        <w:tc>
          <w:tcPr>
            <w:shd w:fill="auto" w:val="clear"/>
            <w:vAlign w:val="center"/>
          </w:tcPr>
          <w:p w:rsidR="00000000" w:rsidDel="00000000" w:rsidP="00000000" w:rsidRDefault="00000000" w:rsidRPr="00000000" w14:paraId="00000008">
            <w:pPr>
              <w:jc w:val="both"/>
              <w:rPr>
                <w:b w:val="1"/>
              </w:rPr>
            </w:pPr>
            <w:r w:rsidDel="00000000" w:rsidR="00000000" w:rsidRPr="00000000">
              <w:rPr>
                <w:b w:val="1"/>
                <w:rtl w:val="0"/>
              </w:rPr>
              <w:t xml:space="preserve">004 – Obligaciones tributarias, territoriales y nacionales.</w:t>
            </w:r>
          </w:p>
        </w:tc>
      </w:tr>
      <w:tr>
        <w:trPr>
          <w:trHeight w:val="4358" w:hRule="atLeast"/>
        </w:trPr>
        <w:tc>
          <w:tcPr>
            <w:shd w:fill="edf2f8" w:val="clear"/>
            <w:vAlign w:val="center"/>
          </w:tcPr>
          <w:p w:rsidR="00000000" w:rsidDel="00000000" w:rsidP="00000000" w:rsidRDefault="00000000" w:rsidRPr="00000000" w14:paraId="00000009">
            <w:pPr>
              <w:rPr>
                <w:b w:val="1"/>
              </w:rPr>
            </w:pPr>
            <w:r w:rsidDel="00000000" w:rsidR="00000000" w:rsidRPr="00000000">
              <w:rPr>
                <w:b w:val="1"/>
                <w:rtl w:val="0"/>
              </w:rPr>
              <w:t xml:space="preserve">BREVE DESCRIPCIÓN</w:t>
            </w:r>
          </w:p>
        </w:tc>
        <w:tc>
          <w:tcPr>
            <w:shd w:fill="auto" w:val="clear"/>
            <w:vAlign w:val="center"/>
          </w:tcPr>
          <w:p w:rsidR="00000000" w:rsidDel="00000000" w:rsidP="00000000" w:rsidRDefault="00000000" w:rsidRPr="00000000" w14:paraId="0000000A">
            <w:pPr>
              <w:jc w:val="both"/>
              <w:rPr/>
            </w:pPr>
            <w:r w:rsidDel="00000000" w:rsidR="00000000" w:rsidRPr="00000000">
              <w:rPr>
                <w:rtl w:val="0"/>
              </w:rPr>
              <w:t xml:space="preserve">En este componente formativo el aprendiz tendrá la oportunidad de abordar las generalidades acerca de los impuestos, su estructura, clasificación, tipos de contribuyentes e importancia que tiene para el sostenimiento del Estado.</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Los impuestos se dividen de acuerdo con su estructura tributaria en nacionales, municipales y departamentales; y, según las necesidades del Estado, se clasifican en impuestos directos e indirectos. Para comprender su organización es fundamental analizar las normas establecidas en el Estatuto Tributario (ET) – (Decreto 0624 de 1989) y normas vigentes, que establecen las reglas para su aplicación.</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b w:val="1"/>
              </w:rPr>
            </w:pPr>
            <w:r w:rsidDel="00000000" w:rsidR="00000000" w:rsidRPr="00000000">
              <w:rPr>
                <w:rtl w:val="0"/>
              </w:rPr>
              <w:t xml:space="preserve">De acuerdo con lo establecido en el Art. 363 de la Constitución Política de Colombia (CPC), el sistema tributario se fundamenta en principios de equidad, eficiencia y progresividad.</w:t>
            </w:r>
            <w:r w:rsidDel="00000000" w:rsidR="00000000" w:rsidRPr="00000000">
              <w:rPr>
                <w:rtl w:val="0"/>
              </w:rPr>
            </w:r>
          </w:p>
        </w:tc>
      </w:tr>
      <w:tr>
        <w:trPr>
          <w:trHeight w:val="340" w:hRule="atLeast"/>
        </w:trPr>
        <w:tc>
          <w:tcPr>
            <w:shd w:fill="edf2f8" w:val="clear"/>
            <w:vAlign w:val="center"/>
          </w:tcPr>
          <w:p w:rsidR="00000000" w:rsidDel="00000000" w:rsidP="00000000" w:rsidRDefault="00000000" w:rsidRPr="00000000" w14:paraId="0000000F">
            <w:pPr>
              <w:rPr>
                <w:b w:val="1"/>
              </w:rPr>
            </w:pPr>
            <w:r w:rsidDel="00000000" w:rsidR="00000000" w:rsidRPr="00000000">
              <w:rPr>
                <w:b w:val="1"/>
                <w:rtl w:val="0"/>
              </w:rPr>
              <w:t xml:space="preserve">PALABRAS CLAVE</w:t>
            </w:r>
          </w:p>
        </w:tc>
        <w:tc>
          <w:tcPr>
            <w:shd w:fill="auto" w:val="clear"/>
            <w:vAlign w:val="center"/>
          </w:tcPr>
          <w:p w:rsidR="00000000" w:rsidDel="00000000" w:rsidP="00000000" w:rsidRDefault="00000000" w:rsidRPr="00000000" w14:paraId="00000010">
            <w:pPr>
              <w:jc w:val="both"/>
              <w:rPr>
                <w:b w:val="1"/>
              </w:rPr>
            </w:pPr>
            <w:r w:rsidDel="00000000" w:rsidR="00000000" w:rsidRPr="00000000">
              <w:rPr>
                <w:rtl w:val="0"/>
              </w:rPr>
              <w:t xml:space="preserve">Impuestos, base gravable, contribuyente, declarante, sujeto activo, sujeto pasivo, tarifa, hecho generador, impuesto al valor agregado, impuesto de renta, impuesto de industria y comercio, avisos y tableros, retención en la fuente, calendario tributario, persona natural, persona jurídica.</w:t>
            </w:r>
            <w:r w:rsidDel="00000000" w:rsidR="00000000" w:rsidRPr="00000000">
              <w:rPr>
                <w:rtl w:val="0"/>
              </w:rPr>
            </w:r>
          </w:p>
        </w:tc>
      </w:tr>
      <w:tr>
        <w:trPr>
          <w:trHeight w:val="340" w:hRule="atLeast"/>
        </w:trPr>
        <w:tc>
          <w:tcPr>
            <w:shd w:fill="edf2f8" w:val="clear"/>
            <w:vAlign w:val="center"/>
          </w:tcPr>
          <w:p w:rsidR="00000000" w:rsidDel="00000000" w:rsidP="00000000" w:rsidRDefault="00000000" w:rsidRPr="00000000" w14:paraId="00000011">
            <w:pPr>
              <w:rPr>
                <w:b w:val="1"/>
              </w:rPr>
            </w:pPr>
            <w:r w:rsidDel="00000000" w:rsidR="00000000" w:rsidRPr="00000000">
              <w:rPr>
                <w:b w:val="1"/>
                <w:rtl w:val="0"/>
              </w:rPr>
              <w:t xml:space="preserve">ÁREA OCUPACIONAL</w:t>
            </w:r>
          </w:p>
        </w:tc>
        <w:tc>
          <w:tcPr>
            <w:shd w:fill="auto" w:val="clear"/>
            <w:vAlign w:val="center"/>
          </w:tcPr>
          <w:p w:rsidR="00000000" w:rsidDel="00000000" w:rsidP="00000000" w:rsidRDefault="00000000" w:rsidRPr="00000000" w14:paraId="00000012">
            <w:pPr>
              <w:jc w:val="both"/>
              <w:rPr/>
            </w:pPr>
            <w:r w:rsidDel="00000000" w:rsidR="00000000" w:rsidRPr="00000000">
              <w:rPr>
                <w:rtl w:val="0"/>
              </w:rPr>
              <w:t xml:space="preserve">Ocupaciones Administrativas de Finanzas y Seguros</w:t>
            </w:r>
          </w:p>
          <w:p w:rsidR="00000000" w:rsidDel="00000000" w:rsidP="00000000" w:rsidRDefault="00000000" w:rsidRPr="00000000" w14:paraId="00000013">
            <w:pPr>
              <w:jc w:val="both"/>
              <w:rPr/>
            </w:pPr>
            <w:r w:rsidDel="00000000" w:rsidR="00000000" w:rsidRPr="00000000">
              <w:rPr>
                <w:rtl w:val="0"/>
              </w:rPr>
              <w:t xml:space="preserve"> </w:t>
            </w:r>
          </w:p>
        </w:tc>
      </w:tr>
      <w:tr>
        <w:trPr>
          <w:trHeight w:val="340" w:hRule="atLeast"/>
        </w:trPr>
        <w:tc>
          <w:tcPr>
            <w:shd w:fill="edf2f8" w:val="clear"/>
            <w:vAlign w:val="center"/>
          </w:tcPr>
          <w:p w:rsidR="00000000" w:rsidDel="00000000" w:rsidP="00000000" w:rsidRDefault="00000000" w:rsidRPr="00000000" w14:paraId="00000014">
            <w:pPr>
              <w:rPr>
                <w:b w:val="1"/>
              </w:rPr>
            </w:pPr>
            <w:r w:rsidDel="00000000" w:rsidR="00000000" w:rsidRPr="00000000">
              <w:rPr>
                <w:b w:val="1"/>
                <w:rtl w:val="0"/>
              </w:rPr>
              <w:t xml:space="preserve">RESULTADOS DE APRENDIZAJE</w:t>
            </w:r>
          </w:p>
        </w:tc>
        <w:tc>
          <w:tcPr>
            <w:shd w:fill="auto" w:val="clear"/>
            <w:vAlign w:val="center"/>
          </w:tcPr>
          <w:p w:rsidR="00000000" w:rsidDel="00000000" w:rsidP="00000000" w:rsidRDefault="00000000" w:rsidRPr="00000000" w14:paraId="00000015">
            <w:pPr>
              <w:pBdr>
                <w:top w:space="0" w:sz="0" w:val="nil"/>
                <w:left w:space="0" w:sz="0" w:val="nil"/>
                <w:bottom w:space="0" w:sz="0" w:val="nil"/>
                <w:right w:space="0" w:sz="0" w:val="nil"/>
                <w:between w:space="0" w:sz="0" w:val="nil"/>
              </w:pBdr>
              <w:jc w:val="both"/>
              <w:rPr>
                <w:color w:val="000000"/>
              </w:rPr>
            </w:pPr>
            <w:r w:rsidDel="00000000" w:rsidR="00000000" w:rsidRPr="00000000">
              <w:rPr>
                <w:b w:val="1"/>
                <w:color w:val="000000"/>
                <w:rtl w:val="0"/>
              </w:rPr>
              <w:t xml:space="preserve">21030302401. </w:t>
            </w:r>
            <w:r w:rsidDel="00000000" w:rsidR="00000000" w:rsidRPr="00000000">
              <w:rPr>
                <w:color w:val="000000"/>
                <w:rtl w:val="0"/>
              </w:rPr>
              <w:t xml:space="preserve">Identificar obligaciones tributarias, territoriales y nacionales, de acuerdo con normativa.</w:t>
            </w:r>
          </w:p>
          <w:p w:rsidR="00000000" w:rsidDel="00000000" w:rsidP="00000000" w:rsidRDefault="00000000" w:rsidRPr="00000000" w14:paraId="00000016">
            <w:pPr>
              <w:pBdr>
                <w:top w:space="0" w:sz="0" w:val="nil"/>
                <w:left w:space="0" w:sz="0" w:val="nil"/>
                <w:bottom w:space="0" w:sz="0" w:val="nil"/>
                <w:right w:space="0" w:sz="0" w:val="nil"/>
                <w:between w:space="0" w:sz="0" w:val="nil"/>
              </w:pBdr>
              <w:jc w:val="both"/>
              <w:rPr>
                <w:b w:val="1"/>
                <w:color w:val="00000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21030302402. </w:t>
            </w:r>
            <w:r w:rsidDel="00000000" w:rsidR="00000000" w:rsidRPr="00000000">
              <w:rPr>
                <w:color w:val="000000"/>
                <w:rtl w:val="0"/>
              </w:rPr>
              <w:t xml:space="preserve">Aplicar las tarifas de impuestos en las operaciones de acuerdo con normativa.</w:t>
            </w:r>
            <w:r w:rsidDel="00000000" w:rsidR="00000000" w:rsidRPr="00000000">
              <w:rPr>
                <w:rtl w:val="0"/>
              </w:rPr>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7"/>
        </w:numPr>
        <w:pBdr>
          <w:top w:space="0" w:sz="0" w:val="nil"/>
          <w:left w:space="0" w:sz="0" w:val="nil"/>
          <w:bottom w:space="0" w:sz="0" w:val="nil"/>
          <w:right w:space="0" w:sz="0" w:val="nil"/>
          <w:between w:space="0" w:sz="0" w:val="nil"/>
        </w:pBdr>
        <w:ind w:left="426" w:hanging="426"/>
        <w:jc w:val="both"/>
        <w:rPr>
          <w:b w:val="1"/>
          <w:color w:val="000000"/>
        </w:rPr>
      </w:pPr>
      <w:r w:rsidDel="00000000" w:rsidR="00000000" w:rsidRPr="00000000">
        <w:rPr>
          <w:b w:val="1"/>
          <w:rtl w:val="0"/>
        </w:rPr>
        <w:t xml:space="preserve">ÍNDICE</w:t>
      </w:r>
      <w:r w:rsidDel="00000000" w:rsidR="00000000" w:rsidRPr="00000000">
        <w:rPr>
          <w:b w:val="1"/>
          <w:color w:val="000000"/>
          <w:rtl w:val="0"/>
        </w:rPr>
        <w:t xml:space="preserve"> DE CONTENIDOS: </w:t>
      </w:r>
    </w:p>
    <w:p w:rsidR="00000000" w:rsidDel="00000000" w:rsidP="00000000" w:rsidRDefault="00000000" w:rsidRPr="00000000" w14:paraId="0000001A">
      <w:pPr>
        <w:pBdr>
          <w:top w:space="0" w:sz="0" w:val="nil"/>
          <w:left w:space="0" w:sz="0" w:val="nil"/>
          <w:bottom w:space="0" w:sz="0" w:val="nil"/>
          <w:right w:space="0" w:sz="0" w:val="nil"/>
          <w:between w:space="0" w:sz="0" w:val="nil"/>
        </w:pBdr>
        <w:jc w:val="both"/>
        <w:rPr>
          <w:b w:val="1"/>
          <w:color w:val="00000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jc w:val="both"/>
        <w:rPr>
          <w:b w:val="1"/>
          <w:color w:val="00000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9. Impuestos:</w:t>
      </w:r>
    </w:p>
    <w:p w:rsidR="00000000" w:rsidDel="00000000" w:rsidP="00000000" w:rsidRDefault="00000000" w:rsidRPr="00000000" w14:paraId="0000001D">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9.1 Conceptos y elementos de los Impuestos:</w:t>
      </w:r>
    </w:p>
    <w:p w:rsidR="00000000" w:rsidDel="00000000" w:rsidP="00000000" w:rsidRDefault="00000000" w:rsidRPr="00000000" w14:paraId="0000001E">
      <w:pPr>
        <w:pBdr>
          <w:top w:space="0" w:sz="0" w:val="nil"/>
          <w:left w:space="0" w:sz="0" w:val="nil"/>
          <w:bottom w:space="0" w:sz="0" w:val="nil"/>
          <w:right w:space="0" w:sz="0" w:val="nil"/>
          <w:between w:space="0" w:sz="0" w:val="nil"/>
        </w:pBdr>
        <w:ind w:left="720" w:firstLine="0"/>
        <w:jc w:val="both"/>
        <w:rPr>
          <w:color w:val="000000"/>
        </w:rPr>
      </w:pPr>
      <w:r w:rsidDel="00000000" w:rsidR="00000000" w:rsidRPr="00000000">
        <w:rPr>
          <w:color w:val="000000"/>
          <w:rtl w:val="0"/>
        </w:rPr>
        <w:t xml:space="preserve">9.1.1 Concepto</w:t>
      </w:r>
    </w:p>
    <w:p w:rsidR="00000000" w:rsidDel="00000000" w:rsidP="00000000" w:rsidRDefault="00000000" w:rsidRPr="00000000" w14:paraId="0000001F">
      <w:pPr>
        <w:pBdr>
          <w:top w:space="0" w:sz="0" w:val="nil"/>
          <w:left w:space="0" w:sz="0" w:val="nil"/>
          <w:bottom w:space="0" w:sz="0" w:val="nil"/>
          <w:right w:space="0" w:sz="0" w:val="nil"/>
          <w:between w:space="0" w:sz="0" w:val="nil"/>
        </w:pBdr>
        <w:ind w:left="720" w:firstLine="0"/>
        <w:rPr>
          <w:color w:val="000000"/>
        </w:rPr>
      </w:pPr>
      <w:r w:rsidDel="00000000" w:rsidR="00000000" w:rsidRPr="00000000">
        <w:rPr>
          <w:color w:val="000000"/>
          <w:rtl w:val="0"/>
        </w:rPr>
        <w:t xml:space="preserve">9.1.2 Elementos de los Impuestos:</w:t>
      </w:r>
    </w:p>
    <w:p w:rsidR="00000000" w:rsidDel="00000000" w:rsidP="00000000" w:rsidRDefault="00000000" w:rsidRPr="00000000" w14:paraId="00000020">
      <w:pPr>
        <w:pBdr>
          <w:top w:space="0" w:sz="0" w:val="nil"/>
          <w:left w:space="0" w:sz="0" w:val="nil"/>
          <w:bottom w:space="0" w:sz="0" w:val="nil"/>
          <w:right w:space="0" w:sz="0" w:val="nil"/>
          <w:between w:space="0" w:sz="0" w:val="nil"/>
        </w:pBdr>
        <w:ind w:left="1440" w:firstLine="0"/>
        <w:rPr>
          <w:color w:val="000000"/>
        </w:rPr>
      </w:pPr>
      <w:r w:rsidDel="00000000" w:rsidR="00000000" w:rsidRPr="00000000">
        <w:rPr>
          <w:color w:val="000000"/>
          <w:rtl w:val="0"/>
        </w:rPr>
        <w:t xml:space="preserve">9.1.2.1 Sujeto activo.</w:t>
      </w:r>
    </w:p>
    <w:p w:rsidR="00000000" w:rsidDel="00000000" w:rsidP="00000000" w:rsidRDefault="00000000" w:rsidRPr="00000000" w14:paraId="00000021">
      <w:pPr>
        <w:pBdr>
          <w:top w:space="0" w:sz="0" w:val="nil"/>
          <w:left w:space="0" w:sz="0" w:val="nil"/>
          <w:bottom w:space="0" w:sz="0" w:val="nil"/>
          <w:right w:space="0" w:sz="0" w:val="nil"/>
          <w:between w:space="0" w:sz="0" w:val="nil"/>
        </w:pBdr>
        <w:ind w:left="1440" w:firstLine="0"/>
        <w:jc w:val="both"/>
        <w:rPr>
          <w:color w:val="000000"/>
        </w:rPr>
      </w:pPr>
      <w:r w:rsidDel="00000000" w:rsidR="00000000" w:rsidRPr="00000000">
        <w:rPr>
          <w:color w:val="000000"/>
          <w:rtl w:val="0"/>
        </w:rPr>
        <w:t xml:space="preserve">9.1.2.2 Sujeto pasivo.</w:t>
      </w:r>
    </w:p>
    <w:p w:rsidR="00000000" w:rsidDel="00000000" w:rsidP="00000000" w:rsidRDefault="00000000" w:rsidRPr="00000000" w14:paraId="00000022">
      <w:pPr>
        <w:pBdr>
          <w:top w:space="0" w:sz="0" w:val="nil"/>
          <w:left w:space="0" w:sz="0" w:val="nil"/>
          <w:bottom w:space="0" w:sz="0" w:val="nil"/>
          <w:right w:space="0" w:sz="0" w:val="nil"/>
          <w:between w:space="0" w:sz="0" w:val="nil"/>
        </w:pBdr>
        <w:ind w:left="1440" w:firstLine="0"/>
        <w:jc w:val="both"/>
        <w:rPr>
          <w:color w:val="000000"/>
        </w:rPr>
      </w:pPr>
      <w:r w:rsidDel="00000000" w:rsidR="00000000" w:rsidRPr="00000000">
        <w:rPr>
          <w:color w:val="000000"/>
          <w:rtl w:val="0"/>
        </w:rPr>
        <w:t xml:space="preserve">9.1.2.3 Hecho generador.  </w:t>
      </w:r>
    </w:p>
    <w:p w:rsidR="00000000" w:rsidDel="00000000" w:rsidP="00000000" w:rsidRDefault="00000000" w:rsidRPr="00000000" w14:paraId="00000023">
      <w:pPr>
        <w:pBdr>
          <w:top w:space="0" w:sz="0" w:val="nil"/>
          <w:left w:space="0" w:sz="0" w:val="nil"/>
          <w:bottom w:space="0" w:sz="0" w:val="nil"/>
          <w:right w:space="0" w:sz="0" w:val="nil"/>
          <w:between w:space="0" w:sz="0" w:val="nil"/>
        </w:pBdr>
        <w:ind w:left="1440" w:firstLine="0"/>
        <w:rPr>
          <w:color w:val="000000"/>
        </w:rPr>
      </w:pPr>
      <w:r w:rsidDel="00000000" w:rsidR="00000000" w:rsidRPr="00000000">
        <w:rPr>
          <w:color w:val="000000"/>
          <w:rtl w:val="0"/>
        </w:rPr>
        <w:t xml:space="preserve">9.1.2.4 Base gravable.                                                                                                                              </w:t>
      </w:r>
    </w:p>
    <w:p w:rsidR="00000000" w:rsidDel="00000000" w:rsidP="00000000" w:rsidRDefault="00000000" w:rsidRPr="00000000" w14:paraId="00000024">
      <w:pPr>
        <w:pBdr>
          <w:top w:space="0" w:sz="0" w:val="nil"/>
          <w:left w:space="0" w:sz="0" w:val="nil"/>
          <w:bottom w:space="0" w:sz="0" w:val="nil"/>
          <w:right w:space="0" w:sz="0" w:val="nil"/>
          <w:between w:space="0" w:sz="0" w:val="nil"/>
        </w:pBdr>
        <w:ind w:left="1440" w:firstLine="0"/>
        <w:rPr>
          <w:color w:val="000000"/>
        </w:rPr>
      </w:pPr>
      <w:r w:rsidDel="00000000" w:rsidR="00000000" w:rsidRPr="00000000">
        <w:rPr>
          <w:color w:val="000000"/>
          <w:rtl w:val="0"/>
        </w:rPr>
        <w:t xml:space="preserve">9.1.2.5 Tarifa.</w:t>
      </w:r>
    </w:p>
    <w:p w:rsidR="00000000" w:rsidDel="00000000" w:rsidP="00000000" w:rsidRDefault="00000000" w:rsidRPr="00000000" w14:paraId="00000025">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9.2 Estructura y clasificación de los impuestos:</w:t>
      </w:r>
    </w:p>
    <w:p w:rsidR="00000000" w:rsidDel="00000000" w:rsidP="00000000" w:rsidRDefault="00000000" w:rsidRPr="00000000" w14:paraId="00000026">
      <w:pPr>
        <w:pBdr>
          <w:top w:space="0" w:sz="0" w:val="nil"/>
          <w:left w:space="0" w:sz="0" w:val="nil"/>
          <w:bottom w:space="0" w:sz="0" w:val="nil"/>
          <w:right w:space="0" w:sz="0" w:val="nil"/>
          <w:between w:space="0" w:sz="0" w:val="nil"/>
        </w:pBdr>
        <w:ind w:left="720" w:firstLine="0"/>
        <w:jc w:val="both"/>
        <w:rPr>
          <w:color w:val="000000"/>
        </w:rPr>
      </w:pPr>
      <w:r w:rsidDel="00000000" w:rsidR="00000000" w:rsidRPr="00000000">
        <w:rPr>
          <w:color w:val="000000"/>
          <w:rtl w:val="0"/>
        </w:rPr>
        <w:t xml:space="preserve">9.2.1 Directos e indirectos.</w:t>
      </w:r>
    </w:p>
    <w:p w:rsidR="00000000" w:rsidDel="00000000" w:rsidP="00000000" w:rsidRDefault="00000000" w:rsidRPr="00000000" w14:paraId="00000027">
      <w:pPr>
        <w:pBdr>
          <w:top w:space="0" w:sz="0" w:val="nil"/>
          <w:left w:space="0" w:sz="0" w:val="nil"/>
          <w:bottom w:space="0" w:sz="0" w:val="nil"/>
          <w:right w:space="0" w:sz="0" w:val="nil"/>
          <w:between w:space="0" w:sz="0" w:val="nil"/>
        </w:pBdr>
        <w:ind w:left="720" w:firstLine="0"/>
        <w:jc w:val="both"/>
        <w:rPr>
          <w:color w:val="000000"/>
        </w:rPr>
      </w:pPr>
      <w:r w:rsidDel="00000000" w:rsidR="00000000" w:rsidRPr="00000000">
        <w:rPr>
          <w:color w:val="000000"/>
          <w:rtl w:val="0"/>
        </w:rPr>
        <w:t xml:space="preserve">9.2.2 Nacionales, departamentales y distritales.</w:t>
      </w:r>
    </w:p>
    <w:p w:rsidR="00000000" w:rsidDel="00000000" w:rsidP="00000000" w:rsidRDefault="00000000" w:rsidRPr="00000000" w14:paraId="00000028">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10. Regímenes:</w:t>
      </w:r>
    </w:p>
    <w:p w:rsidR="00000000" w:rsidDel="00000000" w:rsidP="00000000" w:rsidRDefault="00000000" w:rsidRPr="00000000" w14:paraId="00000029">
      <w:pPr>
        <w:pBdr>
          <w:top w:space="0" w:sz="0" w:val="nil"/>
          <w:left w:space="0" w:sz="0" w:val="nil"/>
          <w:bottom w:space="0" w:sz="0" w:val="nil"/>
          <w:right w:space="0" w:sz="0" w:val="nil"/>
          <w:between w:space="0" w:sz="0" w:val="nil"/>
        </w:pBdr>
        <w:ind w:left="720" w:firstLine="0"/>
        <w:rPr/>
      </w:pPr>
      <w:r w:rsidDel="00000000" w:rsidR="00000000" w:rsidRPr="00000000">
        <w:rPr>
          <w:color w:val="000000"/>
          <w:rtl w:val="0"/>
        </w:rPr>
        <w:t xml:space="preserve">10.1 De acuerdo a normativa                                                                                                                                                                                                                                                                                                     10.2 Contribuyente y declarante                                                                                                                                 10.3 Responsabilidades                                                                                                                                           </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jc w:val="both"/>
        <w:rPr>
          <w:b w:val="1"/>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2D">
      <w:pPr>
        <w:numPr>
          <w:ilvl w:val="0"/>
          <w:numId w:val="7"/>
        </w:numPr>
        <w:ind w:left="720" w:hanging="360"/>
        <w:rPr>
          <w:b w:val="1"/>
          <w:sz w:val="20"/>
          <w:szCs w:val="20"/>
        </w:rPr>
      </w:pPr>
      <w:r w:rsidDel="00000000" w:rsidR="00000000" w:rsidRPr="00000000">
        <w:rPr>
          <w:b w:val="1"/>
          <w:sz w:val="20"/>
          <w:szCs w:val="20"/>
          <w:rtl w:val="0"/>
        </w:rPr>
        <w:t xml:space="preserve">DESARROLLO DE CONTENIDOS:</w:t>
      </w:r>
    </w:p>
    <w:p w:rsidR="00000000" w:rsidDel="00000000" w:rsidP="00000000" w:rsidRDefault="00000000" w:rsidRPr="00000000" w14:paraId="0000002E">
      <w:pPr>
        <w:ind w:left="720" w:firstLine="0"/>
        <w:rPr>
          <w:b w:val="1"/>
          <w:sz w:val="20"/>
          <w:szCs w:val="20"/>
        </w:rPr>
      </w:pPr>
      <w:r w:rsidDel="00000000" w:rsidR="00000000" w:rsidRPr="00000000">
        <w:rPr>
          <w:rtl w:val="0"/>
        </w:rPr>
      </w:r>
    </w:p>
    <w:p w:rsidR="00000000" w:rsidDel="00000000" w:rsidP="00000000" w:rsidRDefault="00000000" w:rsidRPr="00000000" w14:paraId="0000002F">
      <w:pPr>
        <w:rPr>
          <w:b w:val="1"/>
          <w:sz w:val="20"/>
          <w:szCs w:val="20"/>
        </w:rPr>
      </w:pPr>
      <w:r w:rsidDel="00000000" w:rsidR="00000000" w:rsidRPr="00000000">
        <w:rPr>
          <w:b w:val="1"/>
          <w:sz w:val="20"/>
          <w:szCs w:val="20"/>
          <w:rtl w:val="0"/>
        </w:rPr>
        <w:t xml:space="preserve">      TEMA 9:  IMPUESTOS</w:t>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rPr>
          <w:sz w:val="20"/>
          <w:szCs w:val="20"/>
        </w:rPr>
      </w:pPr>
      <w:r w:rsidDel="00000000" w:rsidR="00000000" w:rsidRPr="00000000">
        <w:rPr>
          <w:rtl w:val="0"/>
        </w:rPr>
      </w:r>
    </w:p>
    <w:tbl>
      <w:tblPr>
        <w:tblStyle w:val="Table2"/>
        <w:tblW w:w="9825.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60"/>
        <w:gridCol w:w="3765"/>
        <w:tblGridChange w:id="0">
          <w:tblGrid>
            <w:gridCol w:w="6060"/>
            <w:gridCol w:w="3765"/>
          </w:tblGrid>
        </w:tblGridChange>
      </w:tblGrid>
      <w:tr>
        <w:tc>
          <w:tcPr>
            <w:shd w:fill="fbe5d5" w:val="clear"/>
            <w:tcMar>
              <w:top w:w="100.0" w:type="dxa"/>
              <w:left w:w="100.0" w:type="dxa"/>
              <w:bottom w:w="100.0" w:type="dxa"/>
              <w:right w:w="100.0" w:type="dxa"/>
            </w:tcMar>
          </w:tcPr>
          <w:p w:rsidR="00000000" w:rsidDel="00000000" w:rsidP="00000000" w:rsidRDefault="00000000" w:rsidRPr="00000000" w14:paraId="00000032">
            <w:pPr>
              <w:rPr>
                <w:b w:val="1"/>
                <w:color w:val="000000"/>
              </w:rPr>
            </w:pPr>
            <w:r w:rsidDel="00000000" w:rsidR="00000000" w:rsidRPr="00000000">
              <w:rPr>
                <w:b w:val="1"/>
                <w:color w:val="000000"/>
                <w:rtl w:val="0"/>
              </w:rPr>
              <w:t xml:space="preserve">GUI</w:t>
            </w:r>
            <w:r w:rsidDel="00000000" w:rsidR="00000000" w:rsidRPr="00000000">
              <w:rPr>
                <w:b w:val="1"/>
                <w:rtl w:val="0"/>
              </w:rPr>
              <w:t xml:space="preserve">O</w:t>
            </w:r>
            <w:r w:rsidDel="00000000" w:rsidR="00000000" w:rsidRPr="00000000">
              <w:rPr>
                <w:b w:val="1"/>
                <w:color w:val="000000"/>
                <w:rtl w:val="0"/>
              </w:rPr>
              <w:t xml:space="preserve">N LITERARIO </w:t>
            </w:r>
          </w:p>
        </w:tc>
        <w:tc>
          <w:tcPr>
            <w:shd w:fill="fbe5d5" w:val="clear"/>
            <w:tcMar>
              <w:top w:w="100.0" w:type="dxa"/>
              <w:left w:w="100.0" w:type="dxa"/>
              <w:bottom w:w="100.0" w:type="dxa"/>
              <w:right w:w="100.0" w:type="dxa"/>
            </w:tcMar>
          </w:tcPr>
          <w:p w:rsidR="00000000" w:rsidDel="00000000" w:rsidP="00000000" w:rsidRDefault="00000000" w:rsidRPr="00000000" w14:paraId="00000033">
            <w:pPr>
              <w:spacing w:line="240" w:lineRule="auto"/>
              <w:rPr>
                <w:b w:val="1"/>
                <w:color w:val="000000"/>
                <w:sz w:val="24"/>
                <w:szCs w:val="24"/>
              </w:rPr>
            </w:pPr>
            <w:r w:rsidDel="00000000" w:rsidR="00000000" w:rsidRPr="00000000">
              <w:rPr>
                <w:b w:val="1"/>
                <w:sz w:val="24"/>
                <w:szCs w:val="24"/>
                <w:rtl w:val="0"/>
              </w:rPr>
              <w:t xml:space="preserve">GUIÓN</w:t>
            </w:r>
            <w:r w:rsidDel="00000000" w:rsidR="00000000" w:rsidRPr="00000000">
              <w:rPr>
                <w:b w:val="1"/>
                <w:color w:val="000000"/>
                <w:sz w:val="24"/>
                <w:szCs w:val="24"/>
                <w:rtl w:val="0"/>
              </w:rPr>
              <w:t xml:space="preserve"> TÉCNICO </w:t>
            </w:r>
          </w:p>
        </w:tc>
      </w:tr>
      <w:tr>
        <w:trPr>
          <w:trHeight w:val="3207" w:hRule="atLeast"/>
        </w:trPr>
        <w:tc>
          <w:tcPr>
            <w:shd w:fill="auto" w:val="clear"/>
            <w:tcMar>
              <w:top w:w="100.0" w:type="dxa"/>
              <w:left w:w="100.0" w:type="dxa"/>
              <w:bottom w:w="100.0" w:type="dxa"/>
              <w:right w:w="100.0" w:type="dxa"/>
            </w:tcMar>
          </w:tcPr>
          <w:p w:rsidR="00000000" w:rsidDel="00000000" w:rsidP="00000000" w:rsidRDefault="00000000" w:rsidRPr="00000000" w14:paraId="00000034">
            <w:pPr>
              <w:rPr>
                <w:b w:val="1"/>
                <w:highlight w:val="yellow"/>
              </w:rPr>
            </w:pPr>
            <w:r w:rsidDel="00000000" w:rsidR="00000000" w:rsidRPr="00000000">
              <w:rPr>
                <w:b w:val="1"/>
                <w:rtl w:val="0"/>
              </w:rPr>
              <w:t xml:space="preserve"> </w:t>
            </w:r>
            <w:r w:rsidDel="00000000" w:rsidR="00000000" w:rsidRPr="00000000">
              <w:rPr>
                <w:b w:val="1"/>
                <w:highlight w:val="yellow"/>
                <w:rtl w:val="0"/>
              </w:rPr>
              <w:t xml:space="preserve">(P0) </w:t>
            </w:r>
          </w:p>
          <w:p w:rsidR="00000000" w:rsidDel="00000000" w:rsidP="00000000" w:rsidRDefault="00000000" w:rsidRPr="00000000" w14:paraId="00000035">
            <w:pPr>
              <w:spacing w:after="160" w:lineRule="auto"/>
              <w:jc w:val="both"/>
              <w:rPr/>
            </w:pPr>
            <w:r w:rsidDel="00000000" w:rsidR="00000000" w:rsidRPr="00000000">
              <w:rPr>
                <w:rtl w:val="0"/>
              </w:rPr>
              <w:t xml:space="preserve">En este componente formativo el desafío es analizar la normatividad legal vigente relacionada con la temática de impuestos y dar aplicabilidad a los conceptos en el registro de los hechos económicos de la empresa comercial.</w:t>
            </w:r>
          </w:p>
          <w:p w:rsidR="00000000" w:rsidDel="00000000" w:rsidP="00000000" w:rsidRDefault="00000000" w:rsidRPr="00000000" w14:paraId="00000036">
            <w:pPr>
              <w:spacing w:after="160" w:lineRule="auto"/>
              <w:jc w:val="both"/>
              <w:rPr/>
            </w:pPr>
            <w:r w:rsidDel="00000000" w:rsidR="00000000" w:rsidRPr="00000000">
              <w:rPr>
                <w:rtl w:val="0"/>
              </w:rPr>
              <w:t xml:space="preserve">De la actitud, dedicación y organización, depende el logro de esta meta, así que adelante, tienen mucho por aprender.</w:t>
            </w:r>
          </w:p>
          <w:p w:rsidR="00000000" w:rsidDel="00000000" w:rsidP="00000000" w:rsidRDefault="00000000" w:rsidRPr="00000000" w14:paraId="00000037">
            <w:pPr>
              <w:shd w:fill="ffffff" w:val="clear"/>
              <w:jc w:val="both"/>
              <w:rPr>
                <w:b w:val="1"/>
              </w:rPr>
            </w:pPr>
            <w:r w:rsidDel="00000000" w:rsidR="00000000" w:rsidRPr="00000000">
              <w:rPr>
                <w:rtl w:val="0"/>
              </w:rPr>
            </w:r>
          </w:p>
          <w:p w:rsidR="00000000" w:rsidDel="00000000" w:rsidP="00000000" w:rsidRDefault="00000000" w:rsidRPr="00000000" w14:paraId="00000038">
            <w:pPr>
              <w:shd w:fill="ffffff" w:val="clear"/>
              <w:jc w:val="both"/>
              <w:rPr/>
            </w:pPr>
            <w:r w:rsidDel="00000000" w:rsidR="00000000" w:rsidRPr="00000000">
              <w:rPr>
                <w:rtl w:val="0"/>
              </w:rPr>
              <w:t xml:space="preserve">Para dar cumplimiento a los criterios establecidos se abordan las siguientes temáticas:</w:t>
            </w:r>
          </w:p>
          <w:p w:rsidR="00000000" w:rsidDel="00000000" w:rsidP="00000000" w:rsidRDefault="00000000" w:rsidRPr="00000000" w14:paraId="00000039">
            <w:pPr>
              <w:shd w:fill="ffffff" w:val="clear"/>
              <w:jc w:val="both"/>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9. Impuestos:</w:t>
            </w:r>
          </w:p>
          <w:p w:rsidR="00000000" w:rsidDel="00000000" w:rsidP="00000000" w:rsidRDefault="00000000" w:rsidRPr="00000000" w14:paraId="0000003B">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9.1 Conceptos y elementos de los Impuestos:</w:t>
            </w:r>
          </w:p>
          <w:p w:rsidR="00000000" w:rsidDel="00000000" w:rsidP="00000000" w:rsidRDefault="00000000" w:rsidRPr="00000000" w14:paraId="0000003C">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9.1.1 Concepto</w:t>
            </w:r>
          </w:p>
          <w:p w:rsidR="00000000" w:rsidDel="00000000" w:rsidP="00000000" w:rsidRDefault="00000000" w:rsidRPr="00000000" w14:paraId="0000003D">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9.1.2 Elementos de los Impuestos:</w:t>
            </w:r>
          </w:p>
          <w:p w:rsidR="00000000" w:rsidDel="00000000" w:rsidP="00000000" w:rsidRDefault="00000000" w:rsidRPr="00000000" w14:paraId="0000003E">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9.1.2.1 Sujeto activo</w:t>
            </w:r>
          </w:p>
          <w:p w:rsidR="00000000" w:rsidDel="00000000" w:rsidP="00000000" w:rsidRDefault="00000000" w:rsidRPr="00000000" w14:paraId="0000003F">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9.1.2.2 Sujeto pasivo</w:t>
            </w:r>
          </w:p>
          <w:p w:rsidR="00000000" w:rsidDel="00000000" w:rsidP="00000000" w:rsidRDefault="00000000" w:rsidRPr="00000000" w14:paraId="00000040">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9.1.2.3 Hecho generador</w:t>
            </w:r>
          </w:p>
          <w:p w:rsidR="00000000" w:rsidDel="00000000" w:rsidP="00000000" w:rsidRDefault="00000000" w:rsidRPr="00000000" w14:paraId="00000041">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9.1.2.4 Base gravable                                                                                                                              </w:t>
            </w:r>
          </w:p>
          <w:p w:rsidR="00000000" w:rsidDel="00000000" w:rsidP="00000000" w:rsidRDefault="00000000" w:rsidRPr="00000000" w14:paraId="00000042">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9.1.2.5 Tarifa</w:t>
            </w:r>
          </w:p>
          <w:p w:rsidR="00000000" w:rsidDel="00000000" w:rsidP="00000000" w:rsidRDefault="00000000" w:rsidRPr="00000000" w14:paraId="00000043">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9.2 Estructura y clasificación de los impuestos:</w:t>
            </w:r>
          </w:p>
          <w:p w:rsidR="00000000" w:rsidDel="00000000" w:rsidP="00000000" w:rsidRDefault="00000000" w:rsidRPr="00000000" w14:paraId="00000044">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9.2.1 Directos e indirectos</w:t>
            </w:r>
          </w:p>
          <w:p w:rsidR="00000000" w:rsidDel="00000000" w:rsidP="00000000" w:rsidRDefault="00000000" w:rsidRPr="00000000" w14:paraId="00000045">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9.2.2 Nacionales, departamentales y distritales</w:t>
            </w:r>
          </w:p>
          <w:p w:rsidR="00000000" w:rsidDel="00000000" w:rsidP="00000000" w:rsidRDefault="00000000" w:rsidRPr="00000000" w14:paraId="00000046">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10. Regímenes:</w:t>
            </w:r>
          </w:p>
          <w:p w:rsidR="00000000" w:rsidDel="00000000" w:rsidP="00000000" w:rsidRDefault="00000000" w:rsidRPr="00000000" w14:paraId="00000047">
            <w:pPr>
              <w:pBdr>
                <w:top w:space="0" w:sz="0" w:val="nil"/>
                <w:left w:space="0" w:sz="0" w:val="nil"/>
                <w:bottom w:space="0" w:sz="0" w:val="nil"/>
                <w:right w:space="0" w:sz="0" w:val="nil"/>
                <w:between w:space="0" w:sz="0" w:val="nil"/>
              </w:pBdr>
              <w:rPr/>
            </w:pPr>
            <w:r w:rsidDel="00000000" w:rsidR="00000000" w:rsidRPr="00000000">
              <w:rPr>
                <w:color w:val="000000"/>
                <w:rtl w:val="0"/>
              </w:rPr>
              <w:t xml:space="preserve">10.1 De acuerdo a normativa                                                                                                                                                                                                                                                                                                     10.2 Contribuyente y declarante                                                                                                                                 10.3 Responsabilidades                                                                                                                                           </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49">
            <w:pPr>
              <w:shd w:fill="ffffff" w:val="clear"/>
              <w:jc w:val="both"/>
              <w:rPr/>
            </w:pPr>
            <w:r w:rsidDel="00000000" w:rsidR="00000000" w:rsidRPr="00000000">
              <w:rPr>
                <w:rtl w:val="0"/>
              </w:rPr>
            </w:r>
          </w:p>
          <w:p w:rsidR="00000000" w:rsidDel="00000000" w:rsidP="00000000" w:rsidRDefault="00000000" w:rsidRPr="00000000" w14:paraId="0000004A">
            <w:pPr>
              <w:shd w:fill="ffffff" w:val="clear"/>
              <w:jc w:val="both"/>
              <w:rPr/>
            </w:pPr>
            <w:r w:rsidDel="00000000" w:rsidR="00000000" w:rsidRPr="00000000">
              <w:rPr>
                <w:rtl w:val="0"/>
              </w:rPr>
            </w:r>
          </w:p>
          <w:p w:rsidR="00000000" w:rsidDel="00000000" w:rsidP="00000000" w:rsidRDefault="00000000" w:rsidRPr="00000000" w14:paraId="0000004B">
            <w:pPr>
              <w:shd w:fill="ffffff" w:val="clear"/>
              <w:jc w:val="both"/>
              <w:rPr/>
            </w:pPr>
            <w:r w:rsidDel="00000000" w:rsidR="00000000" w:rsidRPr="00000000">
              <w:rPr>
                <w:rtl w:val="0"/>
              </w:rPr>
            </w:r>
          </w:p>
          <w:p w:rsidR="00000000" w:rsidDel="00000000" w:rsidP="00000000" w:rsidRDefault="00000000" w:rsidRPr="00000000" w14:paraId="0000004C">
            <w:pPr>
              <w:shd w:fill="ffffff" w:val="clear"/>
              <w:jc w:val="both"/>
              <w:rPr/>
            </w:pPr>
            <w:r w:rsidDel="00000000" w:rsidR="00000000" w:rsidRPr="00000000">
              <w:rPr>
                <w:rtl w:val="0"/>
              </w:rPr>
            </w:r>
          </w:p>
          <w:p w:rsidR="00000000" w:rsidDel="00000000" w:rsidP="00000000" w:rsidRDefault="00000000" w:rsidRPr="00000000" w14:paraId="0000004D">
            <w:pPr>
              <w:shd w:fill="ffffff" w:val="clear"/>
              <w:jc w:val="both"/>
              <w:rPr/>
            </w:pPr>
            <w:r w:rsidDel="00000000" w:rsidR="00000000" w:rsidRPr="00000000">
              <w:rPr>
                <w:rtl w:val="0"/>
              </w:rPr>
            </w:r>
          </w:p>
          <w:p w:rsidR="00000000" w:rsidDel="00000000" w:rsidP="00000000" w:rsidRDefault="00000000" w:rsidRPr="00000000" w14:paraId="0000004E">
            <w:pPr>
              <w:shd w:fill="ffffff" w:val="clear"/>
              <w:jc w:val="both"/>
              <w:rPr/>
            </w:pPr>
            <w:r w:rsidDel="00000000" w:rsidR="00000000" w:rsidRPr="00000000">
              <w:rPr>
                <w:rtl w:val="0"/>
              </w:rPr>
            </w:r>
          </w:p>
          <w:p w:rsidR="00000000" w:rsidDel="00000000" w:rsidP="00000000" w:rsidRDefault="00000000" w:rsidRPr="00000000" w14:paraId="0000004F">
            <w:pPr>
              <w:shd w:fill="ffffff" w:val="clear"/>
              <w:jc w:val="both"/>
              <w:rPr/>
            </w:pPr>
            <w:r w:rsidDel="00000000" w:rsidR="00000000" w:rsidRPr="00000000">
              <w:rPr>
                <w:rtl w:val="0"/>
              </w:rPr>
            </w:r>
          </w:p>
          <w:p w:rsidR="00000000" w:rsidDel="00000000" w:rsidP="00000000" w:rsidRDefault="00000000" w:rsidRPr="00000000" w14:paraId="00000050">
            <w:pPr>
              <w:shd w:fill="ffffff" w:val="clear"/>
              <w:jc w:val="both"/>
              <w:rPr/>
            </w:pPr>
            <w:r w:rsidDel="00000000" w:rsidR="00000000" w:rsidRPr="00000000">
              <w:rPr>
                <w:rtl w:val="0"/>
              </w:rPr>
            </w:r>
          </w:p>
          <w:p w:rsidR="00000000" w:rsidDel="00000000" w:rsidP="00000000" w:rsidRDefault="00000000" w:rsidRPr="00000000" w14:paraId="00000051">
            <w:pPr>
              <w:shd w:fill="ffffff" w:val="clear"/>
              <w:jc w:val="both"/>
              <w:rPr/>
            </w:pPr>
            <w:r w:rsidDel="00000000" w:rsidR="00000000" w:rsidRPr="00000000">
              <w:rPr>
                <w:rtl w:val="0"/>
              </w:rPr>
            </w:r>
          </w:p>
          <w:p w:rsidR="00000000" w:rsidDel="00000000" w:rsidP="00000000" w:rsidRDefault="00000000" w:rsidRPr="00000000" w14:paraId="00000052">
            <w:pPr>
              <w:shd w:fill="ffffff" w:val="clear"/>
              <w:jc w:val="both"/>
              <w:rPr/>
            </w:pPr>
            <w:r w:rsidDel="00000000" w:rsidR="00000000" w:rsidRPr="00000000">
              <w:rPr>
                <w:rtl w:val="0"/>
              </w:rPr>
            </w:r>
          </w:p>
          <w:p w:rsidR="00000000" w:rsidDel="00000000" w:rsidP="00000000" w:rsidRDefault="00000000" w:rsidRPr="00000000" w14:paraId="00000053">
            <w:pPr>
              <w:shd w:fill="ffffff" w:val="clear"/>
              <w:jc w:val="both"/>
              <w:rPr/>
            </w:pPr>
            <w:r w:rsidDel="00000000" w:rsidR="00000000" w:rsidRPr="00000000">
              <w:rPr>
                <w:rtl w:val="0"/>
              </w:rPr>
            </w:r>
          </w:p>
          <w:p w:rsidR="00000000" w:rsidDel="00000000" w:rsidP="00000000" w:rsidRDefault="00000000" w:rsidRPr="00000000" w14:paraId="00000054">
            <w:pPr>
              <w:shd w:fill="ffffff" w:val="clear"/>
              <w:jc w:val="both"/>
              <w:rPr/>
            </w:pPr>
            <w:r w:rsidDel="00000000" w:rsidR="00000000" w:rsidRPr="00000000">
              <w:rPr>
                <w:rtl w:val="0"/>
              </w:rPr>
            </w:r>
          </w:p>
          <w:p w:rsidR="00000000" w:rsidDel="00000000" w:rsidP="00000000" w:rsidRDefault="00000000" w:rsidRPr="00000000" w14:paraId="00000055">
            <w:pPr>
              <w:shd w:fill="ffffff" w:val="clear"/>
              <w:jc w:val="both"/>
              <w:rPr/>
            </w:pPr>
            <w:r w:rsidDel="00000000" w:rsidR="00000000" w:rsidRPr="00000000">
              <w:rPr>
                <w:rtl w:val="0"/>
              </w:rPr>
            </w:r>
          </w:p>
          <w:p w:rsidR="00000000" w:rsidDel="00000000" w:rsidP="00000000" w:rsidRDefault="00000000" w:rsidRPr="00000000" w14:paraId="00000056">
            <w:pPr>
              <w:shd w:fill="ffffff" w:val="clear"/>
              <w:jc w:val="both"/>
              <w:rPr/>
            </w:pPr>
            <w:r w:rsidDel="00000000" w:rsidR="00000000" w:rsidRPr="00000000">
              <w:rPr>
                <w:rtl w:val="0"/>
              </w:rPr>
            </w:r>
          </w:p>
          <w:p w:rsidR="00000000" w:rsidDel="00000000" w:rsidP="00000000" w:rsidRDefault="00000000" w:rsidRPr="00000000" w14:paraId="00000057">
            <w:pPr>
              <w:shd w:fill="ffffff" w:val="clear"/>
              <w:jc w:val="both"/>
              <w:rPr/>
            </w:pPr>
            <w:r w:rsidDel="00000000" w:rsidR="00000000" w:rsidRPr="00000000">
              <w:rPr>
                <w:rtl w:val="0"/>
              </w:rPr>
            </w:r>
          </w:p>
          <w:p w:rsidR="00000000" w:rsidDel="00000000" w:rsidP="00000000" w:rsidRDefault="00000000" w:rsidRPr="00000000" w14:paraId="00000058">
            <w:pPr>
              <w:tabs>
                <w:tab w:val="left" w:pos="4320"/>
                <w:tab w:val="left" w:pos="4485"/>
                <w:tab w:val="left" w:pos="5445"/>
              </w:tabs>
              <w:jc w:val="both"/>
              <w:rPr>
                <w:b w:val="1"/>
              </w:rPr>
            </w:pPr>
            <w:r w:rsidDel="00000000" w:rsidR="00000000" w:rsidRPr="00000000">
              <w:rPr>
                <w:b w:val="1"/>
                <w:highlight w:val="yellow"/>
                <w:rtl w:val="0"/>
              </w:rPr>
              <w:t xml:space="preserve">(P1)</w:t>
            </w:r>
            <w:r w:rsidDel="00000000" w:rsidR="00000000" w:rsidRPr="00000000">
              <w:rPr>
                <w:b w:val="1"/>
                <w:rtl w:val="0"/>
              </w:rPr>
              <w:t xml:space="preserve"> </w:t>
            </w:r>
            <w:sdt>
              <w:sdtPr>
                <w:tag w:val="goog_rdk_0"/>
              </w:sdtPr>
              <w:sdtContent>
                <w:commentRangeStart w:id="0"/>
              </w:sdtContent>
            </w:sdt>
            <w:r w:rsidDel="00000000" w:rsidR="00000000" w:rsidRPr="00000000">
              <w:rPr>
                <w:b w:val="1"/>
                <w:rtl w:val="0"/>
              </w:rPr>
              <w:t xml:space="preserve">9. Impuestos: </w:t>
            </w:r>
          </w:p>
          <w:p w:rsidR="00000000" w:rsidDel="00000000" w:rsidP="00000000" w:rsidRDefault="00000000" w:rsidRPr="00000000" w14:paraId="00000059">
            <w:pPr>
              <w:tabs>
                <w:tab w:val="left" w:pos="4320"/>
                <w:tab w:val="left" w:pos="4485"/>
                <w:tab w:val="left" w:pos="5445"/>
              </w:tabs>
              <w:jc w:val="both"/>
              <w:rPr>
                <w:b w:val="1"/>
              </w:rPr>
            </w:pPr>
            <w:r w:rsidDel="00000000" w:rsidR="00000000" w:rsidRPr="00000000">
              <w:rPr>
                <w:rtl w:val="0"/>
              </w:rPr>
            </w:r>
          </w:p>
          <w:p w:rsidR="00000000" w:rsidDel="00000000" w:rsidP="00000000" w:rsidRDefault="00000000" w:rsidRPr="00000000" w14:paraId="0000005A">
            <w:pPr>
              <w:tabs>
                <w:tab w:val="left" w:pos="4320"/>
                <w:tab w:val="left" w:pos="4485"/>
                <w:tab w:val="left" w:pos="5445"/>
              </w:tabs>
              <w:jc w:val="both"/>
              <w:rPr/>
            </w:pPr>
            <w:r w:rsidDel="00000000" w:rsidR="00000000" w:rsidRPr="00000000">
              <w:rPr>
                <w:rtl w:val="0"/>
              </w:rPr>
              <w:t xml:space="preserve">Hablar de impuestos es remontarnos a la antigüedad. Fue en Mesopotamia donde surge la escritura, pero no con fines literarios sino con la intención de llevar las cuentas especialmente sobre el recaudo de los tributos que se hacía para mantener el poder del dueño de la tierra, el estado, el poder religioso y el mantenimiento del ejército que defendía y conquistaba nuevas tierras. Así, al principio la principal fuente de tributación era el trabajo, la entrega de cosechas, cultivos y hasta personas.</w:t>
            </w:r>
          </w:p>
          <w:p w:rsidR="00000000" w:rsidDel="00000000" w:rsidP="00000000" w:rsidRDefault="00000000" w:rsidRPr="00000000" w14:paraId="0000005B">
            <w:pPr>
              <w:tabs>
                <w:tab w:val="left" w:pos="4320"/>
                <w:tab w:val="left" w:pos="4485"/>
                <w:tab w:val="left" w:pos="5445"/>
              </w:tabs>
              <w:jc w:val="both"/>
              <w:rPr/>
            </w:pPr>
            <w:r w:rsidDel="00000000" w:rsidR="00000000" w:rsidRPr="00000000">
              <w:rPr>
                <w:rtl w:val="0"/>
              </w:rPr>
            </w:r>
          </w:p>
          <w:p w:rsidR="00000000" w:rsidDel="00000000" w:rsidP="00000000" w:rsidRDefault="00000000" w:rsidRPr="00000000" w14:paraId="0000005C">
            <w:pPr>
              <w:tabs>
                <w:tab w:val="left" w:pos="4320"/>
                <w:tab w:val="left" w:pos="4485"/>
                <w:tab w:val="left" w:pos="5445"/>
              </w:tabs>
              <w:jc w:val="both"/>
              <w:rPr/>
            </w:pPr>
            <w:r w:rsidDel="00000000" w:rsidR="00000000" w:rsidRPr="00000000">
              <w:rPr>
                <w:rtl w:val="0"/>
              </w:rPr>
              <w:t xml:space="preserve">Las primeras normas y leyes tributarias fueron creadas en Egipto, China y Mesopotamia, donde su principal fuente de recaudo era el trabajo físico para la construcción de las pirámides del Rey Keops en el año 2500 A.C. (Morales et al., 2019). </w:t>
            </w:r>
          </w:p>
          <w:p w:rsidR="00000000" w:rsidDel="00000000" w:rsidP="00000000" w:rsidRDefault="00000000" w:rsidRPr="00000000" w14:paraId="0000005D">
            <w:pPr>
              <w:tabs>
                <w:tab w:val="left" w:pos="4320"/>
                <w:tab w:val="left" w:pos="4485"/>
                <w:tab w:val="left" w:pos="5445"/>
              </w:tabs>
              <w:jc w:val="both"/>
              <w:rPr/>
            </w:pPr>
            <w:r w:rsidDel="00000000" w:rsidR="00000000" w:rsidRPr="00000000">
              <w:rPr>
                <w:rtl w:val="0"/>
              </w:rPr>
            </w:r>
          </w:p>
          <w:p w:rsidR="00000000" w:rsidDel="00000000" w:rsidP="00000000" w:rsidRDefault="00000000" w:rsidRPr="00000000" w14:paraId="0000005E">
            <w:pPr>
              <w:tabs>
                <w:tab w:val="left" w:pos="4320"/>
                <w:tab w:val="left" w:pos="4485"/>
                <w:tab w:val="left" w:pos="5445"/>
              </w:tabs>
              <w:jc w:val="both"/>
              <w:rPr/>
            </w:pPr>
            <w:r w:rsidDel="00000000" w:rsidR="00000000" w:rsidRPr="00000000">
              <w:rPr>
                <w:rtl w:val="0"/>
              </w:rPr>
              <w:t xml:space="preserve">Según Kalmanovitz (2019), en Colombia, se ha tributado desde épocas precolombinas cuando los caciques tomaban los excedentes de las cosechas para redistribuirlo en su pueblo. Luego la corona española, durante la colonia impuso sendos tributos según las necesidades que iban surgiendo, impuestos.</w:t>
            </w:r>
          </w:p>
          <w:p w:rsidR="00000000" w:rsidDel="00000000" w:rsidP="00000000" w:rsidRDefault="00000000" w:rsidRPr="00000000" w14:paraId="0000005F">
            <w:pPr>
              <w:tabs>
                <w:tab w:val="left" w:pos="4320"/>
                <w:tab w:val="left" w:pos="4485"/>
                <w:tab w:val="left" w:pos="5445"/>
              </w:tabs>
              <w:jc w:val="both"/>
              <w:rPr/>
            </w:pPr>
            <w:r w:rsidDel="00000000" w:rsidR="00000000" w:rsidRPr="00000000">
              <w:rPr>
                <w:rtl w:val="0"/>
              </w:rPr>
            </w:r>
          </w:p>
          <w:p w:rsidR="00000000" w:rsidDel="00000000" w:rsidP="00000000" w:rsidRDefault="00000000" w:rsidRPr="00000000" w14:paraId="00000060">
            <w:pPr>
              <w:tabs>
                <w:tab w:val="left" w:pos="4320"/>
                <w:tab w:val="left" w:pos="4485"/>
                <w:tab w:val="left" w:pos="5445"/>
              </w:tabs>
              <w:jc w:val="both"/>
              <w:rPr/>
            </w:pPr>
            <w:r w:rsidDel="00000000" w:rsidR="00000000" w:rsidRPr="00000000">
              <w:rPr>
                <w:rtl w:val="0"/>
              </w:rPr>
              <w:t xml:space="preserve">Después de diferentes esfuerzos por poner orden en la legislación tributaria, finalmente se expide el Decreto 0624 de 1989 Estatuto Tributario Nacional (ET), donde se incorporan las normas para la aplicación de los diferentes impuestos.</w:t>
            </w:r>
          </w:p>
          <w:p w:rsidR="00000000" w:rsidDel="00000000" w:rsidP="00000000" w:rsidRDefault="00000000" w:rsidRPr="00000000" w14:paraId="00000061">
            <w:pPr>
              <w:tabs>
                <w:tab w:val="left" w:pos="4320"/>
                <w:tab w:val="left" w:pos="4485"/>
                <w:tab w:val="left" w:pos="5445"/>
              </w:tabs>
              <w:jc w:val="both"/>
              <w:rPr/>
            </w:pPr>
            <w:r w:rsidDel="00000000" w:rsidR="00000000" w:rsidRPr="00000000">
              <w:rPr>
                <w:rtl w:val="0"/>
              </w:rPr>
            </w:r>
          </w:p>
          <w:p w:rsidR="00000000" w:rsidDel="00000000" w:rsidP="00000000" w:rsidRDefault="00000000" w:rsidRPr="00000000" w14:paraId="00000062">
            <w:pPr>
              <w:tabs>
                <w:tab w:val="left" w:pos="4320"/>
                <w:tab w:val="left" w:pos="4485"/>
                <w:tab w:val="left" w:pos="5445"/>
              </w:tabs>
              <w:jc w:val="both"/>
              <w:rPr/>
            </w:pPr>
            <w:r w:rsidDel="00000000" w:rsidR="00000000" w:rsidRPr="00000000">
              <w:rPr>
                <w:rtl w:val="0"/>
              </w:rPr>
              <w:t xml:space="preserve">Actualmente, la Dirección de Impuestos y Aduanas Nacionales (DIAN), es la entidad encargada de recaudar los impuestos nacionales, con el fin de contribuir al sostenimiento del estado. Es de resaltar que, de acuerdo con las exigencias económicas, se han realizado diversas reformas tributarias con el fin de atender los gastos de funcionamiento y de inversión. Así mismo, las secretarías de hacienda son las encargadas de administrar los impuestos a nivel departamental y municipal</w:t>
            </w:r>
            <w:sdt>
              <w:sdtPr>
                <w:tag w:val="goog_rdk_1"/>
              </w:sdtPr>
              <w:sdtContent>
                <w:del w:author="Julieth Vital" w:id="0" w:date="2020-11-06T16:58:00Z">
                  <w:r w:rsidDel="00000000" w:rsidR="00000000" w:rsidRPr="00000000">
                    <w:rPr>
                      <w:rtl w:val="0"/>
                    </w:rPr>
                    <w:delText xml:space="preserve">.</w:delText>
                  </w:r>
                </w:del>
              </w:sdtContent>
            </w:sdt>
            <w:r w:rsidDel="00000000" w:rsidR="00000000" w:rsidRPr="00000000">
              <w:rPr>
                <w:rtl w:val="0"/>
              </w:rPr>
              <w:t xml:space="preserve"> (González y Calderón, 2022).</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63">
            <w:pPr>
              <w:tabs>
                <w:tab w:val="left" w:pos="4320"/>
                <w:tab w:val="left" w:pos="4485"/>
                <w:tab w:val="left" w:pos="5445"/>
              </w:tabs>
              <w:jc w:val="both"/>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highlight w:val="yellow"/>
                <w:rtl w:val="0"/>
              </w:rPr>
              <w:t xml:space="preserve">(P2)</w:t>
            </w:r>
            <w:r w:rsidDel="00000000" w:rsidR="00000000" w:rsidRPr="00000000">
              <w:rPr>
                <w:b w:val="1"/>
                <w:rtl w:val="0"/>
              </w:rPr>
              <w:t xml:space="preserve"> </w:t>
            </w:r>
            <w:r w:rsidDel="00000000" w:rsidR="00000000" w:rsidRPr="00000000">
              <w:rPr>
                <w:b w:val="1"/>
                <w:color w:val="000000"/>
                <w:rtl w:val="0"/>
              </w:rPr>
              <w:t xml:space="preserve">9.1 Conceptos y elementos de los Impuestos:</w:t>
            </w:r>
          </w:p>
          <w:p w:rsidR="00000000" w:rsidDel="00000000" w:rsidP="00000000" w:rsidRDefault="00000000" w:rsidRPr="00000000" w14:paraId="00000065">
            <w:pPr>
              <w:pBdr>
                <w:top w:space="0" w:sz="0" w:val="nil"/>
                <w:left w:space="0" w:sz="0" w:val="nil"/>
                <w:bottom w:space="0" w:sz="0" w:val="nil"/>
                <w:right w:space="0" w:sz="0" w:val="nil"/>
                <w:between w:space="0" w:sz="0" w:val="nil"/>
              </w:pBdr>
              <w:jc w:val="both"/>
              <w:rPr>
                <w:b w:val="1"/>
                <w:color w:val="000000"/>
              </w:rPr>
            </w:pPr>
            <w:r w:rsidDel="00000000" w:rsidR="00000000" w:rsidRPr="00000000">
              <w:rPr>
                <w:rtl w:val="0"/>
              </w:rPr>
            </w:r>
          </w:p>
          <w:p w:rsidR="00000000" w:rsidDel="00000000" w:rsidP="00000000" w:rsidRDefault="00000000" w:rsidRPr="00000000" w14:paraId="00000066">
            <w:pPr>
              <w:tabs>
                <w:tab w:val="left" w:pos="4320"/>
                <w:tab w:val="left" w:pos="4485"/>
                <w:tab w:val="left" w:pos="5445"/>
              </w:tabs>
              <w:jc w:val="both"/>
              <w:rPr/>
            </w:pPr>
            <w:r w:rsidDel="00000000" w:rsidR="00000000" w:rsidRPr="00000000">
              <w:rPr>
                <w:rtl w:val="0"/>
              </w:rPr>
              <w:t xml:space="preserve">Con el fin de generar un aprendizaje significativo y avanzar en tan importante tema, a continuación, se relacionan los conceptos de los tributos en Colombia, que constituyen los ingresos corrientes de la nación. Así mismo, se analizan los elementos de los impuestos:</w:t>
            </w:r>
          </w:p>
          <w:p w:rsidR="00000000" w:rsidDel="00000000" w:rsidP="00000000" w:rsidRDefault="00000000" w:rsidRPr="00000000" w14:paraId="00000067">
            <w:pPr>
              <w:tabs>
                <w:tab w:val="left" w:pos="4320"/>
                <w:tab w:val="left" w:pos="4485"/>
                <w:tab w:val="left" w:pos="5445"/>
              </w:tabs>
              <w:jc w:val="both"/>
              <w:rPr/>
            </w:pPr>
            <w:r w:rsidDel="00000000" w:rsidR="00000000" w:rsidRPr="00000000">
              <w:rPr>
                <w:rtl w:val="0"/>
              </w:rPr>
            </w:r>
          </w:p>
          <w:p w:rsidR="00000000" w:rsidDel="00000000" w:rsidP="00000000" w:rsidRDefault="00000000" w:rsidRPr="00000000" w14:paraId="00000068">
            <w:pPr>
              <w:tabs>
                <w:tab w:val="left" w:pos="4320"/>
                <w:tab w:val="left" w:pos="4485"/>
                <w:tab w:val="left" w:pos="5445"/>
              </w:tabs>
              <w:jc w:val="both"/>
              <w:rPr/>
            </w:pPr>
            <w:r w:rsidDel="00000000" w:rsidR="00000000" w:rsidRPr="00000000">
              <w:rPr>
                <w:b w:val="1"/>
                <w:rtl w:val="0"/>
              </w:rPr>
              <w:t xml:space="preserve">Tasas:</w:t>
            </w:r>
            <w:r w:rsidDel="00000000" w:rsidR="00000000" w:rsidRPr="00000000">
              <w:rPr>
                <w:rtl w:val="0"/>
              </w:rPr>
              <w:t xml:space="preserve"> contraprestación directa por un servicio prestado, por ejemplo: se pagan los servicios públicos y a cambio se goza del servicio de energía, acueducto, etc.</w:t>
            </w:r>
          </w:p>
          <w:p w:rsidR="00000000" w:rsidDel="00000000" w:rsidP="00000000" w:rsidRDefault="00000000" w:rsidRPr="00000000" w14:paraId="00000069">
            <w:pPr>
              <w:tabs>
                <w:tab w:val="left" w:pos="4320"/>
                <w:tab w:val="left" w:pos="4485"/>
                <w:tab w:val="left" w:pos="5445"/>
              </w:tabs>
              <w:jc w:val="both"/>
              <w:rPr/>
            </w:pPr>
            <w:r w:rsidDel="00000000" w:rsidR="00000000" w:rsidRPr="00000000">
              <w:rPr>
                <w:rtl w:val="0"/>
              </w:rPr>
            </w:r>
          </w:p>
          <w:p w:rsidR="00000000" w:rsidDel="00000000" w:rsidP="00000000" w:rsidRDefault="00000000" w:rsidRPr="00000000" w14:paraId="0000006A">
            <w:pPr>
              <w:tabs>
                <w:tab w:val="left" w:pos="4320"/>
                <w:tab w:val="left" w:pos="4485"/>
                <w:tab w:val="left" w:pos="5445"/>
              </w:tabs>
              <w:jc w:val="both"/>
              <w:rPr/>
            </w:pPr>
            <w:r w:rsidDel="00000000" w:rsidR="00000000" w:rsidRPr="00000000">
              <w:rPr>
                <w:b w:val="1"/>
                <w:rtl w:val="0"/>
              </w:rPr>
              <w:t xml:space="preserve">Contribuciones:</w:t>
            </w:r>
            <w:r w:rsidDel="00000000" w:rsidR="00000000" w:rsidRPr="00000000">
              <w:rPr>
                <w:rtl w:val="0"/>
              </w:rPr>
              <w:t xml:space="preserve"> son tributos que paga el contribuyen al Estado por algún beneficio recibido. Por ejemplo, es el caso del impuesto de valorización cuando el Estado realiza inversiones en obras y la zona adquiere un mayor valor.</w:t>
            </w:r>
          </w:p>
          <w:p w:rsidR="00000000" w:rsidDel="00000000" w:rsidP="00000000" w:rsidRDefault="00000000" w:rsidRPr="00000000" w14:paraId="0000006B">
            <w:pPr>
              <w:tabs>
                <w:tab w:val="left" w:pos="4320"/>
                <w:tab w:val="left" w:pos="4485"/>
                <w:tab w:val="left" w:pos="5445"/>
              </w:tabs>
              <w:jc w:val="both"/>
              <w:rPr>
                <w:b w:val="1"/>
              </w:rPr>
            </w:pPr>
            <w:r w:rsidDel="00000000" w:rsidR="00000000" w:rsidRPr="00000000">
              <w:rPr>
                <w:rtl w:val="0"/>
              </w:rPr>
            </w:r>
          </w:p>
          <w:p w:rsidR="00000000" w:rsidDel="00000000" w:rsidP="00000000" w:rsidRDefault="00000000" w:rsidRPr="00000000" w14:paraId="0000006C">
            <w:pPr>
              <w:tabs>
                <w:tab w:val="left" w:pos="4320"/>
                <w:tab w:val="left" w:pos="4485"/>
                <w:tab w:val="left" w:pos="5445"/>
              </w:tabs>
              <w:jc w:val="both"/>
              <w:rPr/>
            </w:pPr>
            <w:r w:rsidDel="00000000" w:rsidR="00000000" w:rsidRPr="00000000">
              <w:rPr>
                <w:b w:val="1"/>
                <w:rtl w:val="0"/>
              </w:rPr>
              <w:t xml:space="preserve">Impuestos:</w:t>
            </w:r>
            <w:r w:rsidDel="00000000" w:rsidR="00000000" w:rsidRPr="00000000">
              <w:rPr>
                <w:rtl w:val="0"/>
              </w:rPr>
              <w:t xml:space="preserve"> son aquellos tributos que no generan contraprestación alguna. Entre ellos, encontramos: impuesto al valor agregado (IVA), impuesto de renta y complementarios. Es una obligación sustancial, que debe darse cumplimiento si contempla todos los requisitos para su liquidación.</w:t>
            </w:r>
          </w:p>
          <w:p w:rsidR="00000000" w:rsidDel="00000000" w:rsidP="00000000" w:rsidRDefault="00000000" w:rsidRPr="00000000" w14:paraId="0000006D">
            <w:pPr>
              <w:tabs>
                <w:tab w:val="left" w:pos="4320"/>
                <w:tab w:val="left" w:pos="4485"/>
                <w:tab w:val="left" w:pos="5445"/>
              </w:tabs>
              <w:jc w:val="both"/>
              <w:rPr>
                <w:b w:val="1"/>
                <w:highlight w:val="yellow"/>
              </w:rPr>
            </w:pPr>
            <w:r w:rsidDel="00000000" w:rsidR="00000000" w:rsidRPr="00000000">
              <w:rPr>
                <w:rtl w:val="0"/>
              </w:rPr>
            </w:r>
          </w:p>
          <w:p w:rsidR="00000000" w:rsidDel="00000000" w:rsidP="00000000" w:rsidRDefault="00000000" w:rsidRPr="00000000" w14:paraId="0000006E">
            <w:pPr>
              <w:tabs>
                <w:tab w:val="left" w:pos="4320"/>
                <w:tab w:val="left" w:pos="4485"/>
                <w:tab w:val="left" w:pos="5445"/>
              </w:tabs>
              <w:jc w:val="both"/>
              <w:rPr/>
            </w:pPr>
            <w:r w:rsidDel="00000000" w:rsidR="00000000" w:rsidRPr="00000000">
              <w:rPr>
                <w:b w:val="1"/>
                <w:highlight w:val="yellow"/>
                <w:rtl w:val="0"/>
              </w:rPr>
              <w:t xml:space="preserve">(P3)</w:t>
            </w:r>
            <w:r w:rsidDel="00000000" w:rsidR="00000000" w:rsidRPr="00000000">
              <w:rPr>
                <w:b w:val="1"/>
                <w:rtl w:val="0"/>
              </w:rPr>
              <w:t xml:space="preserve"> 9.1.1 Concepto:</w:t>
            </w:r>
            <w:r w:rsidDel="00000000" w:rsidR="00000000" w:rsidRPr="00000000">
              <w:rPr>
                <w:rtl w:val="0"/>
              </w:rPr>
              <w:t xml:space="preserve"> </w:t>
            </w:r>
          </w:p>
          <w:p w:rsidR="00000000" w:rsidDel="00000000" w:rsidP="00000000" w:rsidRDefault="00000000" w:rsidRPr="00000000" w14:paraId="0000006F">
            <w:pPr>
              <w:spacing w:after="240" w:before="240" w:lineRule="auto"/>
              <w:jc w:val="both"/>
              <w:rPr/>
            </w:pPr>
            <w:r w:rsidDel="00000000" w:rsidR="00000000" w:rsidRPr="00000000">
              <w:rPr>
                <w:color w:val="222222"/>
                <w:rtl w:val="0"/>
              </w:rPr>
              <w:t xml:space="preserve">Los</w:t>
            </w:r>
            <w:r w:rsidDel="00000000" w:rsidR="00000000" w:rsidRPr="00000000">
              <w:rPr>
                <w:color w:val="222222"/>
                <w:highlight w:val="white"/>
                <w:rtl w:val="0"/>
              </w:rPr>
              <w:t xml:space="preserve"> </w:t>
            </w:r>
            <w:r w:rsidDel="00000000" w:rsidR="00000000" w:rsidRPr="00000000">
              <w:rPr>
                <w:rtl w:val="0"/>
              </w:rPr>
              <w:t xml:space="preserve">impuestos tienen su origen en los fundamentos vistos en la Constitución Política de Colombia, según el cual todas las naciones están en el deber de contribuir al financiamiento de los gastos e inversiones del Estado dentro de los conceptos de justicia y equidad (artículo 95, numeral 9º de la Constitución Política de Colombia).</w:t>
            </w:r>
          </w:p>
          <w:p w:rsidR="00000000" w:rsidDel="00000000" w:rsidP="00000000" w:rsidRDefault="00000000" w:rsidRPr="00000000" w14:paraId="00000070">
            <w:pPr>
              <w:tabs>
                <w:tab w:val="left" w:pos="4320"/>
                <w:tab w:val="left" w:pos="4485"/>
                <w:tab w:val="left" w:pos="5445"/>
              </w:tabs>
              <w:jc w:val="both"/>
              <w:rPr>
                <w:b w:val="1"/>
              </w:rPr>
            </w:pPr>
            <w:r w:rsidDel="00000000" w:rsidR="00000000" w:rsidRPr="00000000">
              <w:rPr>
                <w:b w:val="1"/>
                <w:highlight w:val="yellow"/>
                <w:rtl w:val="0"/>
              </w:rPr>
              <w:t xml:space="preserve">(P4)</w:t>
            </w:r>
            <w:r w:rsidDel="00000000" w:rsidR="00000000" w:rsidRPr="00000000">
              <w:rPr>
                <w:b w:val="1"/>
                <w:rtl w:val="0"/>
              </w:rPr>
              <w:t xml:space="preserve"> 9.1.2 Elementos de los impuestos:</w:t>
            </w:r>
          </w:p>
          <w:p w:rsidR="00000000" w:rsidDel="00000000" w:rsidP="00000000" w:rsidRDefault="00000000" w:rsidRPr="00000000" w14:paraId="00000071">
            <w:pPr>
              <w:tabs>
                <w:tab w:val="left" w:pos="4320"/>
                <w:tab w:val="left" w:pos="4485"/>
                <w:tab w:val="left" w:pos="5445"/>
              </w:tabs>
              <w:jc w:val="both"/>
              <w:rPr/>
            </w:pPr>
            <w:r w:rsidDel="00000000" w:rsidR="00000000" w:rsidRPr="00000000">
              <w:rPr>
                <w:rtl w:val="0"/>
              </w:rPr>
              <w:t xml:space="preserve">Luego de estudiar las diferencias entre los tributos: tasas, contribuciones e impuestos; ahora se profundizará en las generalidades de los impuestos. Conforme a esto, se relacionan los siguientes elementos:</w:t>
            </w:r>
          </w:p>
          <w:p w:rsidR="00000000" w:rsidDel="00000000" w:rsidP="00000000" w:rsidRDefault="00000000" w:rsidRPr="00000000" w14:paraId="00000072">
            <w:pPr>
              <w:tabs>
                <w:tab w:val="left" w:pos="4320"/>
                <w:tab w:val="left" w:pos="4485"/>
                <w:tab w:val="left" w:pos="5445"/>
              </w:tabs>
              <w:jc w:val="both"/>
              <w:rPr>
                <w:b w:val="1"/>
                <w:color w:val="222222"/>
                <w:highlight w:val="white"/>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highlight w:val="yellow"/>
                <w:rtl w:val="0"/>
              </w:rPr>
              <w:t xml:space="preserve">(P5)</w:t>
            </w:r>
            <w:r w:rsidDel="00000000" w:rsidR="00000000" w:rsidRPr="00000000">
              <w:rPr>
                <w:b w:val="1"/>
                <w:rtl w:val="0"/>
              </w:rPr>
              <w:t xml:space="preserve"> 9.1.2.1 Sujeto activo: </w:t>
            </w:r>
          </w:p>
          <w:p w:rsidR="00000000" w:rsidDel="00000000" w:rsidP="00000000" w:rsidRDefault="00000000" w:rsidRPr="00000000" w14:paraId="00000074">
            <w:pPr>
              <w:spacing w:after="240" w:lineRule="auto"/>
              <w:jc w:val="both"/>
              <w:rPr>
                <w:b w:val="1"/>
              </w:rPr>
            </w:pPr>
            <w:r w:rsidDel="00000000" w:rsidR="00000000" w:rsidRPr="00000000">
              <w:rPr>
                <w:rtl w:val="0"/>
              </w:rPr>
              <w:t xml:space="preserve">Es la entidad encargada de administrar los impuestos, quien está facultado para exigir el cumplimiento de la obligación. En Colombia los impuestos Nacionales son recaudados por la Dirección de Impuestos y Aduanas Nacionales (DIAN).</w:t>
            </w:r>
            <w:r w:rsidDel="00000000" w:rsidR="00000000" w:rsidRPr="00000000">
              <w:rPr>
                <w:rtl w:val="0"/>
              </w:rPr>
            </w:r>
          </w:p>
          <w:p w:rsidR="00000000" w:rsidDel="00000000" w:rsidP="00000000" w:rsidRDefault="00000000" w:rsidRPr="00000000" w14:paraId="00000075">
            <w:pPr>
              <w:jc w:val="both"/>
              <w:rPr/>
            </w:pPr>
            <w:r w:rsidDel="00000000" w:rsidR="00000000" w:rsidRPr="00000000">
              <w:rPr>
                <w:b w:val="1"/>
                <w:highlight w:val="yellow"/>
                <w:rtl w:val="0"/>
              </w:rPr>
              <w:t xml:space="preserve">(P6)</w:t>
            </w:r>
            <w:r w:rsidDel="00000000" w:rsidR="00000000" w:rsidRPr="00000000">
              <w:rPr>
                <w:b w:val="1"/>
                <w:rtl w:val="0"/>
              </w:rPr>
              <w:t xml:space="preserve"> 9.1.2.2 Sujeto Pasivo:</w:t>
            </w:r>
            <w:r w:rsidDel="00000000" w:rsidR="00000000" w:rsidRPr="00000000">
              <w:rPr>
                <w:rtl w:val="0"/>
              </w:rPr>
              <w:t xml:space="preserve"> es el deudor de la obligación tributaria, pueden ser personas naturales o jurídicas que cumplen con los requisitos exigidos por la norma para declarar determinado impuesto.</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b w:val="1"/>
              </w:rPr>
            </w:pPr>
            <w:r w:rsidDel="00000000" w:rsidR="00000000" w:rsidRPr="00000000">
              <w:rPr>
                <w:b w:val="1"/>
                <w:highlight w:val="yellow"/>
                <w:rtl w:val="0"/>
              </w:rPr>
              <w:t xml:space="preserve">(P7)</w:t>
            </w:r>
            <w:r w:rsidDel="00000000" w:rsidR="00000000" w:rsidRPr="00000000">
              <w:rPr>
                <w:b w:val="1"/>
                <w:rtl w:val="0"/>
              </w:rPr>
              <w:t xml:space="preserve"> 9.1.2.3 Hecho generador del impuesto:</w:t>
            </w:r>
          </w:p>
          <w:p w:rsidR="00000000" w:rsidDel="00000000" w:rsidP="00000000" w:rsidRDefault="00000000" w:rsidRPr="00000000" w14:paraId="00000078">
            <w:pPr>
              <w:spacing w:after="240" w:lineRule="auto"/>
              <w:jc w:val="both"/>
              <w:rPr>
                <w:b w:val="1"/>
              </w:rPr>
            </w:pPr>
            <w:r w:rsidDel="00000000" w:rsidR="00000000" w:rsidRPr="00000000">
              <w:rPr>
                <w:rtl w:val="0"/>
              </w:rPr>
              <w:t xml:space="preserve">Son los actos que originan la obligación tributaria. Por ejemplo, la compra o venta de un producto o servicio. </w:t>
            </w: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highlight w:val="yellow"/>
                <w:rtl w:val="0"/>
              </w:rPr>
              <w:t xml:space="preserve">(P8)</w:t>
            </w:r>
            <w:r w:rsidDel="00000000" w:rsidR="00000000" w:rsidRPr="00000000">
              <w:rPr>
                <w:b w:val="1"/>
                <w:rtl w:val="0"/>
              </w:rPr>
              <w:t xml:space="preserve"> 9.1.2.4 Base gravable: </w:t>
            </w:r>
          </w:p>
          <w:p w:rsidR="00000000" w:rsidDel="00000000" w:rsidP="00000000" w:rsidRDefault="00000000" w:rsidRPr="00000000" w14:paraId="0000007A">
            <w:pPr>
              <w:rPr/>
            </w:pPr>
            <w:r w:rsidDel="00000000" w:rsidR="00000000" w:rsidRPr="00000000">
              <w:rPr>
                <w:rtl w:val="0"/>
              </w:rPr>
              <w:t xml:space="preserve">Es el valor total al cual se le aplica la tarifa del impuesto.</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highlight w:val="yellow"/>
                <w:rtl w:val="0"/>
              </w:rPr>
              <w:t xml:space="preserve">(P9)</w:t>
            </w:r>
            <w:r w:rsidDel="00000000" w:rsidR="00000000" w:rsidRPr="00000000">
              <w:rPr>
                <w:b w:val="1"/>
                <w:rtl w:val="0"/>
              </w:rPr>
              <w:t xml:space="preserve"> 9.1.2.5 Tarifa: </w:t>
            </w:r>
          </w:p>
          <w:p w:rsidR="00000000" w:rsidDel="00000000" w:rsidP="00000000" w:rsidRDefault="00000000" w:rsidRPr="00000000" w14:paraId="0000007D">
            <w:pPr>
              <w:pBdr>
                <w:top w:space="0" w:sz="0" w:val="nil"/>
                <w:left w:space="0" w:sz="0" w:val="nil"/>
                <w:bottom w:space="0" w:sz="0" w:val="nil"/>
                <w:right w:space="0" w:sz="0" w:val="nil"/>
                <w:between w:space="0" w:sz="0" w:val="nil"/>
              </w:pBdr>
              <w:jc w:val="both"/>
              <w:rPr>
                <w:b w:val="1"/>
                <w:highlight w:val="yellow"/>
              </w:rPr>
            </w:pPr>
            <w:r w:rsidDel="00000000" w:rsidR="00000000" w:rsidRPr="00000000">
              <w:rPr>
                <w:rtl w:val="0"/>
              </w:rPr>
              <w:t xml:space="preserve">Es el porcentaje que se aplica a la base gravable para determinar el impuesto a cargo. </w:t>
            </w:r>
            <w:r w:rsidDel="00000000" w:rsidR="00000000" w:rsidRPr="00000000">
              <w:rPr>
                <w:color w:val="222222"/>
                <w:highlight w:val="white"/>
                <w:rtl w:val="0"/>
              </w:rPr>
              <w:t xml:space="preserve">Pinillos, J. (2014, 9-19.). </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jc w:val="both"/>
              <w:rPr>
                <w:b w:val="1"/>
                <w:highlight w:val="yellow"/>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jc w:val="both"/>
              <w:rPr>
                <w:b w:val="1"/>
                <w:highlight w:val="yellow"/>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jc w:val="both"/>
              <w:rPr>
                <w:b w:val="1"/>
                <w:highlight w:val="yellow"/>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jc w:val="both"/>
              <w:rPr>
                <w:b w:val="1"/>
                <w:highlight w:val="yellow"/>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jc w:val="both"/>
              <w:rPr>
                <w:b w:val="1"/>
                <w:highlight w:val="yellow"/>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jc w:val="both"/>
              <w:rPr>
                <w:b w:val="1"/>
                <w:highlight w:val="yellow"/>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jc w:val="both"/>
              <w:rPr>
                <w:b w:val="1"/>
                <w:highlight w:val="yellow"/>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jc w:val="both"/>
              <w:rPr>
                <w:b w:val="1"/>
                <w:highlight w:val="yellow"/>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jc w:val="both"/>
              <w:rPr>
                <w:b w:val="1"/>
                <w:highlight w:val="yellow"/>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jc w:val="both"/>
              <w:rPr>
                <w:b w:val="1"/>
                <w:highlight w:val="yellow"/>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jc w:val="both"/>
              <w:rPr>
                <w:b w:val="1"/>
                <w:highlight w:val="yellow"/>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jc w:val="both"/>
              <w:rPr>
                <w:b w:val="1"/>
                <w:highlight w:val="yellow"/>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jc w:val="both"/>
              <w:rPr>
                <w:b w:val="1"/>
                <w:highlight w:val="yellow"/>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jc w:val="both"/>
              <w:rPr>
                <w:b w:val="1"/>
                <w:highlight w:val="yellow"/>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jc w:val="both"/>
              <w:rPr>
                <w:b w:val="1"/>
                <w:highlight w:val="yellow"/>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jc w:val="both"/>
              <w:rPr>
                <w:b w:val="1"/>
                <w:highlight w:val="yellow"/>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jc w:val="both"/>
              <w:rPr>
                <w:b w:val="1"/>
                <w:highlight w:val="yellow"/>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highlight w:val="yellow"/>
                <w:rtl w:val="0"/>
              </w:rPr>
              <w:t xml:space="preserve">(P10)</w:t>
            </w:r>
            <w:r w:rsidDel="00000000" w:rsidR="00000000" w:rsidRPr="00000000">
              <w:rPr>
                <w:b w:val="1"/>
                <w:rtl w:val="0"/>
              </w:rPr>
              <w:t xml:space="preserve"> </w:t>
            </w:r>
            <w:r w:rsidDel="00000000" w:rsidR="00000000" w:rsidRPr="00000000">
              <w:rPr>
                <w:b w:val="1"/>
                <w:color w:val="000000"/>
                <w:rtl w:val="0"/>
              </w:rPr>
              <w:t xml:space="preserve">9.2 Estructura y clasificación de los impuestos:</w:t>
            </w:r>
          </w:p>
          <w:p w:rsidR="00000000" w:rsidDel="00000000" w:rsidP="00000000" w:rsidRDefault="00000000" w:rsidRPr="00000000" w14:paraId="00000090">
            <w:pPr>
              <w:pBdr>
                <w:top w:space="0" w:sz="0" w:val="nil"/>
                <w:left w:space="0" w:sz="0" w:val="nil"/>
                <w:bottom w:space="0" w:sz="0" w:val="nil"/>
                <w:right w:space="0" w:sz="0" w:val="nil"/>
                <w:between w:space="0" w:sz="0" w:val="nil"/>
              </w:pBdr>
              <w:jc w:val="both"/>
              <w:rPr>
                <w:b w:val="1"/>
                <w:color w:val="000000"/>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Continuamos con la clasificación y estructura de los impuestos, donde se analizará cada uno de estos, teniendo en cuenta sus características y requisitos.</w:t>
            </w:r>
          </w:p>
          <w:p w:rsidR="00000000" w:rsidDel="00000000" w:rsidP="00000000" w:rsidRDefault="00000000" w:rsidRPr="00000000" w14:paraId="00000092">
            <w:pPr>
              <w:pBdr>
                <w:top w:space="0" w:sz="0" w:val="nil"/>
                <w:left w:space="0" w:sz="0" w:val="nil"/>
                <w:bottom w:space="0" w:sz="0" w:val="nil"/>
                <w:right w:space="0" w:sz="0" w:val="nil"/>
                <w:between w:space="0" w:sz="0" w:val="nil"/>
              </w:pBdr>
              <w:jc w:val="both"/>
              <w:rPr>
                <w:b w:val="1"/>
                <w:color w:val="000000"/>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highlight w:val="yellow"/>
                <w:rtl w:val="0"/>
              </w:rPr>
              <w:t xml:space="preserve">(P11)</w:t>
            </w:r>
            <w:r w:rsidDel="00000000" w:rsidR="00000000" w:rsidRPr="00000000">
              <w:rPr>
                <w:b w:val="1"/>
                <w:rtl w:val="0"/>
              </w:rPr>
              <w:t xml:space="preserve"> </w:t>
            </w:r>
            <w:r w:rsidDel="00000000" w:rsidR="00000000" w:rsidRPr="00000000">
              <w:rPr>
                <w:b w:val="1"/>
                <w:color w:val="000000"/>
                <w:rtl w:val="0"/>
              </w:rPr>
              <w:t xml:space="preserve">9.2.1 Directos e indirectos.</w:t>
            </w:r>
          </w:p>
          <w:p w:rsidR="00000000" w:rsidDel="00000000" w:rsidP="00000000" w:rsidRDefault="00000000" w:rsidRPr="00000000" w14:paraId="00000094">
            <w:pPr>
              <w:pBdr>
                <w:top w:space="0" w:sz="0" w:val="nil"/>
                <w:left w:space="0" w:sz="0" w:val="nil"/>
                <w:bottom w:space="0" w:sz="0" w:val="nil"/>
                <w:right w:space="0" w:sz="0" w:val="nil"/>
                <w:between w:space="0" w:sz="0" w:val="nil"/>
              </w:pBdr>
              <w:jc w:val="both"/>
              <w:rPr>
                <w:b w:val="1"/>
                <w:color w:val="000000"/>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jc w:val="both"/>
              <w:rPr/>
            </w:pPr>
            <w:r w:rsidDel="00000000" w:rsidR="00000000" w:rsidRPr="00000000">
              <w:rPr>
                <w:rtl w:val="0"/>
              </w:rPr>
              <w:t xml:space="preserve">Recordemos que existe la clasificación de impuesto directos e indirectos, que se encuentra relacionado con </w:t>
            </w:r>
            <w:r w:rsidDel="00000000" w:rsidR="00000000" w:rsidRPr="00000000">
              <w:rPr>
                <w:highlight w:val="white"/>
                <w:rtl w:val="0"/>
              </w:rPr>
              <w:t xml:space="preserve">la capacidad de tributación y de progresividad en la tributación.</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jc w:val="both"/>
              <w:rPr>
                <w:b w:val="1"/>
                <w:color w:val="000000"/>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Impuestos directos:</w:t>
            </w:r>
          </w:p>
          <w:p w:rsidR="00000000" w:rsidDel="00000000" w:rsidP="00000000" w:rsidRDefault="00000000" w:rsidRPr="00000000" w14:paraId="00000098">
            <w:pPr>
              <w:pBdr>
                <w:top w:space="0" w:sz="0" w:val="nil"/>
                <w:left w:space="0" w:sz="0" w:val="nil"/>
                <w:bottom w:space="0" w:sz="0" w:val="nil"/>
                <w:right w:space="0" w:sz="0" w:val="nil"/>
                <w:between w:space="0" w:sz="0" w:val="nil"/>
              </w:pBdr>
              <w:jc w:val="both"/>
              <w:rPr>
                <w:b w:val="1"/>
                <w:color w:val="000000"/>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Son pagados por la persona a quien se grava, cuya relación fiscal es directamente con el sujeto activo del impuesto, afectando principalmente los ingresos o pertenencias. Algunos ejemplos son:</w:t>
            </w:r>
          </w:p>
          <w:p w:rsidR="00000000" w:rsidDel="00000000" w:rsidP="00000000" w:rsidRDefault="00000000" w:rsidRPr="00000000" w14:paraId="0000009A">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 </w:t>
            </w:r>
          </w:p>
          <w:p w:rsidR="00000000" w:rsidDel="00000000" w:rsidP="00000000" w:rsidRDefault="00000000" w:rsidRPr="00000000" w14:paraId="0000009B">
            <w:pPr>
              <w:numPr>
                <w:ilvl w:val="0"/>
                <w:numId w:val="3"/>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color w:val="000000"/>
                <w:rtl w:val="0"/>
              </w:rPr>
              <w:t xml:space="preserve">Impuesto al patrimonio.</w:t>
            </w:r>
          </w:p>
          <w:p w:rsidR="00000000" w:rsidDel="00000000" w:rsidP="00000000" w:rsidRDefault="00000000" w:rsidRPr="00000000" w14:paraId="0000009C">
            <w:pPr>
              <w:numPr>
                <w:ilvl w:val="0"/>
                <w:numId w:val="3"/>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color w:val="000000"/>
                <w:rtl w:val="0"/>
              </w:rPr>
              <w:t xml:space="preserve">Impuesto sobre la renta y complementarios</w:t>
            </w:r>
          </w:p>
          <w:p w:rsidR="00000000" w:rsidDel="00000000" w:rsidP="00000000" w:rsidRDefault="00000000" w:rsidRPr="00000000" w14:paraId="0000009D">
            <w:pPr>
              <w:numPr>
                <w:ilvl w:val="0"/>
                <w:numId w:val="3"/>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color w:val="000000"/>
                <w:rtl w:val="0"/>
              </w:rPr>
              <w:t xml:space="preserve">Impuesto de industria y comercio (ICA).</w:t>
            </w:r>
          </w:p>
          <w:p w:rsidR="00000000" w:rsidDel="00000000" w:rsidP="00000000" w:rsidRDefault="00000000" w:rsidRPr="00000000" w14:paraId="0000009E">
            <w:pPr>
              <w:numPr>
                <w:ilvl w:val="0"/>
                <w:numId w:val="3"/>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color w:val="000000"/>
                <w:rtl w:val="0"/>
              </w:rPr>
              <w:t xml:space="preserve">Impuesto predial.</w:t>
            </w:r>
          </w:p>
          <w:p w:rsidR="00000000" w:rsidDel="00000000" w:rsidP="00000000" w:rsidRDefault="00000000" w:rsidRPr="00000000" w14:paraId="0000009F">
            <w:pPr>
              <w:numPr>
                <w:ilvl w:val="0"/>
                <w:numId w:val="3"/>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color w:val="000000"/>
                <w:rtl w:val="0"/>
              </w:rPr>
              <w:t xml:space="preserve">Impuesto vehículos.</w:t>
            </w:r>
          </w:p>
          <w:p w:rsidR="00000000" w:rsidDel="00000000" w:rsidP="00000000" w:rsidRDefault="00000000" w:rsidRPr="00000000" w14:paraId="000000A0">
            <w:pPr>
              <w:pBdr>
                <w:top w:space="0" w:sz="0" w:val="nil"/>
                <w:left w:space="0" w:sz="0" w:val="nil"/>
                <w:bottom w:space="0" w:sz="0" w:val="nil"/>
                <w:right w:space="0" w:sz="0" w:val="nil"/>
                <w:between w:space="0" w:sz="0" w:val="nil"/>
              </w:pBdr>
              <w:jc w:val="both"/>
              <w:rPr>
                <w:b w:val="1"/>
                <w:color w:val="000000"/>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Impuestos Indirectos: </w:t>
            </w:r>
          </w:p>
          <w:p w:rsidR="00000000" w:rsidDel="00000000" w:rsidP="00000000" w:rsidRDefault="00000000" w:rsidRPr="00000000" w14:paraId="000000A2">
            <w:pPr>
              <w:pBdr>
                <w:top w:space="0" w:sz="0" w:val="nil"/>
                <w:left w:space="0" w:sz="0" w:val="nil"/>
                <w:bottom w:space="0" w:sz="0" w:val="nil"/>
                <w:right w:space="0" w:sz="0" w:val="nil"/>
                <w:between w:space="0" w:sz="0" w:val="nil"/>
              </w:pBdr>
              <w:jc w:val="both"/>
              <w:rPr>
                <w:b w:val="1"/>
                <w:color w:val="000000"/>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Recae   sobre   las operaciones gravadas a lo largo del ciclo económico, en forma no acumulada y con la metodología del valor agregado. Son aquellos, cuya responsabilidad jurídica es diferente a la persona que económicamente asume el impuesto. </w:t>
            </w:r>
          </w:p>
          <w:p w:rsidR="00000000" w:rsidDel="00000000" w:rsidP="00000000" w:rsidRDefault="00000000" w:rsidRPr="00000000" w14:paraId="000000A4">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Ejemplos de </w:t>
            </w:r>
            <w:r w:rsidDel="00000000" w:rsidR="00000000" w:rsidRPr="00000000">
              <w:rPr>
                <w:color w:val="000000"/>
                <w:highlight w:val="white"/>
                <w:rtl w:val="0"/>
              </w:rPr>
              <w:t xml:space="preserve">Martínez et al. (2016):</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w:t>
            </w:r>
          </w:p>
          <w:p w:rsidR="00000000" w:rsidDel="00000000" w:rsidP="00000000" w:rsidRDefault="00000000" w:rsidRPr="00000000" w14:paraId="000000A7">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 </w:t>
            </w:r>
          </w:p>
          <w:p w:rsidR="00000000" w:rsidDel="00000000" w:rsidP="00000000" w:rsidRDefault="00000000" w:rsidRPr="00000000" w14:paraId="000000A8">
            <w:pPr>
              <w:numPr>
                <w:ilvl w:val="0"/>
                <w:numId w:val="1"/>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color w:val="000000"/>
                <w:rtl w:val="0"/>
              </w:rPr>
              <w:t xml:space="preserve">Impuesto a las ventas (IVA).</w:t>
            </w:r>
          </w:p>
          <w:p w:rsidR="00000000" w:rsidDel="00000000" w:rsidP="00000000" w:rsidRDefault="00000000" w:rsidRPr="00000000" w14:paraId="000000A9">
            <w:pPr>
              <w:numPr>
                <w:ilvl w:val="0"/>
                <w:numId w:val="1"/>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color w:val="000000"/>
                <w:rtl w:val="0"/>
              </w:rPr>
              <w:t xml:space="preserve">Gravamen a los movimientos financieros (GMF).</w:t>
            </w:r>
          </w:p>
          <w:p w:rsidR="00000000" w:rsidDel="00000000" w:rsidP="00000000" w:rsidRDefault="00000000" w:rsidRPr="00000000" w14:paraId="000000AA">
            <w:pPr>
              <w:numPr>
                <w:ilvl w:val="0"/>
                <w:numId w:val="2"/>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color w:val="000000"/>
                <w:rtl w:val="0"/>
              </w:rPr>
              <w:t xml:space="preserve">Impuesto de registro.</w:t>
            </w:r>
          </w:p>
          <w:p w:rsidR="00000000" w:rsidDel="00000000" w:rsidP="00000000" w:rsidRDefault="00000000" w:rsidRPr="00000000" w14:paraId="000000AB">
            <w:pPr>
              <w:pBdr>
                <w:top w:space="0" w:sz="0" w:val="nil"/>
                <w:left w:space="0" w:sz="0" w:val="nil"/>
                <w:bottom w:space="0" w:sz="0" w:val="nil"/>
                <w:right w:space="0" w:sz="0" w:val="nil"/>
                <w:between w:space="0" w:sz="0" w:val="nil"/>
              </w:pBdr>
              <w:jc w:val="both"/>
              <w:rPr>
                <w:b w:val="1"/>
                <w:color w:val="000000"/>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jc w:val="both"/>
              <w:rPr>
                <w:b w:val="1"/>
                <w:color w:val="000000"/>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jc w:val="both"/>
              <w:rPr>
                <w:b w:val="1"/>
                <w:color w:val="000000"/>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jc w:val="both"/>
              <w:rPr>
                <w:b w:val="1"/>
                <w:color w:val="000000"/>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jc w:val="both"/>
              <w:rPr>
                <w:b w:val="1"/>
                <w:color w:val="000000"/>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jc w:val="both"/>
              <w:rPr>
                <w:b w:val="1"/>
                <w:color w:val="000000"/>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jc w:val="both"/>
              <w:rPr>
                <w:b w:val="1"/>
                <w:color w:val="000000"/>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jc w:val="both"/>
              <w:rPr>
                <w:b w:val="1"/>
                <w:color w:val="000000"/>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jc w:val="both"/>
              <w:rPr>
                <w:b w:val="1"/>
                <w:color w:val="000000"/>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jc w:val="both"/>
              <w:rPr>
                <w:b w:val="1"/>
                <w:color w:val="000000"/>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highlight w:val="yellow"/>
                <w:rtl w:val="0"/>
              </w:rPr>
              <w:t xml:space="preserve">(P12)</w:t>
            </w:r>
            <w:r w:rsidDel="00000000" w:rsidR="00000000" w:rsidRPr="00000000">
              <w:rPr>
                <w:b w:val="1"/>
                <w:color w:val="000000"/>
                <w:rtl w:val="0"/>
              </w:rPr>
              <w:t xml:space="preserve"> 9.2.2 Nacionales, departamentales y distritales</w:t>
            </w:r>
          </w:p>
          <w:p w:rsidR="00000000" w:rsidDel="00000000" w:rsidP="00000000" w:rsidRDefault="00000000" w:rsidRPr="00000000" w14:paraId="000000B6">
            <w:pPr>
              <w:pBdr>
                <w:top w:space="0" w:sz="0" w:val="nil"/>
                <w:left w:space="0" w:sz="0" w:val="nil"/>
                <w:bottom w:space="0" w:sz="0" w:val="nil"/>
                <w:right w:space="0" w:sz="0" w:val="nil"/>
                <w:between w:space="0" w:sz="0" w:val="nil"/>
              </w:pBdr>
              <w:jc w:val="both"/>
              <w:rPr>
                <w:b w:val="1"/>
                <w:color w:val="000000"/>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En el contexto tributario colombiano, los impuestos se encuentran clasificados en nacionales, departamental y municipal; por ende, es importante tener en cuenta el sujeto activo que se encuentra delegado para administrar, controlar y recaudar cada uno de los impuestos, además de analizar la normativa que aplica para cada uno de estos.</w:t>
            </w:r>
          </w:p>
          <w:p w:rsidR="00000000" w:rsidDel="00000000" w:rsidP="00000000" w:rsidRDefault="00000000" w:rsidRPr="00000000" w14:paraId="000000B8">
            <w:pPr>
              <w:pBdr>
                <w:top w:space="0" w:sz="0" w:val="nil"/>
                <w:left w:space="0" w:sz="0" w:val="nil"/>
                <w:bottom w:space="0" w:sz="0" w:val="nil"/>
                <w:right w:space="0" w:sz="0" w:val="nil"/>
                <w:between w:space="0" w:sz="0" w:val="nil"/>
              </w:pBdr>
              <w:jc w:val="both"/>
              <w:rPr>
                <w:b w:val="1"/>
                <w:color w:val="000000"/>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Impuestos nacionales:</w:t>
            </w:r>
          </w:p>
          <w:p w:rsidR="00000000" w:rsidDel="00000000" w:rsidP="00000000" w:rsidRDefault="00000000" w:rsidRPr="00000000" w14:paraId="000000BA">
            <w:pPr>
              <w:pBdr>
                <w:top w:space="0" w:sz="0" w:val="nil"/>
                <w:left w:space="0" w:sz="0" w:val="nil"/>
                <w:bottom w:space="0" w:sz="0" w:val="nil"/>
                <w:right w:space="0" w:sz="0" w:val="nil"/>
                <w:between w:space="0" w:sz="0" w:val="nil"/>
              </w:pBdr>
              <w:jc w:val="both"/>
              <w:rPr>
                <w:b w:val="1"/>
                <w:color w:val="000000"/>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Son impuestos administrados por la nación, siendo esta su ámbito de aplicación. Son emitidos por el poder ejecutivo y sancionados por el presidente de la república una vez hayan sido aprobados por el congreso.</w:t>
            </w:r>
          </w:p>
          <w:p w:rsidR="00000000" w:rsidDel="00000000" w:rsidP="00000000" w:rsidRDefault="00000000" w:rsidRPr="00000000" w14:paraId="000000BC">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Entre los impuestos nacionales encontramos, principalmente:</w:t>
            </w:r>
          </w:p>
          <w:p w:rsidR="00000000" w:rsidDel="00000000" w:rsidP="00000000" w:rsidRDefault="00000000" w:rsidRPr="00000000" w14:paraId="000000BE">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1. Impuesto sobre las ventas.</w:t>
            </w:r>
          </w:p>
          <w:p w:rsidR="00000000" w:rsidDel="00000000" w:rsidP="00000000" w:rsidRDefault="00000000" w:rsidRPr="00000000" w14:paraId="000000C0">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2. Impuesto de renta.</w:t>
            </w:r>
          </w:p>
          <w:p w:rsidR="00000000" w:rsidDel="00000000" w:rsidP="00000000" w:rsidRDefault="00000000" w:rsidRPr="00000000" w14:paraId="000000C1">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3.Gravamen a los movimientos financieros.</w:t>
            </w:r>
          </w:p>
          <w:p w:rsidR="00000000" w:rsidDel="00000000" w:rsidP="00000000" w:rsidRDefault="00000000" w:rsidRPr="00000000" w14:paraId="000000C2">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4.Impuesto al patrimonio.</w:t>
            </w:r>
          </w:p>
          <w:p w:rsidR="00000000" w:rsidDel="00000000" w:rsidP="00000000" w:rsidRDefault="00000000" w:rsidRPr="00000000" w14:paraId="000000C3">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5. Impuesto al consumo.</w:t>
            </w:r>
          </w:p>
          <w:p w:rsidR="00000000" w:rsidDel="00000000" w:rsidP="00000000" w:rsidRDefault="00000000" w:rsidRPr="00000000" w14:paraId="000000C4">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6.Impuesto unificado bajo el régimen simple de tributación</w:t>
            </w:r>
          </w:p>
          <w:p w:rsidR="00000000" w:rsidDel="00000000" w:rsidP="00000000" w:rsidRDefault="00000000" w:rsidRPr="00000000" w14:paraId="000000C5">
            <w:pPr>
              <w:pBdr>
                <w:top w:space="0" w:sz="0" w:val="nil"/>
                <w:left w:space="0" w:sz="0" w:val="nil"/>
                <w:bottom w:space="0" w:sz="0" w:val="nil"/>
                <w:right w:space="0" w:sz="0" w:val="nil"/>
                <w:between w:space="0" w:sz="0" w:val="nil"/>
              </w:pBdr>
              <w:jc w:val="both"/>
              <w:rPr>
                <w:b w:val="1"/>
                <w:color w:val="000000"/>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A continuación, se realizará una breve descripción de cada uno de estos. Recuerde que para profundizar debe tener en cuenta el Estatuto Tributario (ET)- Decreto 0624 de 1989, así como, la normatividad legal vigente.</w:t>
            </w:r>
          </w:p>
          <w:p w:rsidR="00000000" w:rsidDel="00000000" w:rsidP="00000000" w:rsidRDefault="00000000" w:rsidRPr="00000000" w14:paraId="000000C7">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highlight w:val="yellow"/>
                <w:rtl w:val="0"/>
              </w:rPr>
              <w:t xml:space="preserve">(P13)</w:t>
            </w:r>
            <w:r w:rsidDel="00000000" w:rsidR="00000000" w:rsidRPr="00000000">
              <w:rPr>
                <w:color w:val="000000"/>
                <w:rtl w:val="0"/>
              </w:rPr>
              <w:t xml:space="preserve">  </w:t>
            </w:r>
            <w:r w:rsidDel="00000000" w:rsidR="00000000" w:rsidRPr="00000000">
              <w:rPr>
                <w:b w:val="1"/>
                <w:color w:val="000000"/>
                <w:rtl w:val="0"/>
              </w:rPr>
              <w:t xml:space="preserve">Impuesto sobre las ventas:</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jc w:val="both"/>
              <w:rPr>
                <w:color w:val="000000"/>
              </w:rPr>
            </w:pPr>
            <w:r w:rsidDel="00000000" w:rsidR="00000000" w:rsidRPr="00000000">
              <w:rPr>
                <w:b w:val="1"/>
                <w:color w:val="000000"/>
                <w:rtl w:val="0"/>
              </w:rPr>
              <w:t xml:space="preserve">Concepto:</w:t>
            </w:r>
            <w:r w:rsidDel="00000000" w:rsidR="00000000" w:rsidRPr="00000000">
              <w:rPr>
                <w:color w:val="000000"/>
                <w:rtl w:val="0"/>
              </w:rPr>
              <w:t xml:space="preserve"> es un impuesto nacional de naturaleza indirecta, aplicable a la venta de bienes y prestación de servicios que se encuentran expresamente gravados por las tarifas establecidas en la normatividad legal vigente. Para efectos de dar aplicabilidad a dicho impuesto, se tiene en cuenta la clasificación de operaciones:</w:t>
            </w:r>
          </w:p>
          <w:p w:rsidR="00000000" w:rsidDel="00000000" w:rsidP="00000000" w:rsidRDefault="00000000" w:rsidRPr="00000000" w14:paraId="000000CC">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jc w:val="both"/>
              <w:rPr>
                <w:b w:val="1"/>
                <w:color w:val="000000"/>
              </w:rPr>
            </w:pPr>
            <w:r w:rsidDel="00000000" w:rsidR="00000000" w:rsidRPr="00000000">
              <w:rPr>
                <w:color w:val="000000"/>
                <w:highlight w:val="yellow"/>
                <w:rtl w:val="0"/>
              </w:rPr>
              <w:t xml:space="preserve">(P14)</w:t>
            </w:r>
            <w:r w:rsidDel="00000000" w:rsidR="00000000" w:rsidRPr="00000000">
              <w:rPr>
                <w:color w:val="000000"/>
                <w:rtl w:val="0"/>
              </w:rPr>
              <w:t xml:space="preserve"> </w:t>
            </w:r>
            <w:r w:rsidDel="00000000" w:rsidR="00000000" w:rsidRPr="00000000">
              <w:rPr>
                <w:b w:val="1"/>
                <w:color w:val="000000"/>
                <w:rtl w:val="0"/>
              </w:rPr>
              <w:t xml:space="preserve">Clasificación de bienes y servicios:</w:t>
            </w:r>
          </w:p>
          <w:p w:rsidR="00000000" w:rsidDel="00000000" w:rsidP="00000000" w:rsidRDefault="00000000" w:rsidRPr="00000000" w14:paraId="000000CE">
            <w:pPr>
              <w:pBdr>
                <w:top w:space="0" w:sz="0" w:val="nil"/>
                <w:left w:space="0" w:sz="0" w:val="nil"/>
                <w:bottom w:space="0" w:sz="0" w:val="nil"/>
                <w:right w:space="0" w:sz="0" w:val="nil"/>
                <w:between w:space="0" w:sz="0" w:val="nil"/>
              </w:pBdr>
              <w:jc w:val="both"/>
              <w:rPr>
                <w:b w:val="1"/>
                <w:color w:val="000000"/>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jc w:val="both"/>
              <w:rPr>
                <w:color w:val="000000"/>
              </w:rPr>
            </w:pPr>
            <w:r w:rsidDel="00000000" w:rsidR="00000000" w:rsidRPr="00000000">
              <w:rPr>
                <w:b w:val="1"/>
                <w:color w:val="000000"/>
                <w:rtl w:val="0"/>
              </w:rPr>
              <w:t xml:space="preserve">Gravados:</w:t>
            </w:r>
            <w:r w:rsidDel="00000000" w:rsidR="00000000" w:rsidRPr="00000000">
              <w:rPr>
                <w:color w:val="000000"/>
                <w:rtl w:val="0"/>
              </w:rPr>
              <w:t xml:space="preserve"> son aquellos que originan impuesto, teniendo en cuenta que se les asigna una tarifa establecida por disposición legal. Por lo anterior, es necesario verificar la tarifa general y las tarifas diferenciales para su correcta aplicación. Se localizan en el artículo 468 del Estatuto Tributario (ET).</w:t>
            </w:r>
          </w:p>
          <w:p w:rsidR="00000000" w:rsidDel="00000000" w:rsidP="00000000" w:rsidRDefault="00000000" w:rsidRPr="00000000" w14:paraId="000000D0">
            <w:pPr>
              <w:jc w:val="both"/>
              <w:rPr>
                <w:b w:val="1"/>
                <w:color w:val="000000"/>
              </w:rPr>
            </w:pPr>
            <w:r w:rsidDel="00000000" w:rsidR="00000000" w:rsidRPr="00000000">
              <w:rPr>
                <w:rtl w:val="0"/>
              </w:rPr>
            </w:r>
          </w:p>
          <w:p w:rsidR="00000000" w:rsidDel="00000000" w:rsidP="00000000" w:rsidRDefault="00000000" w:rsidRPr="00000000" w14:paraId="000000D1">
            <w:pPr>
              <w:jc w:val="both"/>
              <w:rPr>
                <w:color w:val="000000"/>
              </w:rPr>
            </w:pPr>
            <w:r w:rsidDel="00000000" w:rsidR="00000000" w:rsidRPr="00000000">
              <w:rPr>
                <w:b w:val="1"/>
                <w:color w:val="000000"/>
                <w:rtl w:val="0"/>
              </w:rPr>
              <w:t xml:space="preserve">Exentos:</w:t>
            </w:r>
            <w:r w:rsidDel="00000000" w:rsidR="00000000" w:rsidRPr="00000000">
              <w:rPr>
                <w:color w:val="000000"/>
                <w:rtl w:val="0"/>
              </w:rPr>
              <w:t xml:space="preserve"> son bienes que por normativa se encuentran gravados a la tarifa del 0%</w:t>
            </w:r>
            <w:r w:rsidDel="00000000" w:rsidR="00000000" w:rsidRPr="00000000">
              <w:rPr>
                <w:rtl w:val="0"/>
              </w:rPr>
              <w:t xml:space="preserve">. Quienes produzcan bienes exentos, son responsables del impuesto a las ventas, y por tanto deben declarar IVA, pero quienes comercialicen bienes exentos no son responsables del impuesto a las ventas. De este modo, sólo los productores de bienes exentos pueden solicitar como descuento el IVA pagado en sus compras. Se encuentran señalados en los artículos 477 a 481 del Estatuto Tributario (ET).</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b w:val="1"/>
                <w:color w:val="000000"/>
                <w:rtl w:val="0"/>
              </w:rPr>
              <w:t xml:space="preserve">Excluidos:</w:t>
            </w:r>
            <w:r w:rsidDel="00000000" w:rsidR="00000000" w:rsidRPr="00000000">
              <w:rPr>
                <w:color w:val="000000"/>
                <w:rtl w:val="0"/>
              </w:rPr>
              <w:t xml:space="preserve"> son aquellos bienes y servicios que por normatividad legal no se encuentran gravados a alguna tarifa, por ende, no se genera impuesto. Para conocer el listado es necesario remitirse al Estatuto tributario (ET) en </w:t>
            </w:r>
            <w:r w:rsidDel="00000000" w:rsidR="00000000" w:rsidRPr="00000000">
              <w:rPr>
                <w:rtl w:val="0"/>
              </w:rPr>
              <w:t xml:space="preserve">los artículos 424-428 y 476 (ET), donde aparece un grupo de bienes identificados con la metodología del arancel de aduanas. El listado incluye la numeración o posición arancelaria (NANDINA) y la descripción de la mercancía, siguiendo los reinos de la naturaleza y sus fases de transformación. </w:t>
            </w:r>
            <w:r w:rsidDel="00000000" w:rsidR="00000000" w:rsidRPr="00000000">
              <w:rPr>
                <w:color w:val="222222"/>
                <w:highlight w:val="white"/>
                <w:rtl w:val="0"/>
              </w:rPr>
              <w:t xml:space="preserve">Colombia Compra Eficiente (2012).</w:t>
            </w: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pPr>
            <w:r w:rsidDel="00000000" w:rsidR="00000000" w:rsidRPr="00000000">
              <w:rPr>
                <w:rtl w:val="0"/>
              </w:rPr>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jc w:val="both"/>
              <w:rPr/>
            </w:pPr>
            <w:r w:rsidDel="00000000" w:rsidR="00000000" w:rsidRPr="00000000">
              <w:rPr>
                <w:rtl w:val="0"/>
              </w:rPr>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jc w:val="both"/>
              <w:rPr/>
            </w:pPr>
            <w:r w:rsidDel="00000000" w:rsidR="00000000" w:rsidRPr="00000000">
              <w:rPr>
                <w:rtl w:val="0"/>
              </w:rPr>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jc w:val="both"/>
              <w:rPr/>
            </w:pPr>
            <w:r w:rsidDel="00000000" w:rsidR="00000000" w:rsidRPr="00000000">
              <w:rPr>
                <w:rtl w:val="0"/>
              </w:rPr>
            </w:r>
          </w:p>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jc w:val="both"/>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jc w:val="both"/>
              <w:rPr>
                <w:b w:val="1"/>
                <w:color w:val="000000"/>
              </w:rPr>
            </w:pPr>
            <w:r w:rsidDel="00000000" w:rsidR="00000000" w:rsidRPr="00000000">
              <w:rPr>
                <w:color w:val="000000"/>
                <w:highlight w:val="yellow"/>
                <w:rtl w:val="0"/>
              </w:rPr>
              <w:t xml:space="preserve">(P15)</w:t>
            </w:r>
            <w:r w:rsidDel="00000000" w:rsidR="00000000" w:rsidRPr="00000000">
              <w:rPr>
                <w:color w:val="000000"/>
                <w:rtl w:val="0"/>
              </w:rPr>
              <w:t xml:space="preserve"> </w:t>
            </w:r>
            <w:r w:rsidDel="00000000" w:rsidR="00000000" w:rsidRPr="00000000">
              <w:rPr>
                <w:b w:val="1"/>
                <w:color w:val="000000"/>
                <w:rtl w:val="0"/>
              </w:rPr>
              <w:t xml:space="preserve">Requisitos:</w:t>
            </w:r>
          </w:p>
          <w:p w:rsidR="00000000" w:rsidDel="00000000" w:rsidP="00000000" w:rsidRDefault="00000000" w:rsidRPr="00000000" w14:paraId="000000EB">
            <w:pPr>
              <w:pBdr>
                <w:top w:space="0" w:sz="0" w:val="nil"/>
                <w:left w:space="0" w:sz="0" w:val="nil"/>
                <w:bottom w:space="0" w:sz="0" w:val="nil"/>
                <w:right w:space="0" w:sz="0" w:val="nil"/>
                <w:between w:space="0" w:sz="0" w:val="nil"/>
              </w:pBdr>
              <w:jc w:val="both"/>
              <w:rPr>
                <w:b w:val="1"/>
                <w:color w:val="000000"/>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Según el artículo 437 del ET:</w:t>
            </w:r>
          </w:p>
          <w:p w:rsidR="00000000" w:rsidDel="00000000" w:rsidP="00000000" w:rsidRDefault="00000000" w:rsidRPr="00000000" w14:paraId="000000ED">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0EE">
            <w:pPr>
              <w:ind w:left="291" w:firstLine="0"/>
              <w:jc w:val="both"/>
              <w:rPr>
                <w:color w:val="000000"/>
              </w:rPr>
            </w:pPr>
            <w:r w:rsidDel="00000000" w:rsidR="00000000" w:rsidRPr="00000000">
              <w:rPr>
                <w:color w:val="000000"/>
                <w:rtl w:val="0"/>
              </w:rPr>
              <w:t xml:space="preserve">Deberán registrarse como responsables del IVA quienes realicen actividades gravadas con el impuesto, con excepción de las personas naturales comerciantes y los artesanos, que sean minoristas o detallistas, los pequeños agricultores y los ganaderos, así como quienes presten servicios, siempre y cuando cumplan la totalidad de las siguientes condiciones:</w:t>
            </w:r>
          </w:p>
          <w:p w:rsidR="00000000" w:rsidDel="00000000" w:rsidP="00000000" w:rsidRDefault="00000000" w:rsidRPr="00000000" w14:paraId="000000EF">
            <w:pPr>
              <w:ind w:left="291" w:firstLine="0"/>
              <w:jc w:val="both"/>
              <w:rPr>
                <w:color w:val="000000"/>
              </w:rPr>
            </w:pPr>
            <w:r w:rsidDel="00000000" w:rsidR="00000000" w:rsidRPr="00000000">
              <w:rPr>
                <w:rtl w:val="0"/>
              </w:rPr>
            </w:r>
          </w:p>
          <w:p w:rsidR="00000000" w:rsidDel="00000000" w:rsidP="00000000" w:rsidRDefault="00000000" w:rsidRPr="00000000" w14:paraId="000000F0">
            <w:pPr>
              <w:ind w:left="291" w:firstLine="0"/>
              <w:jc w:val="both"/>
              <w:rPr>
                <w:color w:val="000000"/>
              </w:rPr>
            </w:pPr>
            <w:r w:rsidDel="00000000" w:rsidR="00000000" w:rsidRPr="00000000">
              <w:rPr>
                <w:color w:val="000000"/>
                <w:rtl w:val="0"/>
              </w:rPr>
              <w:t xml:space="preserve">1. Que en el año anterior o en el año en curso hubieren obtenido ingresos brutos totales provenientes de la actividad, inferiores a 3.500 UVT.</w:t>
            </w:r>
          </w:p>
          <w:p w:rsidR="00000000" w:rsidDel="00000000" w:rsidP="00000000" w:rsidRDefault="00000000" w:rsidRPr="00000000" w14:paraId="000000F1">
            <w:pPr>
              <w:ind w:left="291" w:firstLine="0"/>
              <w:jc w:val="both"/>
              <w:rPr>
                <w:color w:val="000000"/>
              </w:rPr>
            </w:pPr>
            <w:r w:rsidDel="00000000" w:rsidR="00000000" w:rsidRPr="00000000">
              <w:rPr>
                <w:color w:val="000000"/>
                <w:rtl w:val="0"/>
              </w:rPr>
              <w:t xml:space="preserve">2. Que no tengan más de un establecimiento de comercio, oficina, sede, local o negocio donde ejerzan su actividad.</w:t>
            </w:r>
          </w:p>
          <w:p w:rsidR="00000000" w:rsidDel="00000000" w:rsidP="00000000" w:rsidRDefault="00000000" w:rsidRPr="00000000" w14:paraId="000000F2">
            <w:pPr>
              <w:ind w:left="291" w:firstLine="0"/>
              <w:jc w:val="both"/>
              <w:rPr>
                <w:color w:val="000000"/>
              </w:rPr>
            </w:pPr>
            <w:r w:rsidDel="00000000" w:rsidR="00000000" w:rsidRPr="00000000">
              <w:rPr>
                <w:color w:val="000000"/>
                <w:rtl w:val="0"/>
              </w:rPr>
              <w:t xml:space="preserve">3. Que, en el establecimiento de comercio, ofi cina, sede, local o negocio no se desarrollen actividades</w:t>
            </w:r>
          </w:p>
          <w:p w:rsidR="00000000" w:rsidDel="00000000" w:rsidP="00000000" w:rsidRDefault="00000000" w:rsidRPr="00000000" w14:paraId="000000F3">
            <w:pPr>
              <w:ind w:left="291" w:firstLine="0"/>
              <w:jc w:val="both"/>
              <w:rPr>
                <w:color w:val="000000"/>
              </w:rPr>
            </w:pPr>
            <w:r w:rsidDel="00000000" w:rsidR="00000000" w:rsidRPr="00000000">
              <w:rPr>
                <w:color w:val="000000"/>
                <w:rtl w:val="0"/>
              </w:rPr>
              <w:t xml:space="preserve">bajo franquicia, concesión, regalía, autorización o cualquier otro sistema que implique la explotación</w:t>
            </w:r>
          </w:p>
          <w:p w:rsidR="00000000" w:rsidDel="00000000" w:rsidP="00000000" w:rsidRDefault="00000000" w:rsidRPr="00000000" w14:paraId="000000F4">
            <w:pPr>
              <w:ind w:left="291" w:firstLine="0"/>
              <w:jc w:val="both"/>
              <w:rPr>
                <w:color w:val="000000"/>
              </w:rPr>
            </w:pPr>
            <w:r w:rsidDel="00000000" w:rsidR="00000000" w:rsidRPr="00000000">
              <w:rPr>
                <w:color w:val="000000"/>
                <w:rtl w:val="0"/>
              </w:rPr>
              <w:t xml:space="preserve">de intangibles.</w:t>
            </w:r>
          </w:p>
          <w:p w:rsidR="00000000" w:rsidDel="00000000" w:rsidP="00000000" w:rsidRDefault="00000000" w:rsidRPr="00000000" w14:paraId="000000F5">
            <w:pPr>
              <w:ind w:left="291" w:firstLine="0"/>
              <w:jc w:val="both"/>
              <w:rPr>
                <w:color w:val="000000"/>
              </w:rPr>
            </w:pPr>
            <w:r w:rsidDel="00000000" w:rsidR="00000000" w:rsidRPr="00000000">
              <w:rPr>
                <w:color w:val="000000"/>
                <w:rtl w:val="0"/>
              </w:rPr>
              <w:t xml:space="preserve">4. Que no sean usuarios aduaneros.</w:t>
            </w:r>
          </w:p>
          <w:p w:rsidR="00000000" w:rsidDel="00000000" w:rsidP="00000000" w:rsidRDefault="00000000" w:rsidRPr="00000000" w14:paraId="000000F6">
            <w:pPr>
              <w:ind w:left="291" w:firstLine="0"/>
              <w:jc w:val="both"/>
              <w:rPr>
                <w:color w:val="000000"/>
              </w:rPr>
            </w:pPr>
            <w:r w:rsidDel="00000000" w:rsidR="00000000" w:rsidRPr="00000000">
              <w:rPr>
                <w:color w:val="000000"/>
                <w:rtl w:val="0"/>
              </w:rPr>
              <w:t xml:space="preserve">5. Que no hayan celebrado en el año inmediatamente anterior ni en el año en curso contratos de venta de bienes y/o prestación de servicios gravados por valor individual, igual o superior a 3.500 UVT.</w:t>
            </w:r>
          </w:p>
          <w:p w:rsidR="00000000" w:rsidDel="00000000" w:rsidP="00000000" w:rsidRDefault="00000000" w:rsidRPr="00000000" w14:paraId="000000F7">
            <w:pPr>
              <w:ind w:left="291" w:firstLine="0"/>
              <w:jc w:val="both"/>
              <w:rPr>
                <w:color w:val="000000"/>
              </w:rPr>
            </w:pPr>
            <w:r w:rsidDel="00000000" w:rsidR="00000000" w:rsidRPr="00000000">
              <w:rPr>
                <w:color w:val="000000"/>
                <w:rtl w:val="0"/>
              </w:rPr>
              <w:t xml:space="preserve">6. Que el monto de sus consignaciones bancarias, depósitos o inversiones financieras durante el año anterior o durante el respectivo año no supere la suma de 3.500 UVT.</w:t>
            </w:r>
          </w:p>
          <w:p w:rsidR="00000000" w:rsidDel="00000000" w:rsidP="00000000" w:rsidRDefault="00000000" w:rsidRPr="00000000" w14:paraId="000000F8">
            <w:pPr>
              <w:ind w:left="291" w:firstLine="0"/>
              <w:jc w:val="both"/>
              <w:rPr/>
            </w:pPr>
            <w:r w:rsidDel="00000000" w:rsidR="00000000" w:rsidRPr="00000000">
              <w:rPr>
                <w:color w:val="000000"/>
                <w:rtl w:val="0"/>
              </w:rPr>
              <w:t xml:space="preserve">7. </w:t>
            </w:r>
            <w:r w:rsidDel="00000000" w:rsidR="00000000" w:rsidRPr="00000000">
              <w:rPr>
                <w:rtl w:val="0"/>
              </w:rPr>
              <w:t xml:space="preserve">Las entidades emisoras de tarjetas crédito y débito, los vendedores de tarjetas prepago, los recaudadores de efectivo a cargo de terceros, y los demás que designe la Dirección de Impuestos y Aduanas Nacionales (DIAN) en el momento del correspondiente pago o abono en cuenta a los prestadores desde el exterior, de los siguientes servicios electrónicos o digitales, cuando el proveedor del servicio se acoja voluntariamente a este sistema alternativo de pago del impuesto.</w:t>
            </w:r>
          </w:p>
          <w:p w:rsidR="00000000" w:rsidDel="00000000" w:rsidP="00000000" w:rsidRDefault="00000000" w:rsidRPr="00000000" w14:paraId="000000F9">
            <w:pPr>
              <w:ind w:left="291" w:firstLine="0"/>
              <w:jc w:val="both"/>
              <w:rPr/>
            </w:pPr>
            <w:r w:rsidDel="00000000" w:rsidR="00000000" w:rsidRPr="00000000">
              <w:rPr>
                <w:rtl w:val="0"/>
              </w:rPr>
              <w:t xml:space="preserve">9. Los responsables del impuesto sobre las ventas (IVA) cuando adquieran bienes corporales muebles o servicios gravados, de personas que se encuentren registradas como contribuyentes del impuesto unificado bajo el Régimen Simple de Tributación -SIMPLE.</w:t>
            </w:r>
          </w:p>
          <w:p w:rsidR="00000000" w:rsidDel="00000000" w:rsidP="00000000" w:rsidRDefault="00000000" w:rsidRPr="00000000" w14:paraId="000000FA">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En el caso de pasar los límites establecidos en las condiciones registradas anteriormente, el contribuyente debe registrarse como responsable de IVA, de lo contrario será no responsable.</w:t>
            </w:r>
          </w:p>
          <w:p w:rsidR="00000000" w:rsidDel="00000000" w:rsidP="00000000" w:rsidRDefault="00000000" w:rsidRPr="00000000" w14:paraId="000000FC">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jc w:val="both"/>
              <w:rPr>
                <w:b w:val="1"/>
                <w:color w:val="000000"/>
              </w:rPr>
            </w:pPr>
            <w:r w:rsidDel="00000000" w:rsidR="00000000" w:rsidRPr="00000000">
              <w:rPr>
                <w:color w:val="000000"/>
                <w:highlight w:val="yellow"/>
                <w:rtl w:val="0"/>
              </w:rPr>
              <w:t xml:space="preserve">(P16)</w:t>
            </w:r>
            <w:r w:rsidDel="00000000" w:rsidR="00000000" w:rsidRPr="00000000">
              <w:rPr>
                <w:color w:val="000000"/>
                <w:rtl w:val="0"/>
              </w:rPr>
              <w:t xml:space="preserve"> </w:t>
            </w:r>
            <w:r w:rsidDel="00000000" w:rsidR="00000000" w:rsidRPr="00000000">
              <w:rPr>
                <w:b w:val="1"/>
                <w:color w:val="000000"/>
                <w:rtl w:val="0"/>
              </w:rPr>
              <w:t xml:space="preserve">Periodos de presentación:</w:t>
            </w:r>
          </w:p>
          <w:p w:rsidR="00000000" w:rsidDel="00000000" w:rsidP="00000000" w:rsidRDefault="00000000" w:rsidRPr="00000000" w14:paraId="000000FE">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De acuerdo con el Estatuto Tributario (ET) artículo 600, se establece el periodo gravable de forma bimestral y cuatrimestral teniendo en cuenta los siguientes requisitos:</w:t>
            </w:r>
          </w:p>
          <w:p w:rsidR="00000000" w:rsidDel="00000000" w:rsidP="00000000" w:rsidRDefault="00000000" w:rsidRPr="00000000" w14:paraId="00000100">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jc w:val="both"/>
              <w:rPr>
                <w:color w:val="000000"/>
              </w:rPr>
            </w:pPr>
            <w:r w:rsidDel="00000000" w:rsidR="00000000" w:rsidRPr="00000000">
              <w:rPr>
                <w:b w:val="1"/>
                <w:color w:val="000000"/>
                <w:rtl w:val="0"/>
              </w:rPr>
              <w:t xml:space="preserve">Bimestral: </w:t>
            </w:r>
            <w:r w:rsidDel="00000000" w:rsidR="00000000" w:rsidRPr="00000000">
              <w:rPr>
                <w:color w:val="000000"/>
                <w:rtl w:val="0"/>
              </w:rPr>
              <w:t xml:space="preserve">la d</w:t>
            </w:r>
            <w:r w:rsidDel="00000000" w:rsidR="00000000" w:rsidRPr="00000000">
              <w:rPr>
                <w:rtl w:val="0"/>
              </w:rPr>
              <w:t xml:space="preserve">eclaración y pago bimestral para aquellos responsables de este impuesto, grandes contribuyentes y aquellas personas jurídicas y naturales cuyos ingresos brutos a 31 de diciembre del año gravable anterior sean iguales o superiores a noventa y dos mil (92.000) UVT y para los responsables de que tratan los artículos 477 y 481 de este Estatuto. Los períodos bimestrales son: enero-febrero; marzo-abril; mayo-junio; julio-agosto; septiembre-octubre; y noviembre-diciembre.</w:t>
            </w: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103">
            <w:pPr>
              <w:jc w:val="both"/>
              <w:rPr/>
            </w:pPr>
            <w:r w:rsidDel="00000000" w:rsidR="00000000" w:rsidRPr="00000000">
              <w:rPr>
                <w:b w:val="1"/>
                <w:color w:val="000000"/>
                <w:rtl w:val="0"/>
              </w:rPr>
              <w:t xml:space="preserve">Cuatrimestral:</w:t>
            </w:r>
            <w:r w:rsidDel="00000000" w:rsidR="00000000" w:rsidRPr="00000000">
              <w:rPr>
                <w:color w:val="000000"/>
                <w:rtl w:val="0"/>
              </w:rPr>
              <w:t xml:space="preserve"> </w:t>
            </w:r>
            <w:r w:rsidDel="00000000" w:rsidR="00000000" w:rsidRPr="00000000">
              <w:rPr>
                <w:rtl w:val="0"/>
              </w:rPr>
              <w:t xml:space="preserve">declaración y pago cuatrimestral para aquellos responsables de este impuesto, personas jurídicas y naturales cuyos ingresos brutos a 31 de diciembre del año gravable anterior sean inferiores a noventa y dos mil (92.000) UVT. Los periodos cuatrimestrales serán enero-abril; mayo-agosto; y septiembre-diciembre.</w:t>
            </w:r>
          </w:p>
          <w:p w:rsidR="00000000" w:rsidDel="00000000" w:rsidP="00000000" w:rsidRDefault="00000000" w:rsidRPr="00000000" w14:paraId="00000104">
            <w:pPr>
              <w:jc w:val="both"/>
              <w:rPr/>
            </w:pPr>
            <w:r w:rsidDel="00000000" w:rsidR="00000000" w:rsidRPr="00000000">
              <w:rPr>
                <w:rtl w:val="0"/>
              </w:rPr>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jc w:val="both"/>
              <w:rPr/>
            </w:pPr>
            <w:r w:rsidDel="00000000" w:rsidR="00000000" w:rsidRPr="00000000">
              <w:rPr>
                <w:rtl w:val="0"/>
              </w:rPr>
            </w:r>
          </w:p>
          <w:p w:rsidR="00000000" w:rsidDel="00000000" w:rsidP="00000000" w:rsidRDefault="00000000" w:rsidRPr="00000000" w14:paraId="00000107">
            <w:pPr>
              <w:jc w:val="both"/>
              <w:rPr/>
            </w:pPr>
            <w:r w:rsidDel="00000000" w:rsidR="00000000" w:rsidRPr="00000000">
              <w:rPr>
                <w:rtl w:val="0"/>
              </w:rPr>
            </w:r>
          </w:p>
          <w:p w:rsidR="00000000" w:rsidDel="00000000" w:rsidP="00000000" w:rsidRDefault="00000000" w:rsidRPr="00000000" w14:paraId="00000108">
            <w:pPr>
              <w:jc w:val="both"/>
              <w:rPr/>
            </w:pPr>
            <w:r w:rsidDel="00000000" w:rsidR="00000000" w:rsidRPr="00000000">
              <w:rPr>
                <w:rtl w:val="0"/>
              </w:rPr>
            </w:r>
          </w:p>
          <w:p w:rsidR="00000000" w:rsidDel="00000000" w:rsidP="00000000" w:rsidRDefault="00000000" w:rsidRPr="00000000" w14:paraId="00000109">
            <w:pPr>
              <w:jc w:val="both"/>
              <w:rPr/>
            </w:pPr>
            <w:r w:rsidDel="00000000" w:rsidR="00000000" w:rsidRPr="00000000">
              <w:rPr>
                <w:rtl w:val="0"/>
              </w:rPr>
            </w:r>
          </w:p>
          <w:p w:rsidR="00000000" w:rsidDel="00000000" w:rsidP="00000000" w:rsidRDefault="00000000" w:rsidRPr="00000000" w14:paraId="0000010A">
            <w:pPr>
              <w:jc w:val="both"/>
              <w:rPr/>
            </w:pPr>
            <w:r w:rsidDel="00000000" w:rsidR="00000000" w:rsidRPr="00000000">
              <w:rPr>
                <w:rtl w:val="0"/>
              </w:rPr>
            </w:r>
          </w:p>
          <w:p w:rsidR="00000000" w:rsidDel="00000000" w:rsidP="00000000" w:rsidRDefault="00000000" w:rsidRPr="00000000" w14:paraId="0000010B">
            <w:pPr>
              <w:jc w:val="both"/>
              <w:rPr/>
            </w:pPr>
            <w:r w:rsidDel="00000000" w:rsidR="00000000" w:rsidRPr="00000000">
              <w:rPr>
                <w:rtl w:val="0"/>
              </w:rPr>
            </w:r>
          </w:p>
          <w:p w:rsidR="00000000" w:rsidDel="00000000" w:rsidP="00000000" w:rsidRDefault="00000000" w:rsidRPr="00000000" w14:paraId="0000010C">
            <w:pPr>
              <w:jc w:val="both"/>
              <w:rPr/>
            </w:pPr>
            <w:r w:rsidDel="00000000" w:rsidR="00000000" w:rsidRPr="00000000">
              <w:rPr>
                <w:rtl w:val="0"/>
              </w:rPr>
            </w:r>
          </w:p>
          <w:p w:rsidR="00000000" w:rsidDel="00000000" w:rsidP="00000000" w:rsidRDefault="00000000" w:rsidRPr="00000000" w14:paraId="0000010D">
            <w:pPr>
              <w:jc w:val="both"/>
              <w:rPr/>
            </w:pPr>
            <w:r w:rsidDel="00000000" w:rsidR="00000000" w:rsidRPr="00000000">
              <w:rPr>
                <w:rtl w:val="0"/>
              </w:rPr>
            </w:r>
          </w:p>
          <w:p w:rsidR="00000000" w:rsidDel="00000000" w:rsidP="00000000" w:rsidRDefault="00000000" w:rsidRPr="00000000" w14:paraId="0000010E">
            <w:pPr>
              <w:jc w:val="both"/>
              <w:rPr>
                <w:b w:val="1"/>
              </w:rPr>
            </w:pPr>
            <w:r w:rsidDel="00000000" w:rsidR="00000000" w:rsidRPr="00000000">
              <w:rPr>
                <w:color w:val="000000"/>
                <w:highlight w:val="yellow"/>
                <w:rtl w:val="0"/>
              </w:rPr>
              <w:t xml:space="preserve">(P17)</w:t>
            </w:r>
            <w:r w:rsidDel="00000000" w:rsidR="00000000" w:rsidRPr="00000000">
              <w:rPr>
                <w:color w:val="000000"/>
                <w:rtl w:val="0"/>
              </w:rPr>
              <w:t xml:space="preserve"> </w:t>
            </w:r>
            <w:r w:rsidDel="00000000" w:rsidR="00000000" w:rsidRPr="00000000">
              <w:rPr>
                <w:b w:val="1"/>
                <w:rtl w:val="0"/>
              </w:rPr>
              <w:t xml:space="preserve">Categoría del impuesto a las ventas: </w:t>
            </w:r>
          </w:p>
          <w:p w:rsidR="00000000" w:rsidDel="00000000" w:rsidP="00000000" w:rsidRDefault="00000000" w:rsidRPr="00000000" w14:paraId="0000010F">
            <w:pPr>
              <w:jc w:val="both"/>
              <w:rPr/>
            </w:pPr>
            <w:r w:rsidDel="00000000" w:rsidR="00000000" w:rsidRPr="00000000">
              <w:rPr>
                <w:rtl w:val="0"/>
              </w:rPr>
            </w:r>
          </w:p>
          <w:p w:rsidR="00000000" w:rsidDel="00000000" w:rsidP="00000000" w:rsidRDefault="00000000" w:rsidRPr="00000000" w14:paraId="00000110">
            <w:pPr>
              <w:jc w:val="both"/>
              <w:rPr/>
            </w:pPr>
            <w:r w:rsidDel="00000000" w:rsidR="00000000" w:rsidRPr="00000000">
              <w:rPr>
                <w:b w:val="1"/>
                <w:rtl w:val="0"/>
              </w:rPr>
              <w:t xml:space="preserve">IVA Generado: </w:t>
            </w:r>
            <w:r w:rsidDel="00000000" w:rsidR="00000000" w:rsidRPr="00000000">
              <w:rPr>
                <w:rtl w:val="0"/>
              </w:rPr>
              <w:t xml:space="preserve">es el impuesto cobrado por el vendedor en el momento de realizar una venta de un bien o servicio gravado. </w:t>
            </w:r>
          </w:p>
          <w:p w:rsidR="00000000" w:rsidDel="00000000" w:rsidP="00000000" w:rsidRDefault="00000000" w:rsidRPr="00000000" w14:paraId="00000111">
            <w:pPr>
              <w:jc w:val="both"/>
              <w:rPr/>
            </w:pPr>
            <w:r w:rsidDel="00000000" w:rsidR="00000000" w:rsidRPr="00000000">
              <w:rPr>
                <w:rtl w:val="0"/>
              </w:rPr>
            </w:r>
          </w:p>
          <w:p w:rsidR="00000000" w:rsidDel="00000000" w:rsidP="00000000" w:rsidRDefault="00000000" w:rsidRPr="00000000" w14:paraId="00000112">
            <w:pPr>
              <w:jc w:val="both"/>
              <w:rPr>
                <w:color w:val="000000"/>
              </w:rPr>
            </w:pPr>
            <w:r w:rsidDel="00000000" w:rsidR="00000000" w:rsidRPr="00000000">
              <w:rPr>
                <w:b w:val="1"/>
                <w:color w:val="000000"/>
                <w:rtl w:val="0"/>
              </w:rPr>
              <w:t xml:space="preserve">IVA Descontable: </w:t>
            </w:r>
            <w:r w:rsidDel="00000000" w:rsidR="00000000" w:rsidRPr="00000000">
              <w:rPr>
                <w:color w:val="000000"/>
                <w:rtl w:val="0"/>
              </w:rPr>
              <w:t xml:space="preserve">es el impuesto pagado o causado por el comprador en el momento de realizar una compra de un bien o servicio gravado. </w:t>
            </w:r>
          </w:p>
          <w:p w:rsidR="00000000" w:rsidDel="00000000" w:rsidP="00000000" w:rsidRDefault="00000000" w:rsidRPr="00000000" w14:paraId="00000113">
            <w:pPr>
              <w:jc w:val="both"/>
              <w:rPr>
                <w:color w:val="000000"/>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highlight w:val="yellow"/>
                <w:rtl w:val="0"/>
              </w:rPr>
              <w:t xml:space="preserve">(P18)</w:t>
            </w:r>
            <w:r w:rsidDel="00000000" w:rsidR="00000000" w:rsidRPr="00000000">
              <w:rPr>
                <w:b w:val="1"/>
                <w:color w:val="000000"/>
                <w:rtl w:val="0"/>
              </w:rPr>
              <w:t xml:space="preserve">  Impuesto de renta: </w:t>
            </w:r>
          </w:p>
          <w:p w:rsidR="00000000" w:rsidDel="00000000" w:rsidP="00000000" w:rsidRDefault="00000000" w:rsidRPr="00000000" w14:paraId="00000133">
            <w:pPr>
              <w:pBdr>
                <w:top w:space="0" w:sz="0" w:val="nil"/>
                <w:left w:space="0" w:sz="0" w:val="nil"/>
                <w:bottom w:space="0" w:sz="0" w:val="nil"/>
                <w:right w:space="0" w:sz="0" w:val="nil"/>
                <w:between w:space="0" w:sz="0" w:val="nil"/>
              </w:pBdr>
              <w:jc w:val="both"/>
              <w:rPr>
                <w:b w:val="1"/>
                <w:color w:val="000000"/>
              </w:rPr>
            </w:pPr>
            <w:r w:rsidDel="00000000" w:rsidR="00000000" w:rsidRPr="00000000">
              <w:rPr>
                <w:rtl w:val="0"/>
              </w:rPr>
            </w:r>
          </w:p>
          <w:p w:rsidR="00000000" w:rsidDel="00000000" w:rsidP="00000000" w:rsidRDefault="00000000" w:rsidRPr="00000000" w14:paraId="00000134">
            <w:pPr>
              <w:jc w:val="both"/>
              <w:rPr>
                <w:highlight w:val="white"/>
              </w:rPr>
            </w:pPr>
            <w:r w:rsidDel="00000000" w:rsidR="00000000" w:rsidRPr="00000000">
              <w:rPr>
                <w:highlight w:val="white"/>
                <w:rtl w:val="0"/>
              </w:rPr>
              <w:t xml:space="preserve">El impuesto de renta es un impuesto directo, que recae sobre los contribuyentes individualmente considerados y grava a quienes en la ley están previstos como sujetos pasivos que hayan percibido ingresos, hecho generador de la obligación sustancial del impuesto, susceptible de producir un incremento neto en el patrimonio (Serrano, 2019)</w:t>
            </w:r>
          </w:p>
          <w:p w:rsidR="00000000" w:rsidDel="00000000" w:rsidP="00000000" w:rsidRDefault="00000000" w:rsidRPr="00000000" w14:paraId="00000135">
            <w:pPr>
              <w:jc w:val="both"/>
              <w:rPr>
                <w:highlight w:val="white"/>
              </w:rPr>
            </w:pPr>
            <w:r w:rsidDel="00000000" w:rsidR="00000000" w:rsidRPr="00000000">
              <w:rPr>
                <w:rtl w:val="0"/>
              </w:rPr>
            </w:r>
          </w:p>
          <w:p w:rsidR="00000000" w:rsidDel="00000000" w:rsidP="00000000" w:rsidRDefault="00000000" w:rsidRPr="00000000" w14:paraId="00000136">
            <w:pPr>
              <w:jc w:val="both"/>
              <w:rPr>
                <w:color w:val="000000"/>
              </w:rPr>
            </w:pPr>
            <w:r w:rsidDel="00000000" w:rsidR="00000000" w:rsidRPr="00000000">
              <w:rPr>
                <w:rtl w:val="0"/>
              </w:rPr>
            </w:r>
          </w:p>
          <w:p w:rsidR="00000000" w:rsidDel="00000000" w:rsidP="00000000" w:rsidRDefault="00000000" w:rsidRPr="00000000" w14:paraId="00000137">
            <w:pPr>
              <w:jc w:val="both"/>
              <w:rPr>
                <w:color w:val="000000"/>
              </w:rPr>
            </w:pPr>
            <w:r w:rsidDel="00000000" w:rsidR="00000000" w:rsidRPr="00000000">
              <w:rPr>
                <w:color w:val="000000"/>
                <w:rtl w:val="0"/>
              </w:rPr>
              <w:t xml:space="preserve">Es de recordar que este impuesto, relaciona los elementos del impuesto y que es fundamental identificarlos:</w:t>
            </w:r>
          </w:p>
          <w:p w:rsidR="00000000" w:rsidDel="00000000" w:rsidP="00000000" w:rsidRDefault="00000000" w:rsidRPr="00000000" w14:paraId="00000138">
            <w:pPr>
              <w:jc w:val="both"/>
              <w:rPr>
                <w:color w:val="000000"/>
              </w:rPr>
            </w:pPr>
            <w:r w:rsidDel="00000000" w:rsidR="00000000" w:rsidRPr="00000000">
              <w:rPr>
                <w:rtl w:val="0"/>
              </w:rPr>
            </w:r>
          </w:p>
          <w:p w:rsidR="00000000" w:rsidDel="00000000" w:rsidP="00000000" w:rsidRDefault="00000000" w:rsidRPr="00000000" w14:paraId="00000139">
            <w:pPr>
              <w:jc w:val="both"/>
              <w:rPr>
                <w:color w:val="000000"/>
              </w:rPr>
            </w:pPr>
            <w:r w:rsidDel="00000000" w:rsidR="00000000" w:rsidRPr="00000000">
              <w:rPr>
                <w:b w:val="1"/>
                <w:color w:val="000000"/>
                <w:rtl w:val="0"/>
              </w:rPr>
              <w:t xml:space="preserve">Sujeto activo:</w:t>
            </w:r>
            <w:r w:rsidDel="00000000" w:rsidR="00000000" w:rsidRPr="00000000">
              <w:rPr>
                <w:color w:val="000000"/>
                <w:rtl w:val="0"/>
              </w:rPr>
              <w:t xml:space="preserve">  es el Estado y es administrado por la Dirección de impuestos y Aduanas Nacionales (DIAN).</w:t>
            </w:r>
          </w:p>
          <w:p w:rsidR="00000000" w:rsidDel="00000000" w:rsidP="00000000" w:rsidRDefault="00000000" w:rsidRPr="00000000" w14:paraId="0000013A">
            <w:pPr>
              <w:jc w:val="both"/>
              <w:rPr>
                <w:color w:val="000000"/>
              </w:rPr>
            </w:pPr>
            <w:r w:rsidDel="00000000" w:rsidR="00000000" w:rsidRPr="00000000">
              <w:rPr>
                <w:rtl w:val="0"/>
              </w:rPr>
            </w:r>
          </w:p>
          <w:p w:rsidR="00000000" w:rsidDel="00000000" w:rsidP="00000000" w:rsidRDefault="00000000" w:rsidRPr="00000000" w14:paraId="0000013B">
            <w:pPr>
              <w:jc w:val="both"/>
              <w:rPr>
                <w:color w:val="000000"/>
              </w:rPr>
            </w:pPr>
            <w:r w:rsidDel="00000000" w:rsidR="00000000" w:rsidRPr="00000000">
              <w:rPr>
                <w:b w:val="1"/>
                <w:color w:val="000000"/>
                <w:rtl w:val="0"/>
              </w:rPr>
              <w:t xml:space="preserve">Sujeto pasivo:</w:t>
            </w:r>
            <w:r w:rsidDel="00000000" w:rsidR="00000000" w:rsidRPr="00000000">
              <w:rPr>
                <w:color w:val="000000"/>
                <w:rtl w:val="0"/>
              </w:rPr>
              <w:t xml:space="preserve"> son los contribuyentes obligados a declarar de acuerdo con los requisitos establecidos en la norma.</w:t>
            </w:r>
          </w:p>
          <w:p w:rsidR="00000000" w:rsidDel="00000000" w:rsidP="00000000" w:rsidRDefault="00000000" w:rsidRPr="00000000" w14:paraId="0000013C">
            <w:pPr>
              <w:jc w:val="both"/>
              <w:rPr>
                <w:color w:val="000000"/>
              </w:rPr>
            </w:pPr>
            <w:r w:rsidDel="00000000" w:rsidR="00000000" w:rsidRPr="00000000">
              <w:rPr>
                <w:rtl w:val="0"/>
              </w:rPr>
            </w:r>
          </w:p>
          <w:p w:rsidR="00000000" w:rsidDel="00000000" w:rsidP="00000000" w:rsidRDefault="00000000" w:rsidRPr="00000000" w14:paraId="0000013D">
            <w:pPr>
              <w:jc w:val="both"/>
              <w:rPr>
                <w:color w:val="000000"/>
              </w:rPr>
            </w:pPr>
            <w:r w:rsidDel="00000000" w:rsidR="00000000" w:rsidRPr="00000000">
              <w:rPr>
                <w:b w:val="1"/>
                <w:color w:val="000000"/>
                <w:rtl w:val="0"/>
              </w:rPr>
              <w:t xml:space="preserve">Hecho generador:</w:t>
            </w:r>
            <w:r w:rsidDel="00000000" w:rsidR="00000000" w:rsidRPr="00000000">
              <w:rPr>
                <w:color w:val="000000"/>
                <w:rtl w:val="0"/>
              </w:rPr>
              <w:t xml:space="preserve"> es la obtención de ingresos que pueden generar incremento neto del patrimonio.</w:t>
            </w:r>
          </w:p>
          <w:p w:rsidR="00000000" w:rsidDel="00000000" w:rsidP="00000000" w:rsidRDefault="00000000" w:rsidRPr="00000000" w14:paraId="0000013E">
            <w:pPr>
              <w:jc w:val="both"/>
              <w:rPr>
                <w:color w:val="000000"/>
              </w:rPr>
            </w:pPr>
            <w:r w:rsidDel="00000000" w:rsidR="00000000" w:rsidRPr="00000000">
              <w:rPr>
                <w:rtl w:val="0"/>
              </w:rPr>
            </w:r>
          </w:p>
          <w:p w:rsidR="00000000" w:rsidDel="00000000" w:rsidP="00000000" w:rsidRDefault="00000000" w:rsidRPr="00000000" w14:paraId="0000013F">
            <w:pPr>
              <w:jc w:val="both"/>
              <w:rPr>
                <w:color w:val="000000"/>
              </w:rPr>
            </w:pPr>
            <w:r w:rsidDel="00000000" w:rsidR="00000000" w:rsidRPr="00000000">
              <w:rPr>
                <w:b w:val="1"/>
                <w:color w:val="000000"/>
                <w:rtl w:val="0"/>
              </w:rPr>
              <w:t xml:space="preserve">Base gravable:</w:t>
            </w:r>
            <w:r w:rsidDel="00000000" w:rsidR="00000000" w:rsidRPr="00000000">
              <w:rPr>
                <w:color w:val="000000"/>
                <w:rtl w:val="0"/>
              </w:rPr>
              <w:t xml:space="preserve"> renta líquida gravable.</w:t>
            </w:r>
          </w:p>
          <w:p w:rsidR="00000000" w:rsidDel="00000000" w:rsidP="00000000" w:rsidRDefault="00000000" w:rsidRPr="00000000" w14:paraId="00000140">
            <w:pPr>
              <w:jc w:val="both"/>
              <w:rPr>
                <w:color w:val="000000"/>
              </w:rPr>
            </w:pPr>
            <w:r w:rsidDel="00000000" w:rsidR="00000000" w:rsidRPr="00000000">
              <w:rPr>
                <w:rtl w:val="0"/>
              </w:rPr>
            </w:r>
          </w:p>
          <w:p w:rsidR="00000000" w:rsidDel="00000000" w:rsidP="00000000" w:rsidRDefault="00000000" w:rsidRPr="00000000" w14:paraId="00000141">
            <w:pPr>
              <w:jc w:val="both"/>
              <w:rPr>
                <w:color w:val="000000"/>
              </w:rPr>
            </w:pPr>
            <w:r w:rsidDel="00000000" w:rsidR="00000000" w:rsidRPr="00000000">
              <w:rPr>
                <w:b w:val="1"/>
                <w:color w:val="000000"/>
                <w:rtl w:val="0"/>
              </w:rPr>
              <w:t xml:space="preserve">Tarifa:</w:t>
            </w:r>
            <w:r w:rsidDel="00000000" w:rsidR="00000000" w:rsidRPr="00000000">
              <w:rPr>
                <w:color w:val="000000"/>
                <w:rtl w:val="0"/>
              </w:rPr>
              <w:t xml:space="preserve"> para aplicar la tarifa se tiene en cuenta si es una persona jurídica o personal natural; en este último se tiene en cuenta la normativa legal vigente teniendo en cuenta el sistema cedular.</w:t>
            </w:r>
          </w:p>
          <w:p w:rsidR="00000000" w:rsidDel="00000000" w:rsidP="00000000" w:rsidRDefault="00000000" w:rsidRPr="00000000" w14:paraId="00000142">
            <w:pPr>
              <w:jc w:val="both"/>
              <w:rPr>
                <w:color w:val="000000"/>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jc w:val="both"/>
              <w:rPr>
                <w:b w:val="1"/>
                <w:color w:val="000000"/>
                <w:highlight w:val="yellow"/>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jc w:val="both"/>
              <w:rPr>
                <w:b w:val="1"/>
                <w:color w:val="000000"/>
                <w:highlight w:val="yellow"/>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jc w:val="both"/>
              <w:rPr>
                <w:b w:val="1"/>
                <w:color w:val="000000"/>
                <w:highlight w:val="yellow"/>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jc w:val="both"/>
              <w:rPr>
                <w:b w:val="1"/>
                <w:color w:val="000000"/>
                <w:highlight w:val="yellow"/>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jc w:val="both"/>
              <w:rPr>
                <w:b w:val="1"/>
                <w:color w:val="000000"/>
                <w:highlight w:val="yellow"/>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jc w:val="both"/>
              <w:rPr>
                <w:b w:val="1"/>
                <w:color w:val="000000"/>
                <w:highlight w:val="yellow"/>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jc w:val="both"/>
              <w:rPr>
                <w:b w:val="1"/>
                <w:color w:val="000000"/>
                <w:highlight w:val="yellow"/>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jc w:val="both"/>
              <w:rPr>
                <w:b w:val="1"/>
                <w:color w:val="000000"/>
                <w:highlight w:val="yellow"/>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jc w:val="both"/>
              <w:rPr>
                <w:b w:val="1"/>
                <w:color w:val="000000"/>
                <w:highlight w:val="yellow"/>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jc w:val="both"/>
              <w:rPr>
                <w:b w:val="1"/>
                <w:color w:val="000000"/>
                <w:highlight w:val="yellow"/>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jc w:val="both"/>
              <w:rPr>
                <w:b w:val="1"/>
                <w:color w:val="000000"/>
                <w:highlight w:val="yellow"/>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jc w:val="both"/>
              <w:rPr>
                <w:b w:val="1"/>
                <w:color w:val="000000"/>
                <w:highlight w:val="yellow"/>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jc w:val="both"/>
              <w:rPr>
                <w:b w:val="1"/>
                <w:color w:val="000000"/>
                <w:highlight w:val="yellow"/>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jc w:val="both"/>
              <w:rPr>
                <w:b w:val="1"/>
                <w:color w:val="000000"/>
                <w:highlight w:val="yellow"/>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jc w:val="both"/>
              <w:rPr>
                <w:b w:val="1"/>
                <w:color w:val="000000"/>
                <w:highlight w:val="yellow"/>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jc w:val="both"/>
              <w:rPr>
                <w:b w:val="1"/>
                <w:color w:val="000000"/>
                <w:highlight w:val="yellow"/>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jc w:val="both"/>
              <w:rPr>
                <w:b w:val="1"/>
                <w:color w:val="000000"/>
                <w:highlight w:val="yellow"/>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jc w:val="both"/>
              <w:rPr>
                <w:b w:val="1"/>
                <w:color w:val="000000"/>
                <w:highlight w:val="yellow"/>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jc w:val="both"/>
              <w:rPr>
                <w:b w:val="1"/>
                <w:color w:val="000000"/>
                <w:highlight w:val="yellow"/>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jc w:val="both"/>
              <w:rPr>
                <w:b w:val="1"/>
                <w:color w:val="000000"/>
                <w:highlight w:val="yellow"/>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jc w:val="both"/>
              <w:rPr>
                <w:b w:val="1"/>
                <w:color w:val="000000"/>
                <w:highlight w:val="yellow"/>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jc w:val="both"/>
              <w:rPr>
                <w:b w:val="1"/>
                <w:color w:val="000000"/>
                <w:highlight w:val="yellow"/>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jc w:val="both"/>
              <w:rPr>
                <w:b w:val="1"/>
                <w:color w:val="000000"/>
                <w:highlight w:val="yellow"/>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jc w:val="both"/>
              <w:rPr>
                <w:b w:val="1"/>
                <w:color w:val="000000"/>
                <w:highlight w:val="yellow"/>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jc w:val="both"/>
              <w:rPr>
                <w:b w:val="1"/>
                <w:color w:val="000000"/>
                <w:highlight w:val="yellow"/>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jc w:val="both"/>
              <w:rPr>
                <w:b w:val="1"/>
                <w:color w:val="000000"/>
                <w:highlight w:val="yellow"/>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jc w:val="both"/>
              <w:rPr>
                <w:b w:val="1"/>
                <w:color w:val="000000"/>
                <w:highlight w:val="yellow"/>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jc w:val="both"/>
              <w:rPr>
                <w:b w:val="1"/>
                <w:color w:val="000000"/>
                <w:highlight w:val="yellow"/>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jc w:val="both"/>
              <w:rPr>
                <w:b w:val="1"/>
                <w:color w:val="000000"/>
                <w:highlight w:val="yellow"/>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jc w:val="both"/>
              <w:rPr>
                <w:b w:val="1"/>
                <w:color w:val="000000"/>
                <w:highlight w:val="yellow"/>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jc w:val="both"/>
              <w:rPr>
                <w:b w:val="1"/>
                <w:color w:val="000000"/>
                <w:highlight w:val="yellow"/>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jc w:val="both"/>
              <w:rPr>
                <w:b w:val="1"/>
                <w:color w:val="000000"/>
                <w:highlight w:val="yellow"/>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jc w:val="both"/>
              <w:rPr>
                <w:b w:val="1"/>
                <w:color w:val="000000"/>
                <w:highlight w:val="yellow"/>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jc w:val="both"/>
              <w:rPr>
                <w:b w:val="1"/>
                <w:color w:val="000000"/>
                <w:highlight w:val="yellow"/>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jc w:val="both"/>
              <w:rPr>
                <w:b w:val="1"/>
                <w:color w:val="000000"/>
                <w:highlight w:val="yellow"/>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jc w:val="both"/>
              <w:rPr>
                <w:b w:val="1"/>
                <w:color w:val="000000"/>
                <w:highlight w:val="yellow"/>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jc w:val="both"/>
              <w:rPr>
                <w:b w:val="1"/>
                <w:color w:val="000000"/>
                <w:highlight w:val="yellow"/>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jc w:val="both"/>
              <w:rPr>
                <w:b w:val="1"/>
                <w:color w:val="000000"/>
                <w:highlight w:val="yellow"/>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jc w:val="both"/>
              <w:rPr>
                <w:b w:val="1"/>
                <w:color w:val="000000"/>
                <w:highlight w:val="yellow"/>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jc w:val="both"/>
              <w:rPr>
                <w:b w:val="1"/>
                <w:color w:val="000000"/>
                <w:highlight w:val="yellow"/>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jc w:val="both"/>
              <w:rPr>
                <w:b w:val="1"/>
                <w:color w:val="000000"/>
                <w:highlight w:val="yellow"/>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jc w:val="both"/>
              <w:rPr>
                <w:b w:val="1"/>
                <w:color w:val="000000"/>
                <w:highlight w:val="yellow"/>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jc w:val="both"/>
              <w:rPr>
                <w:b w:val="1"/>
                <w:color w:val="000000"/>
                <w:highlight w:val="yellow"/>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jc w:val="both"/>
              <w:rPr>
                <w:b w:val="1"/>
                <w:color w:val="000000"/>
                <w:highlight w:val="yellow"/>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jc w:val="both"/>
              <w:rPr>
                <w:b w:val="1"/>
                <w:color w:val="000000"/>
                <w:highlight w:val="yellow"/>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jc w:val="both"/>
              <w:rPr>
                <w:b w:val="1"/>
                <w:color w:val="000000"/>
                <w:highlight w:val="yellow"/>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jc w:val="both"/>
              <w:rPr>
                <w:b w:val="1"/>
                <w:color w:val="000000"/>
                <w:highlight w:val="yellow"/>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jc w:val="both"/>
              <w:rPr>
                <w:b w:val="1"/>
                <w:color w:val="000000"/>
                <w:highlight w:val="yellow"/>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jc w:val="both"/>
              <w:rPr>
                <w:b w:val="1"/>
                <w:color w:val="000000"/>
                <w:highlight w:val="yellow"/>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jc w:val="both"/>
              <w:rPr>
                <w:b w:val="1"/>
                <w:color w:val="000000"/>
                <w:highlight w:val="yellow"/>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jc w:val="both"/>
              <w:rPr>
                <w:b w:val="1"/>
                <w:color w:val="000000"/>
                <w:highlight w:val="yellow"/>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jc w:val="both"/>
              <w:rPr>
                <w:b w:val="1"/>
                <w:color w:val="000000"/>
                <w:highlight w:val="yellow"/>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jc w:val="both"/>
              <w:rPr>
                <w:b w:val="1"/>
                <w:color w:val="000000"/>
                <w:highlight w:val="yellow"/>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jc w:val="both"/>
              <w:rPr>
                <w:b w:val="1"/>
                <w:color w:val="000000"/>
                <w:highlight w:val="yellow"/>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jc w:val="both"/>
              <w:rPr>
                <w:b w:val="1"/>
                <w:color w:val="000000"/>
                <w:highlight w:val="yellow"/>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jc w:val="both"/>
              <w:rPr>
                <w:b w:val="1"/>
                <w:color w:val="000000"/>
                <w:highlight w:val="yellow"/>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jc w:val="both"/>
              <w:rPr>
                <w:b w:val="1"/>
                <w:color w:val="000000"/>
                <w:highlight w:val="yellow"/>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jc w:val="both"/>
              <w:rPr>
                <w:b w:val="1"/>
                <w:color w:val="000000"/>
                <w:highlight w:val="yellow"/>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jc w:val="both"/>
              <w:rPr>
                <w:b w:val="1"/>
                <w:color w:val="000000"/>
                <w:highlight w:val="yellow"/>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jc w:val="both"/>
              <w:rPr>
                <w:b w:val="1"/>
                <w:color w:val="000000"/>
                <w:highlight w:val="yellow"/>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jc w:val="both"/>
              <w:rPr>
                <w:b w:val="1"/>
                <w:color w:val="000000"/>
                <w:highlight w:val="yellow"/>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jc w:val="both"/>
              <w:rPr>
                <w:b w:val="1"/>
                <w:color w:val="000000"/>
                <w:highlight w:val="yellow"/>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jc w:val="both"/>
              <w:rPr>
                <w:b w:val="1"/>
                <w:color w:val="000000"/>
                <w:highlight w:val="yellow"/>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jc w:val="both"/>
              <w:rPr>
                <w:b w:val="1"/>
                <w:color w:val="000000"/>
                <w:highlight w:val="yellow"/>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jc w:val="both"/>
              <w:rPr>
                <w:b w:val="1"/>
                <w:color w:val="000000"/>
                <w:highlight w:val="yellow"/>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jc w:val="both"/>
              <w:rPr>
                <w:b w:val="1"/>
                <w:color w:val="000000"/>
                <w:highlight w:val="yellow"/>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jc w:val="both"/>
              <w:rPr>
                <w:b w:val="1"/>
                <w:color w:val="000000"/>
                <w:highlight w:val="yellow"/>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jc w:val="both"/>
              <w:rPr>
                <w:b w:val="1"/>
                <w:color w:val="000000"/>
                <w:highlight w:val="yellow"/>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jc w:val="both"/>
              <w:rPr>
                <w:b w:val="1"/>
                <w:color w:val="000000"/>
                <w:highlight w:val="yellow"/>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jc w:val="both"/>
              <w:rPr>
                <w:b w:val="1"/>
                <w:color w:val="000000"/>
                <w:highlight w:val="yellow"/>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jc w:val="both"/>
              <w:rPr>
                <w:b w:val="1"/>
                <w:color w:val="000000"/>
                <w:highlight w:val="yellow"/>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jc w:val="both"/>
              <w:rPr>
                <w:b w:val="1"/>
                <w:color w:val="000000"/>
                <w:highlight w:val="yellow"/>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jc w:val="both"/>
              <w:rPr>
                <w:b w:val="1"/>
                <w:color w:val="000000"/>
                <w:highlight w:val="yellow"/>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jc w:val="both"/>
              <w:rPr>
                <w:b w:val="1"/>
                <w:color w:val="000000"/>
                <w:highlight w:val="yellow"/>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jc w:val="both"/>
              <w:rPr>
                <w:b w:val="1"/>
                <w:color w:val="000000"/>
                <w:highlight w:val="yellow"/>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jc w:val="both"/>
              <w:rPr>
                <w:b w:val="1"/>
                <w:color w:val="000000"/>
                <w:highlight w:val="yellow"/>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jc w:val="both"/>
              <w:rPr>
                <w:b w:val="1"/>
                <w:color w:val="000000"/>
                <w:highlight w:val="yellow"/>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jc w:val="both"/>
              <w:rPr>
                <w:b w:val="1"/>
                <w:color w:val="000000"/>
                <w:highlight w:val="yellow"/>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jc w:val="both"/>
              <w:rPr>
                <w:b w:val="1"/>
                <w:color w:val="000000"/>
                <w:highlight w:val="yellow"/>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jc w:val="both"/>
              <w:rPr>
                <w:b w:val="1"/>
                <w:color w:val="000000"/>
                <w:highlight w:val="yellow"/>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jc w:val="both"/>
              <w:rPr>
                <w:b w:val="1"/>
                <w:color w:val="000000"/>
                <w:highlight w:val="yellow"/>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jc w:val="both"/>
              <w:rPr>
                <w:b w:val="1"/>
                <w:color w:val="000000"/>
                <w:highlight w:val="yellow"/>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jc w:val="both"/>
              <w:rPr>
                <w:b w:val="1"/>
                <w:color w:val="000000"/>
                <w:highlight w:val="yellow"/>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jc w:val="both"/>
              <w:rPr>
                <w:b w:val="1"/>
                <w:color w:val="000000"/>
                <w:highlight w:val="yellow"/>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jc w:val="both"/>
              <w:rPr>
                <w:b w:val="1"/>
                <w:color w:val="000000"/>
                <w:highlight w:val="yellow"/>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highlight w:val="yellow"/>
                <w:rtl w:val="0"/>
              </w:rPr>
              <w:t xml:space="preserve">(P19)</w:t>
            </w:r>
            <w:r w:rsidDel="00000000" w:rsidR="00000000" w:rsidRPr="00000000">
              <w:rPr>
                <w:b w:val="1"/>
                <w:color w:val="000000"/>
                <w:rtl w:val="0"/>
              </w:rPr>
              <w:t xml:space="preserve">  Gravamen a los movimientos financieros:</w:t>
            </w:r>
          </w:p>
          <w:p w:rsidR="00000000" w:rsidDel="00000000" w:rsidP="00000000" w:rsidRDefault="00000000" w:rsidRPr="00000000" w14:paraId="00000199">
            <w:pPr>
              <w:pBdr>
                <w:top w:space="0" w:sz="0" w:val="nil"/>
                <w:left w:space="0" w:sz="0" w:val="nil"/>
                <w:bottom w:space="0" w:sz="0" w:val="nil"/>
                <w:right w:space="0" w:sz="0" w:val="nil"/>
                <w:between w:space="0" w:sz="0" w:val="nil"/>
              </w:pBdr>
              <w:jc w:val="both"/>
              <w:rPr>
                <w:b w:val="1"/>
                <w:color w:val="000000"/>
              </w:rPr>
            </w:pPr>
            <w:r w:rsidDel="00000000" w:rsidR="00000000" w:rsidRPr="00000000">
              <w:rPr>
                <w:rtl w:val="0"/>
              </w:rPr>
            </w:r>
          </w:p>
          <w:p w:rsidR="00000000" w:rsidDel="00000000" w:rsidP="00000000" w:rsidRDefault="00000000" w:rsidRPr="00000000" w14:paraId="0000019A">
            <w:pPr>
              <w:jc w:val="both"/>
              <w:rPr/>
            </w:pPr>
            <w:r w:rsidDel="00000000" w:rsidR="00000000" w:rsidRPr="00000000">
              <w:rPr>
                <w:color w:val="000000"/>
                <w:rtl w:val="0"/>
              </w:rPr>
              <w:t xml:space="preserve">De acuerdo con el </w:t>
            </w:r>
            <w:r w:rsidDel="00000000" w:rsidR="00000000" w:rsidRPr="00000000">
              <w:rPr>
                <w:rtl w:val="0"/>
              </w:rPr>
              <w:t xml:space="preserve">Art 871 Estatuto Tributario (ET)</w:t>
            </w:r>
            <w:r w:rsidDel="00000000" w:rsidR="00000000" w:rsidRPr="00000000">
              <w:rPr>
                <w:color w:val="000000"/>
                <w:rtl w:val="0"/>
              </w:rPr>
              <w:t xml:space="preserve">, es un impuesto que recae sobre la realización de las transacciones financieras, mediante la cual se disponga recursos depositados en las cuentas corrientes o de ahorro, </w:t>
            </w:r>
            <w:r w:rsidDel="00000000" w:rsidR="00000000" w:rsidRPr="00000000">
              <w:rPr>
                <w:rtl w:val="0"/>
              </w:rPr>
              <w:t xml:space="preserve">así como en cuentas de depósito en el Banco de la República, y los giros de cheques de gerencia.  </w:t>
            </w:r>
          </w:p>
          <w:p w:rsidR="00000000" w:rsidDel="00000000" w:rsidP="00000000" w:rsidRDefault="00000000" w:rsidRPr="00000000" w14:paraId="0000019B">
            <w:pPr>
              <w:jc w:val="both"/>
              <w:rPr/>
            </w:pPr>
            <w:r w:rsidDel="00000000" w:rsidR="00000000" w:rsidRPr="00000000">
              <w:rPr>
                <w:rtl w:val="0"/>
              </w:rPr>
            </w:r>
          </w:p>
          <w:p w:rsidR="00000000" w:rsidDel="00000000" w:rsidP="00000000" w:rsidRDefault="00000000" w:rsidRPr="00000000" w14:paraId="0000019C">
            <w:pPr>
              <w:jc w:val="both"/>
              <w:rPr>
                <w:color w:val="000000"/>
              </w:rPr>
            </w:pPr>
            <w:r w:rsidDel="00000000" w:rsidR="00000000" w:rsidRPr="00000000">
              <w:rPr>
                <w:color w:val="000000"/>
                <w:rtl w:val="0"/>
              </w:rPr>
              <w:t xml:space="preserve">Este impuesto presenta algunas exenciones, que es importante analizar con el fin de dar aplicabilidad correcta; por ende, se encuentran señaladas en al ART. 879 del Estatuto Tributario (ET).</w:t>
            </w:r>
          </w:p>
          <w:p w:rsidR="00000000" w:rsidDel="00000000" w:rsidP="00000000" w:rsidRDefault="00000000" w:rsidRPr="00000000" w14:paraId="0000019D">
            <w:pPr>
              <w:pBdr>
                <w:top w:space="0" w:sz="0" w:val="nil"/>
                <w:left w:space="0" w:sz="0" w:val="nil"/>
                <w:bottom w:space="0" w:sz="0" w:val="nil"/>
                <w:right w:space="0" w:sz="0" w:val="nil"/>
                <w:between w:space="0" w:sz="0" w:val="nil"/>
              </w:pBdr>
              <w:jc w:val="both"/>
              <w:rPr>
                <w:b w:val="1"/>
                <w:color w:val="000000"/>
              </w:rPr>
            </w:pPr>
            <w:r w:rsidDel="00000000" w:rsidR="00000000" w:rsidRPr="00000000">
              <w:rPr>
                <w:rtl w:val="0"/>
              </w:rPr>
            </w:r>
          </w:p>
          <w:p w:rsidR="00000000" w:rsidDel="00000000" w:rsidP="00000000" w:rsidRDefault="00000000" w:rsidRPr="00000000" w14:paraId="0000019E">
            <w:pPr>
              <w:jc w:val="both"/>
              <w:rPr>
                <w:color w:val="000000"/>
              </w:rPr>
            </w:pPr>
            <w:r w:rsidDel="00000000" w:rsidR="00000000" w:rsidRPr="00000000">
              <w:rPr>
                <w:b w:val="1"/>
                <w:color w:val="000000"/>
                <w:rtl w:val="0"/>
              </w:rPr>
              <w:t xml:space="preserve">Sujeto activo:</w:t>
            </w:r>
            <w:r w:rsidDel="00000000" w:rsidR="00000000" w:rsidRPr="00000000">
              <w:rPr>
                <w:color w:val="000000"/>
                <w:rtl w:val="0"/>
              </w:rPr>
              <w:t xml:space="preserve">  es un impuesto administrado por la Dirección de impuestos y Aduanas Nacionales (DIAN).</w:t>
            </w:r>
          </w:p>
          <w:p w:rsidR="00000000" w:rsidDel="00000000" w:rsidP="00000000" w:rsidRDefault="00000000" w:rsidRPr="00000000" w14:paraId="0000019F">
            <w:pPr>
              <w:rPr>
                <w:color w:val="000000"/>
              </w:rPr>
            </w:pPr>
            <w:r w:rsidDel="00000000" w:rsidR="00000000" w:rsidRPr="00000000">
              <w:rPr>
                <w:rtl w:val="0"/>
              </w:rPr>
            </w:r>
          </w:p>
          <w:p w:rsidR="00000000" w:rsidDel="00000000" w:rsidP="00000000" w:rsidRDefault="00000000" w:rsidRPr="00000000" w14:paraId="000001A0">
            <w:pPr>
              <w:rPr>
                <w:color w:val="000000"/>
              </w:rPr>
            </w:pPr>
            <w:r w:rsidDel="00000000" w:rsidR="00000000" w:rsidRPr="00000000">
              <w:rPr>
                <w:b w:val="1"/>
                <w:color w:val="000000"/>
                <w:rtl w:val="0"/>
              </w:rPr>
              <w:t xml:space="preserve">Sujeto pasivo:</w:t>
            </w:r>
            <w:r w:rsidDel="00000000" w:rsidR="00000000" w:rsidRPr="00000000">
              <w:rPr>
                <w:color w:val="000000"/>
                <w:rtl w:val="0"/>
              </w:rPr>
              <w:t xml:space="preserve"> son los clientes y usuarios del sistema financiero.</w:t>
            </w:r>
          </w:p>
          <w:p w:rsidR="00000000" w:rsidDel="00000000" w:rsidP="00000000" w:rsidRDefault="00000000" w:rsidRPr="00000000" w14:paraId="000001A1">
            <w:pPr>
              <w:rPr>
                <w:color w:val="000000"/>
              </w:rPr>
            </w:pPr>
            <w:r w:rsidDel="00000000" w:rsidR="00000000" w:rsidRPr="00000000">
              <w:rPr>
                <w:rtl w:val="0"/>
              </w:rPr>
            </w:r>
          </w:p>
          <w:p w:rsidR="00000000" w:rsidDel="00000000" w:rsidP="00000000" w:rsidRDefault="00000000" w:rsidRPr="00000000" w14:paraId="000001A2">
            <w:pPr>
              <w:jc w:val="both"/>
              <w:rPr>
                <w:color w:val="000000"/>
              </w:rPr>
            </w:pPr>
            <w:r w:rsidDel="00000000" w:rsidR="00000000" w:rsidRPr="00000000">
              <w:rPr>
                <w:b w:val="1"/>
                <w:color w:val="000000"/>
                <w:rtl w:val="0"/>
              </w:rPr>
              <w:t xml:space="preserve">Hecho generador:</w:t>
            </w:r>
            <w:r w:rsidDel="00000000" w:rsidR="00000000" w:rsidRPr="00000000">
              <w:rPr>
                <w:color w:val="000000"/>
                <w:rtl w:val="0"/>
              </w:rPr>
              <w:t xml:space="preserve"> recae sobre la realización de las transacciones financieras, mediante la cual se disponga recursos depositados en las cuentas corrientes o de ahorro, </w:t>
            </w:r>
            <w:r w:rsidDel="00000000" w:rsidR="00000000" w:rsidRPr="00000000">
              <w:rPr>
                <w:rtl w:val="0"/>
              </w:rPr>
              <w:t xml:space="preserve">así como en cuentas de depósito en el Banco de la República, y los giros de cheques de gerencia.  Art 871 Estatuto Tributario (ET)</w:t>
            </w:r>
            <w:r w:rsidDel="00000000" w:rsidR="00000000" w:rsidRPr="00000000">
              <w:rPr>
                <w:color w:val="000000"/>
                <w:rtl w:val="0"/>
              </w:rPr>
              <w:t xml:space="preserve">.</w:t>
            </w:r>
          </w:p>
          <w:p w:rsidR="00000000" w:rsidDel="00000000" w:rsidP="00000000" w:rsidRDefault="00000000" w:rsidRPr="00000000" w14:paraId="000001A3">
            <w:pPr>
              <w:jc w:val="both"/>
              <w:rPr>
                <w:color w:val="000000"/>
              </w:rPr>
            </w:pPr>
            <w:r w:rsidDel="00000000" w:rsidR="00000000" w:rsidRPr="00000000">
              <w:rPr>
                <w:rtl w:val="0"/>
              </w:rPr>
            </w:r>
          </w:p>
          <w:p w:rsidR="00000000" w:rsidDel="00000000" w:rsidP="00000000" w:rsidRDefault="00000000" w:rsidRPr="00000000" w14:paraId="000001A4">
            <w:pPr>
              <w:jc w:val="both"/>
              <w:rPr>
                <w:color w:val="000000"/>
              </w:rPr>
            </w:pPr>
            <w:r w:rsidDel="00000000" w:rsidR="00000000" w:rsidRPr="00000000">
              <w:rPr>
                <w:b w:val="1"/>
                <w:color w:val="000000"/>
                <w:rtl w:val="0"/>
              </w:rPr>
              <w:t xml:space="preserve">Base gravable:</w:t>
            </w:r>
            <w:r w:rsidDel="00000000" w:rsidR="00000000" w:rsidRPr="00000000">
              <w:rPr>
                <w:color w:val="000000"/>
                <w:rtl w:val="0"/>
              </w:rPr>
              <w:t xml:space="preserve"> valor total de la transacción financiera.</w:t>
            </w:r>
          </w:p>
          <w:p w:rsidR="00000000" w:rsidDel="00000000" w:rsidP="00000000" w:rsidRDefault="00000000" w:rsidRPr="00000000" w14:paraId="000001A5">
            <w:pPr>
              <w:rPr>
                <w:color w:val="000000"/>
              </w:rPr>
            </w:pPr>
            <w:r w:rsidDel="00000000" w:rsidR="00000000" w:rsidRPr="00000000">
              <w:rPr>
                <w:rtl w:val="0"/>
              </w:rPr>
            </w:r>
          </w:p>
          <w:p w:rsidR="00000000" w:rsidDel="00000000" w:rsidP="00000000" w:rsidRDefault="00000000" w:rsidRPr="00000000" w14:paraId="000001A6">
            <w:pPr>
              <w:rPr>
                <w:color w:val="000000"/>
              </w:rPr>
            </w:pPr>
            <w:r w:rsidDel="00000000" w:rsidR="00000000" w:rsidRPr="00000000">
              <w:rPr>
                <w:b w:val="1"/>
                <w:color w:val="000000"/>
                <w:rtl w:val="0"/>
              </w:rPr>
              <w:t xml:space="preserve">Tarifa:</w:t>
            </w:r>
            <w:r w:rsidDel="00000000" w:rsidR="00000000" w:rsidRPr="00000000">
              <w:rPr>
                <w:color w:val="000000"/>
                <w:rtl w:val="0"/>
              </w:rPr>
              <w:t xml:space="preserve"> 4*1000.</w:t>
            </w:r>
          </w:p>
          <w:p w:rsidR="00000000" w:rsidDel="00000000" w:rsidP="00000000" w:rsidRDefault="00000000" w:rsidRPr="00000000" w14:paraId="000001A7">
            <w:pPr>
              <w:rPr>
                <w:color w:val="000000"/>
              </w:rPr>
            </w:pPr>
            <w:r w:rsidDel="00000000" w:rsidR="00000000" w:rsidRPr="00000000">
              <w:rPr>
                <w:rtl w:val="0"/>
              </w:rPr>
            </w:r>
          </w:p>
          <w:p w:rsidR="00000000" w:rsidDel="00000000" w:rsidP="00000000" w:rsidRDefault="00000000" w:rsidRPr="00000000" w14:paraId="000001A8">
            <w:pPr>
              <w:rPr>
                <w:color w:val="000000"/>
              </w:rPr>
            </w:pPr>
            <w:r w:rsidDel="00000000" w:rsidR="00000000" w:rsidRPr="00000000">
              <w:rPr>
                <w:rtl w:val="0"/>
              </w:rPr>
            </w:r>
          </w:p>
          <w:p w:rsidR="00000000" w:rsidDel="00000000" w:rsidP="00000000" w:rsidRDefault="00000000" w:rsidRPr="00000000" w14:paraId="000001A9">
            <w:pPr>
              <w:rPr>
                <w:color w:val="000000"/>
              </w:rPr>
            </w:pPr>
            <w:r w:rsidDel="00000000" w:rsidR="00000000" w:rsidRPr="00000000">
              <w:rPr>
                <w:rtl w:val="0"/>
              </w:rPr>
            </w:r>
          </w:p>
          <w:p w:rsidR="00000000" w:rsidDel="00000000" w:rsidP="00000000" w:rsidRDefault="00000000" w:rsidRPr="00000000" w14:paraId="000001AA">
            <w:pPr>
              <w:rPr>
                <w:color w:val="000000"/>
              </w:rPr>
            </w:pPr>
            <w:r w:rsidDel="00000000" w:rsidR="00000000" w:rsidRPr="00000000">
              <w:rPr>
                <w:rtl w:val="0"/>
              </w:rPr>
            </w:r>
          </w:p>
          <w:p w:rsidR="00000000" w:rsidDel="00000000" w:rsidP="00000000" w:rsidRDefault="00000000" w:rsidRPr="00000000" w14:paraId="000001AB">
            <w:pPr>
              <w:rPr>
                <w:color w:val="000000"/>
              </w:rPr>
            </w:pPr>
            <w:r w:rsidDel="00000000" w:rsidR="00000000" w:rsidRPr="00000000">
              <w:rPr>
                <w:rtl w:val="0"/>
              </w:rPr>
            </w:r>
          </w:p>
          <w:p w:rsidR="00000000" w:rsidDel="00000000" w:rsidP="00000000" w:rsidRDefault="00000000" w:rsidRPr="00000000" w14:paraId="000001AC">
            <w:pPr>
              <w:rPr>
                <w:color w:val="000000"/>
              </w:rPr>
            </w:pPr>
            <w:r w:rsidDel="00000000" w:rsidR="00000000" w:rsidRPr="00000000">
              <w:rPr>
                <w:rtl w:val="0"/>
              </w:rPr>
            </w:r>
          </w:p>
          <w:p w:rsidR="00000000" w:rsidDel="00000000" w:rsidP="00000000" w:rsidRDefault="00000000" w:rsidRPr="00000000" w14:paraId="000001AD">
            <w:pPr>
              <w:rPr>
                <w:color w:val="000000"/>
              </w:rPr>
            </w:pPr>
            <w:r w:rsidDel="00000000" w:rsidR="00000000" w:rsidRPr="00000000">
              <w:rPr>
                <w:rtl w:val="0"/>
              </w:rPr>
            </w:r>
          </w:p>
          <w:p w:rsidR="00000000" w:rsidDel="00000000" w:rsidP="00000000" w:rsidRDefault="00000000" w:rsidRPr="00000000" w14:paraId="000001AE">
            <w:pPr>
              <w:rPr>
                <w:color w:val="000000"/>
              </w:rPr>
            </w:pPr>
            <w:r w:rsidDel="00000000" w:rsidR="00000000" w:rsidRPr="00000000">
              <w:rPr>
                <w:rtl w:val="0"/>
              </w:rPr>
            </w:r>
          </w:p>
          <w:p w:rsidR="00000000" w:rsidDel="00000000" w:rsidP="00000000" w:rsidRDefault="00000000" w:rsidRPr="00000000" w14:paraId="000001AF">
            <w:pPr>
              <w:rPr>
                <w:color w:val="000000"/>
              </w:rPr>
            </w:pPr>
            <w:r w:rsidDel="00000000" w:rsidR="00000000" w:rsidRPr="00000000">
              <w:rPr>
                <w:rtl w:val="0"/>
              </w:rPr>
            </w:r>
          </w:p>
          <w:p w:rsidR="00000000" w:rsidDel="00000000" w:rsidP="00000000" w:rsidRDefault="00000000" w:rsidRPr="00000000" w14:paraId="000001B0">
            <w:pPr>
              <w:rPr>
                <w:color w:val="000000"/>
              </w:rPr>
            </w:pPr>
            <w:r w:rsidDel="00000000" w:rsidR="00000000" w:rsidRPr="00000000">
              <w:rPr>
                <w:rtl w:val="0"/>
              </w:rPr>
            </w:r>
          </w:p>
          <w:p w:rsidR="00000000" w:rsidDel="00000000" w:rsidP="00000000" w:rsidRDefault="00000000" w:rsidRPr="00000000" w14:paraId="000001B1">
            <w:pPr>
              <w:rPr>
                <w:color w:val="000000"/>
              </w:rPr>
            </w:pPr>
            <w:r w:rsidDel="00000000" w:rsidR="00000000" w:rsidRPr="00000000">
              <w:rPr>
                <w:rtl w:val="0"/>
              </w:rPr>
            </w:r>
          </w:p>
          <w:p w:rsidR="00000000" w:rsidDel="00000000" w:rsidP="00000000" w:rsidRDefault="00000000" w:rsidRPr="00000000" w14:paraId="000001B2">
            <w:pPr>
              <w:rPr>
                <w:color w:val="000000"/>
              </w:rPr>
            </w:pPr>
            <w:r w:rsidDel="00000000" w:rsidR="00000000" w:rsidRPr="00000000">
              <w:rPr>
                <w:rtl w:val="0"/>
              </w:rPr>
            </w:r>
          </w:p>
          <w:p w:rsidR="00000000" w:rsidDel="00000000" w:rsidP="00000000" w:rsidRDefault="00000000" w:rsidRPr="00000000" w14:paraId="000001B3">
            <w:pPr>
              <w:rPr>
                <w:color w:val="000000"/>
              </w:rPr>
            </w:pPr>
            <w:r w:rsidDel="00000000" w:rsidR="00000000" w:rsidRPr="00000000">
              <w:rPr>
                <w:rtl w:val="0"/>
              </w:rPr>
            </w:r>
          </w:p>
          <w:p w:rsidR="00000000" w:rsidDel="00000000" w:rsidP="00000000" w:rsidRDefault="00000000" w:rsidRPr="00000000" w14:paraId="000001B4">
            <w:pPr>
              <w:rPr>
                <w:color w:val="000000"/>
              </w:rPr>
            </w:pPr>
            <w:r w:rsidDel="00000000" w:rsidR="00000000" w:rsidRPr="00000000">
              <w:rPr>
                <w:rtl w:val="0"/>
              </w:rPr>
            </w:r>
          </w:p>
          <w:p w:rsidR="00000000" w:rsidDel="00000000" w:rsidP="00000000" w:rsidRDefault="00000000" w:rsidRPr="00000000" w14:paraId="000001B5">
            <w:pPr>
              <w:rPr>
                <w:color w:val="000000"/>
              </w:rPr>
            </w:pPr>
            <w:r w:rsidDel="00000000" w:rsidR="00000000" w:rsidRPr="00000000">
              <w:rPr>
                <w:rtl w:val="0"/>
              </w:rPr>
            </w:r>
          </w:p>
          <w:p w:rsidR="00000000" w:rsidDel="00000000" w:rsidP="00000000" w:rsidRDefault="00000000" w:rsidRPr="00000000" w14:paraId="000001B6">
            <w:pPr>
              <w:rPr>
                <w:color w:val="000000"/>
              </w:rPr>
            </w:pPr>
            <w:r w:rsidDel="00000000" w:rsidR="00000000" w:rsidRPr="00000000">
              <w:rPr>
                <w:rtl w:val="0"/>
              </w:rPr>
            </w:r>
          </w:p>
          <w:p w:rsidR="00000000" w:rsidDel="00000000" w:rsidP="00000000" w:rsidRDefault="00000000" w:rsidRPr="00000000" w14:paraId="000001B7">
            <w:pPr>
              <w:rPr>
                <w:color w:val="000000"/>
              </w:rPr>
            </w:pPr>
            <w:r w:rsidDel="00000000" w:rsidR="00000000" w:rsidRPr="00000000">
              <w:rPr>
                <w:rtl w:val="0"/>
              </w:rPr>
            </w:r>
          </w:p>
          <w:p w:rsidR="00000000" w:rsidDel="00000000" w:rsidP="00000000" w:rsidRDefault="00000000" w:rsidRPr="00000000" w14:paraId="000001B8">
            <w:pPr>
              <w:rPr>
                <w:color w:val="000000"/>
              </w:rPr>
            </w:pPr>
            <w:r w:rsidDel="00000000" w:rsidR="00000000" w:rsidRPr="00000000">
              <w:rPr>
                <w:rtl w:val="0"/>
              </w:rPr>
            </w:r>
          </w:p>
          <w:p w:rsidR="00000000" w:rsidDel="00000000" w:rsidP="00000000" w:rsidRDefault="00000000" w:rsidRPr="00000000" w14:paraId="000001B9">
            <w:pPr>
              <w:rPr>
                <w:color w:val="000000"/>
              </w:rPr>
            </w:pPr>
            <w:r w:rsidDel="00000000" w:rsidR="00000000" w:rsidRPr="00000000">
              <w:rPr>
                <w:rtl w:val="0"/>
              </w:rPr>
            </w:r>
          </w:p>
          <w:p w:rsidR="00000000" w:rsidDel="00000000" w:rsidP="00000000" w:rsidRDefault="00000000" w:rsidRPr="00000000" w14:paraId="000001BA">
            <w:pPr>
              <w:rPr>
                <w:color w:val="000000"/>
              </w:rPr>
            </w:pPr>
            <w:r w:rsidDel="00000000" w:rsidR="00000000" w:rsidRPr="00000000">
              <w:rPr>
                <w:rtl w:val="0"/>
              </w:rPr>
            </w:r>
          </w:p>
          <w:p w:rsidR="00000000" w:rsidDel="00000000" w:rsidP="00000000" w:rsidRDefault="00000000" w:rsidRPr="00000000" w14:paraId="000001BB">
            <w:pPr>
              <w:rPr>
                <w:color w:val="000000"/>
              </w:rPr>
            </w:pPr>
            <w:r w:rsidDel="00000000" w:rsidR="00000000" w:rsidRPr="00000000">
              <w:rPr>
                <w:rtl w:val="0"/>
              </w:rPr>
            </w:r>
          </w:p>
          <w:p w:rsidR="00000000" w:rsidDel="00000000" w:rsidP="00000000" w:rsidRDefault="00000000" w:rsidRPr="00000000" w14:paraId="000001BC">
            <w:pPr>
              <w:rPr>
                <w:color w:val="000000"/>
              </w:rPr>
            </w:pPr>
            <w:r w:rsidDel="00000000" w:rsidR="00000000" w:rsidRPr="00000000">
              <w:rPr>
                <w:rtl w:val="0"/>
              </w:rPr>
            </w:r>
          </w:p>
          <w:p w:rsidR="00000000" w:rsidDel="00000000" w:rsidP="00000000" w:rsidRDefault="00000000" w:rsidRPr="00000000" w14:paraId="000001BD">
            <w:pPr>
              <w:rPr>
                <w:color w:val="000000"/>
              </w:rPr>
            </w:pPr>
            <w:r w:rsidDel="00000000" w:rsidR="00000000" w:rsidRPr="00000000">
              <w:rPr>
                <w:rtl w:val="0"/>
              </w:rPr>
            </w:r>
          </w:p>
          <w:p w:rsidR="00000000" w:rsidDel="00000000" w:rsidP="00000000" w:rsidRDefault="00000000" w:rsidRPr="00000000" w14:paraId="000001BE">
            <w:pPr>
              <w:rPr>
                <w:color w:val="000000"/>
              </w:rPr>
            </w:pPr>
            <w:r w:rsidDel="00000000" w:rsidR="00000000" w:rsidRPr="00000000">
              <w:rPr>
                <w:rtl w:val="0"/>
              </w:rPr>
            </w:r>
          </w:p>
          <w:p w:rsidR="00000000" w:rsidDel="00000000" w:rsidP="00000000" w:rsidRDefault="00000000" w:rsidRPr="00000000" w14:paraId="000001BF">
            <w:pPr>
              <w:rPr>
                <w:color w:val="000000"/>
              </w:rPr>
            </w:pPr>
            <w:r w:rsidDel="00000000" w:rsidR="00000000" w:rsidRPr="00000000">
              <w:rPr>
                <w:rtl w:val="0"/>
              </w:rPr>
            </w:r>
          </w:p>
          <w:p w:rsidR="00000000" w:rsidDel="00000000" w:rsidP="00000000" w:rsidRDefault="00000000" w:rsidRPr="00000000" w14:paraId="000001C0">
            <w:pPr>
              <w:rPr>
                <w:color w:val="000000"/>
              </w:rPr>
            </w:pPr>
            <w:r w:rsidDel="00000000" w:rsidR="00000000" w:rsidRPr="00000000">
              <w:rPr>
                <w:rtl w:val="0"/>
              </w:rPr>
            </w:r>
          </w:p>
          <w:p w:rsidR="00000000" w:rsidDel="00000000" w:rsidP="00000000" w:rsidRDefault="00000000" w:rsidRPr="00000000" w14:paraId="000001C1">
            <w:pPr>
              <w:rPr>
                <w:color w:val="000000"/>
              </w:rPr>
            </w:pPr>
            <w:r w:rsidDel="00000000" w:rsidR="00000000" w:rsidRPr="00000000">
              <w:rPr>
                <w:rtl w:val="0"/>
              </w:rPr>
            </w:r>
          </w:p>
          <w:p w:rsidR="00000000" w:rsidDel="00000000" w:rsidP="00000000" w:rsidRDefault="00000000" w:rsidRPr="00000000" w14:paraId="000001C2">
            <w:pPr>
              <w:rPr>
                <w:color w:val="000000"/>
              </w:rPr>
            </w:pPr>
            <w:r w:rsidDel="00000000" w:rsidR="00000000" w:rsidRPr="00000000">
              <w:rPr>
                <w:rtl w:val="0"/>
              </w:rPr>
            </w:r>
          </w:p>
          <w:p w:rsidR="00000000" w:rsidDel="00000000" w:rsidP="00000000" w:rsidRDefault="00000000" w:rsidRPr="00000000" w14:paraId="000001C3">
            <w:pPr>
              <w:rPr>
                <w:color w:val="000000"/>
              </w:rPr>
            </w:pPr>
            <w:r w:rsidDel="00000000" w:rsidR="00000000" w:rsidRPr="00000000">
              <w:rPr>
                <w:rtl w:val="0"/>
              </w:rPr>
            </w:r>
          </w:p>
          <w:p w:rsidR="00000000" w:rsidDel="00000000" w:rsidP="00000000" w:rsidRDefault="00000000" w:rsidRPr="00000000" w14:paraId="000001C4">
            <w:pPr>
              <w:rPr>
                <w:color w:val="000000"/>
              </w:rPr>
            </w:pPr>
            <w:r w:rsidDel="00000000" w:rsidR="00000000" w:rsidRPr="00000000">
              <w:rPr>
                <w:rtl w:val="0"/>
              </w:rPr>
            </w:r>
          </w:p>
          <w:p w:rsidR="00000000" w:rsidDel="00000000" w:rsidP="00000000" w:rsidRDefault="00000000" w:rsidRPr="00000000" w14:paraId="000001C5">
            <w:pPr>
              <w:rPr>
                <w:color w:val="000000"/>
              </w:rPr>
            </w:pPr>
            <w:r w:rsidDel="00000000" w:rsidR="00000000" w:rsidRPr="00000000">
              <w:rPr>
                <w:rtl w:val="0"/>
              </w:rPr>
            </w:r>
          </w:p>
          <w:p w:rsidR="00000000" w:rsidDel="00000000" w:rsidP="00000000" w:rsidRDefault="00000000" w:rsidRPr="00000000" w14:paraId="000001C6">
            <w:pPr>
              <w:rPr>
                <w:color w:val="000000"/>
              </w:rPr>
            </w:pPr>
            <w:r w:rsidDel="00000000" w:rsidR="00000000" w:rsidRPr="00000000">
              <w:rPr>
                <w:rtl w:val="0"/>
              </w:rPr>
            </w:r>
          </w:p>
          <w:p w:rsidR="00000000" w:rsidDel="00000000" w:rsidP="00000000" w:rsidRDefault="00000000" w:rsidRPr="00000000" w14:paraId="000001C7">
            <w:pPr>
              <w:rPr>
                <w:color w:val="000000"/>
              </w:rPr>
            </w:pPr>
            <w:r w:rsidDel="00000000" w:rsidR="00000000" w:rsidRPr="00000000">
              <w:rPr>
                <w:rtl w:val="0"/>
              </w:rPr>
            </w:r>
          </w:p>
          <w:p w:rsidR="00000000" w:rsidDel="00000000" w:rsidP="00000000" w:rsidRDefault="00000000" w:rsidRPr="00000000" w14:paraId="000001C8">
            <w:pPr>
              <w:rPr>
                <w:color w:val="000000"/>
              </w:rPr>
            </w:pPr>
            <w:r w:rsidDel="00000000" w:rsidR="00000000" w:rsidRPr="00000000">
              <w:rPr>
                <w:rtl w:val="0"/>
              </w:rPr>
            </w:r>
          </w:p>
          <w:p w:rsidR="00000000" w:rsidDel="00000000" w:rsidP="00000000" w:rsidRDefault="00000000" w:rsidRPr="00000000" w14:paraId="000001C9">
            <w:pPr>
              <w:rPr>
                <w:color w:val="000000"/>
              </w:rPr>
            </w:pPr>
            <w:r w:rsidDel="00000000" w:rsidR="00000000" w:rsidRPr="00000000">
              <w:rPr>
                <w:rtl w:val="0"/>
              </w:rPr>
            </w:r>
          </w:p>
          <w:p w:rsidR="00000000" w:rsidDel="00000000" w:rsidP="00000000" w:rsidRDefault="00000000" w:rsidRPr="00000000" w14:paraId="000001CA">
            <w:pPr>
              <w:rPr>
                <w:color w:val="000000"/>
              </w:rPr>
            </w:pPr>
            <w:r w:rsidDel="00000000" w:rsidR="00000000" w:rsidRPr="00000000">
              <w:rPr>
                <w:rtl w:val="0"/>
              </w:rPr>
            </w:r>
          </w:p>
          <w:p w:rsidR="00000000" w:rsidDel="00000000" w:rsidP="00000000" w:rsidRDefault="00000000" w:rsidRPr="00000000" w14:paraId="000001CB">
            <w:pPr>
              <w:rPr>
                <w:b w:val="1"/>
                <w:color w:val="000000"/>
              </w:rPr>
            </w:pPr>
            <w:r w:rsidDel="00000000" w:rsidR="00000000" w:rsidRPr="00000000">
              <w:rPr>
                <w:b w:val="1"/>
                <w:color w:val="000000"/>
                <w:highlight w:val="yellow"/>
                <w:rtl w:val="0"/>
              </w:rPr>
              <w:t xml:space="preserve">(P20)</w:t>
            </w:r>
            <w:r w:rsidDel="00000000" w:rsidR="00000000" w:rsidRPr="00000000">
              <w:rPr>
                <w:b w:val="1"/>
                <w:color w:val="000000"/>
                <w:rtl w:val="0"/>
              </w:rPr>
              <w:t xml:space="preserve">  Impuesto al patrimonio:</w:t>
            </w:r>
          </w:p>
          <w:p w:rsidR="00000000" w:rsidDel="00000000" w:rsidP="00000000" w:rsidRDefault="00000000" w:rsidRPr="00000000" w14:paraId="000001CC">
            <w:pPr>
              <w:rPr>
                <w:b w:val="1"/>
                <w:color w:val="000000"/>
              </w:rPr>
            </w:pPr>
            <w:r w:rsidDel="00000000" w:rsidR="00000000" w:rsidRPr="00000000">
              <w:rPr>
                <w:rtl w:val="0"/>
              </w:rPr>
            </w:r>
          </w:p>
          <w:p w:rsidR="00000000" w:rsidDel="00000000" w:rsidP="00000000" w:rsidRDefault="00000000" w:rsidRPr="00000000" w14:paraId="000001CD">
            <w:pPr>
              <w:jc w:val="both"/>
              <w:rPr>
                <w:color w:val="000000"/>
              </w:rPr>
            </w:pPr>
            <w:r w:rsidDel="00000000" w:rsidR="00000000" w:rsidRPr="00000000">
              <w:rPr>
                <w:b w:val="1"/>
                <w:rtl w:val="0"/>
              </w:rPr>
              <w:t xml:space="preserve">ARTÍCULO 292-2, Estatuto Tributario (ET). Impuesto al patrimonio - sujetos pasivos.</w:t>
            </w:r>
            <w:r w:rsidDel="00000000" w:rsidR="00000000" w:rsidRPr="00000000">
              <w:rPr>
                <w:b w:val="1"/>
                <w:color w:val="a0262a"/>
                <w:rtl w:val="0"/>
              </w:rPr>
              <w:t xml:space="preserve"> </w:t>
            </w:r>
            <w:r w:rsidDel="00000000" w:rsidR="00000000" w:rsidRPr="00000000">
              <w:rPr>
                <w:b w:val="1"/>
                <w:i w:val="1"/>
                <w:color w:val="000000"/>
                <w:rtl w:val="0"/>
              </w:rPr>
              <w:t xml:space="preserve"> </w:t>
            </w:r>
            <w:r w:rsidDel="00000000" w:rsidR="00000000" w:rsidRPr="00000000">
              <w:rPr>
                <w:color w:val="000000"/>
                <w:rtl w:val="0"/>
              </w:rPr>
              <w:t xml:space="preserve">Por los años 2020 y 2021, créase un impuesto extraordinario denominado el impuesto al patrimonio a cargo de:</w:t>
            </w:r>
          </w:p>
          <w:p w:rsidR="00000000" w:rsidDel="00000000" w:rsidP="00000000" w:rsidRDefault="00000000" w:rsidRPr="00000000" w14:paraId="000001CE">
            <w:pPr>
              <w:jc w:val="both"/>
              <w:rPr>
                <w:color w:val="000000"/>
              </w:rPr>
            </w:pPr>
            <w:r w:rsidDel="00000000" w:rsidR="00000000" w:rsidRPr="00000000">
              <w:rPr>
                <w:rtl w:val="0"/>
              </w:rPr>
            </w:r>
          </w:p>
          <w:p w:rsidR="00000000" w:rsidDel="00000000" w:rsidP="00000000" w:rsidRDefault="00000000" w:rsidRPr="00000000" w14:paraId="000001CF">
            <w:pPr>
              <w:jc w:val="both"/>
              <w:rPr>
                <w:color w:val="000000"/>
              </w:rPr>
            </w:pPr>
            <w:r w:rsidDel="00000000" w:rsidR="00000000" w:rsidRPr="00000000">
              <w:rPr>
                <w:rtl w:val="0"/>
              </w:rPr>
            </w:r>
          </w:p>
          <w:p w:rsidR="00000000" w:rsidDel="00000000" w:rsidP="00000000" w:rsidRDefault="00000000" w:rsidRPr="00000000" w14:paraId="000001D0">
            <w:pPr>
              <w:jc w:val="both"/>
              <w:rPr>
                <w:color w:val="000000"/>
              </w:rPr>
            </w:pPr>
            <w:r w:rsidDel="00000000" w:rsidR="00000000" w:rsidRPr="00000000">
              <w:rPr>
                <w:b w:val="1"/>
                <w:color w:val="000000"/>
                <w:highlight w:val="yellow"/>
                <w:rtl w:val="0"/>
              </w:rPr>
              <w:t xml:space="preserve">(P21)</w:t>
            </w:r>
            <w:r w:rsidDel="00000000" w:rsidR="00000000" w:rsidRPr="00000000">
              <w:rPr>
                <w:b w:val="1"/>
                <w:color w:val="000000"/>
                <w:rtl w:val="0"/>
              </w:rPr>
              <w:t xml:space="preserve"> </w:t>
            </w:r>
            <w:r w:rsidDel="00000000" w:rsidR="00000000" w:rsidRPr="00000000">
              <w:rPr>
                <w:color w:val="000000"/>
                <w:rtl w:val="0"/>
              </w:rPr>
              <w:t xml:space="preserve">1. Las personas naturales, las sucesiones ilíquidas, contribuyentes del impuesto sobre la renta y complementarios.</w:t>
            </w:r>
          </w:p>
          <w:p w:rsidR="00000000" w:rsidDel="00000000" w:rsidP="00000000" w:rsidRDefault="00000000" w:rsidRPr="00000000" w14:paraId="000001D1">
            <w:pPr>
              <w:jc w:val="both"/>
              <w:rPr>
                <w:color w:val="000000"/>
              </w:rPr>
            </w:pPr>
            <w:r w:rsidDel="00000000" w:rsidR="00000000" w:rsidRPr="00000000">
              <w:rPr>
                <w:b w:val="1"/>
                <w:color w:val="000000"/>
                <w:highlight w:val="yellow"/>
                <w:rtl w:val="0"/>
              </w:rPr>
              <w:t xml:space="preserve">(P22)</w:t>
            </w:r>
            <w:r w:rsidDel="00000000" w:rsidR="00000000" w:rsidRPr="00000000">
              <w:rPr>
                <w:b w:val="1"/>
                <w:color w:val="000000"/>
                <w:rtl w:val="0"/>
              </w:rPr>
              <w:t xml:space="preserve"> </w:t>
            </w:r>
            <w:r w:rsidDel="00000000" w:rsidR="00000000" w:rsidRPr="00000000">
              <w:rPr>
                <w:color w:val="000000"/>
                <w:rtl w:val="0"/>
              </w:rPr>
              <w:t xml:space="preserve">2. Las personas naturales, nacionales o extranjeras, que no tengan residencia en el país, respecto de su patrimonio poseído directamente en el país, salvo las excepciones previstas en los tratados internacionales y en el derecho interno.</w:t>
            </w:r>
          </w:p>
          <w:p w:rsidR="00000000" w:rsidDel="00000000" w:rsidP="00000000" w:rsidRDefault="00000000" w:rsidRPr="00000000" w14:paraId="000001D2">
            <w:pPr>
              <w:jc w:val="both"/>
              <w:rPr>
                <w:color w:val="000000"/>
              </w:rPr>
            </w:pPr>
            <w:r w:rsidDel="00000000" w:rsidR="00000000" w:rsidRPr="00000000">
              <w:rPr>
                <w:b w:val="1"/>
                <w:color w:val="000000"/>
                <w:highlight w:val="yellow"/>
                <w:rtl w:val="0"/>
              </w:rPr>
              <w:t xml:space="preserve">(P23)</w:t>
            </w:r>
            <w:r w:rsidDel="00000000" w:rsidR="00000000" w:rsidRPr="00000000">
              <w:rPr>
                <w:b w:val="1"/>
                <w:color w:val="000000"/>
                <w:rtl w:val="0"/>
              </w:rPr>
              <w:t xml:space="preserve"> </w:t>
            </w:r>
            <w:r w:rsidDel="00000000" w:rsidR="00000000" w:rsidRPr="00000000">
              <w:rPr>
                <w:color w:val="000000"/>
                <w:rtl w:val="0"/>
              </w:rPr>
              <w:t xml:space="preserve">3. Las personas naturales, nacionales o extranjeras, que no tengan residencia en el país, respecto de su patrimonio poseído indirectamente a través de establecimientos permanentes, en el país, salvo las excepciones previstas en los tratados internacionales y en el derecho interno.</w:t>
            </w:r>
          </w:p>
          <w:p w:rsidR="00000000" w:rsidDel="00000000" w:rsidP="00000000" w:rsidRDefault="00000000" w:rsidRPr="00000000" w14:paraId="000001D3">
            <w:pPr>
              <w:jc w:val="both"/>
              <w:rPr>
                <w:color w:val="000000"/>
              </w:rPr>
            </w:pPr>
            <w:r w:rsidDel="00000000" w:rsidR="00000000" w:rsidRPr="00000000">
              <w:rPr>
                <w:b w:val="1"/>
                <w:color w:val="000000"/>
                <w:highlight w:val="yellow"/>
                <w:rtl w:val="0"/>
              </w:rPr>
              <w:t xml:space="preserve">(P24)</w:t>
            </w:r>
            <w:r w:rsidDel="00000000" w:rsidR="00000000" w:rsidRPr="00000000">
              <w:rPr>
                <w:b w:val="1"/>
                <w:color w:val="000000"/>
                <w:rtl w:val="0"/>
              </w:rPr>
              <w:t xml:space="preserve"> </w:t>
            </w:r>
            <w:r w:rsidDel="00000000" w:rsidR="00000000" w:rsidRPr="00000000">
              <w:rPr>
                <w:color w:val="000000"/>
                <w:rtl w:val="0"/>
              </w:rPr>
              <w:t xml:space="preserve">4. Las sucesiones ilíquidas de causantes sin residencia en el país al momento de su muerte respecto de su patrimonio poseído en el país.</w:t>
            </w:r>
          </w:p>
          <w:p w:rsidR="00000000" w:rsidDel="00000000" w:rsidP="00000000" w:rsidRDefault="00000000" w:rsidRPr="00000000" w14:paraId="000001D4">
            <w:pPr>
              <w:jc w:val="both"/>
              <w:rPr>
                <w:color w:val="000000"/>
              </w:rPr>
            </w:pPr>
            <w:r w:rsidDel="00000000" w:rsidR="00000000" w:rsidRPr="00000000">
              <w:rPr>
                <w:b w:val="1"/>
                <w:color w:val="000000"/>
                <w:highlight w:val="yellow"/>
                <w:rtl w:val="0"/>
              </w:rPr>
              <w:t xml:space="preserve">(P25)</w:t>
            </w:r>
            <w:r w:rsidDel="00000000" w:rsidR="00000000" w:rsidRPr="00000000">
              <w:rPr>
                <w:b w:val="1"/>
                <w:color w:val="000000"/>
                <w:rtl w:val="0"/>
              </w:rPr>
              <w:t xml:space="preserve"> </w:t>
            </w:r>
            <w:r w:rsidDel="00000000" w:rsidR="00000000" w:rsidRPr="00000000">
              <w:rPr>
                <w:color w:val="000000"/>
                <w:rtl w:val="0"/>
              </w:rPr>
              <w:t xml:space="preserve">5. Las sociedades o entidades extranjeras que no sean declarantes del impuesto sobre la renta en el país, y que posean bienes ubicados en Colombia diferentes a acciones, cuentas por cobrar y/o inversiones de portafolio de conformidad con el artículo 2.17.2.2.1.2 del Decreto 1068 de 2015 y el 18-1 de este estatuto.</w:t>
            </w:r>
          </w:p>
          <w:p w:rsidR="00000000" w:rsidDel="00000000" w:rsidP="00000000" w:rsidRDefault="00000000" w:rsidRPr="00000000" w14:paraId="000001D5">
            <w:pPr>
              <w:jc w:val="both"/>
              <w:rPr>
                <w:color w:val="000000"/>
              </w:rPr>
            </w:pPr>
            <w:r w:rsidDel="00000000" w:rsidR="00000000" w:rsidRPr="00000000">
              <w:rPr>
                <w:rtl w:val="0"/>
              </w:rPr>
            </w:r>
          </w:p>
          <w:p w:rsidR="00000000" w:rsidDel="00000000" w:rsidP="00000000" w:rsidRDefault="00000000" w:rsidRPr="00000000" w14:paraId="000001D6">
            <w:pPr>
              <w:jc w:val="both"/>
              <w:rPr>
                <w:b w:val="1"/>
              </w:rPr>
            </w:pPr>
            <w:r w:rsidDel="00000000" w:rsidR="00000000" w:rsidRPr="00000000">
              <w:rPr>
                <w:b w:val="1"/>
                <w:highlight w:val="yellow"/>
                <w:rtl w:val="0"/>
              </w:rPr>
              <w:t xml:space="preserve">(P26)</w:t>
            </w:r>
            <w:r w:rsidDel="00000000" w:rsidR="00000000" w:rsidRPr="00000000">
              <w:rPr>
                <w:b w:val="1"/>
                <w:rtl w:val="0"/>
              </w:rPr>
              <w:t xml:space="preserve"> ARTÍCULO 294-2, Estatuto Tributario (ET). Hecho generador. </w:t>
            </w:r>
          </w:p>
          <w:p w:rsidR="00000000" w:rsidDel="00000000" w:rsidP="00000000" w:rsidRDefault="00000000" w:rsidRPr="00000000" w14:paraId="000001D7">
            <w:pPr>
              <w:jc w:val="both"/>
              <w:rPr>
                <w:color w:val="000000"/>
              </w:rPr>
            </w:pPr>
            <w:r w:rsidDel="00000000" w:rsidR="00000000" w:rsidRPr="00000000">
              <w:rPr>
                <w:rtl w:val="0"/>
              </w:rPr>
            </w:r>
          </w:p>
          <w:p w:rsidR="00000000" w:rsidDel="00000000" w:rsidP="00000000" w:rsidRDefault="00000000" w:rsidRPr="00000000" w14:paraId="000001D8">
            <w:pPr>
              <w:jc w:val="both"/>
              <w:rPr>
                <w:color w:val="000000"/>
              </w:rPr>
            </w:pPr>
            <w:r w:rsidDel="00000000" w:rsidR="00000000" w:rsidRPr="00000000">
              <w:rPr>
                <w:color w:val="000000"/>
                <w:rtl w:val="0"/>
              </w:rPr>
              <w:t xml:space="preserve">El impuesto al patrimonio se genera por la posesión del mismo, cuyo valor sea igual o superior a cinco mil ($5.000) millones de pesos. Para efectos de este gravamen, el concepto de patrimonio es equivalente al patrimonio líquido, calculado tomando el total del patrimonio bruto del contribuyente persona natural poseído en la misma fecha menos las deudas a cargo del contribuyente vigentes en esa fecha.</w:t>
            </w:r>
          </w:p>
          <w:p w:rsidR="00000000" w:rsidDel="00000000" w:rsidP="00000000" w:rsidRDefault="00000000" w:rsidRPr="00000000" w14:paraId="000001D9">
            <w:pPr>
              <w:jc w:val="both"/>
              <w:rPr>
                <w:b w:val="1"/>
                <w:color w:val="000000"/>
              </w:rPr>
            </w:pPr>
            <w:r w:rsidDel="00000000" w:rsidR="00000000" w:rsidRPr="00000000">
              <w:rPr>
                <w:rtl w:val="0"/>
              </w:rPr>
            </w:r>
          </w:p>
          <w:p w:rsidR="00000000" w:rsidDel="00000000" w:rsidP="00000000" w:rsidRDefault="00000000" w:rsidRPr="00000000" w14:paraId="000001DA">
            <w:pPr>
              <w:jc w:val="both"/>
              <w:rPr>
                <w:b w:val="1"/>
                <w:color w:val="000000"/>
              </w:rPr>
            </w:pPr>
            <w:r w:rsidDel="00000000" w:rsidR="00000000" w:rsidRPr="00000000">
              <w:rPr>
                <w:rtl w:val="0"/>
              </w:rPr>
            </w:r>
          </w:p>
          <w:p w:rsidR="00000000" w:rsidDel="00000000" w:rsidP="00000000" w:rsidRDefault="00000000" w:rsidRPr="00000000" w14:paraId="000001DB">
            <w:pPr>
              <w:jc w:val="both"/>
              <w:rPr>
                <w:b w:val="1"/>
                <w:color w:val="000000"/>
              </w:rPr>
            </w:pPr>
            <w:r w:rsidDel="00000000" w:rsidR="00000000" w:rsidRPr="00000000">
              <w:rPr>
                <w:rtl w:val="0"/>
              </w:rPr>
            </w:r>
          </w:p>
          <w:p w:rsidR="00000000" w:rsidDel="00000000" w:rsidP="00000000" w:rsidRDefault="00000000" w:rsidRPr="00000000" w14:paraId="000001DC">
            <w:pPr>
              <w:jc w:val="both"/>
              <w:rPr>
                <w:b w:val="1"/>
                <w:color w:val="000000"/>
              </w:rPr>
            </w:pPr>
            <w:r w:rsidDel="00000000" w:rsidR="00000000" w:rsidRPr="00000000">
              <w:rPr>
                <w:rtl w:val="0"/>
              </w:rPr>
            </w:r>
          </w:p>
          <w:p w:rsidR="00000000" w:rsidDel="00000000" w:rsidP="00000000" w:rsidRDefault="00000000" w:rsidRPr="00000000" w14:paraId="000001DD">
            <w:pPr>
              <w:jc w:val="both"/>
              <w:rPr>
                <w:b w:val="1"/>
                <w:color w:val="000000"/>
              </w:rPr>
            </w:pPr>
            <w:r w:rsidDel="00000000" w:rsidR="00000000" w:rsidRPr="00000000">
              <w:rPr>
                <w:rtl w:val="0"/>
              </w:rPr>
            </w:r>
          </w:p>
          <w:p w:rsidR="00000000" w:rsidDel="00000000" w:rsidP="00000000" w:rsidRDefault="00000000" w:rsidRPr="00000000" w14:paraId="000001DE">
            <w:pPr>
              <w:jc w:val="both"/>
              <w:rPr>
                <w:b w:val="1"/>
                <w:color w:val="000000"/>
              </w:rPr>
            </w:pPr>
            <w:r w:rsidDel="00000000" w:rsidR="00000000" w:rsidRPr="00000000">
              <w:rPr>
                <w:rtl w:val="0"/>
              </w:rPr>
            </w:r>
          </w:p>
          <w:p w:rsidR="00000000" w:rsidDel="00000000" w:rsidP="00000000" w:rsidRDefault="00000000" w:rsidRPr="00000000" w14:paraId="000001DF">
            <w:pPr>
              <w:jc w:val="both"/>
              <w:rPr>
                <w:b w:val="1"/>
                <w:color w:val="000000"/>
              </w:rPr>
            </w:pPr>
            <w:r w:rsidDel="00000000" w:rsidR="00000000" w:rsidRPr="00000000">
              <w:rPr>
                <w:rtl w:val="0"/>
              </w:rPr>
            </w:r>
          </w:p>
          <w:p w:rsidR="00000000" w:rsidDel="00000000" w:rsidP="00000000" w:rsidRDefault="00000000" w:rsidRPr="00000000" w14:paraId="000001E0">
            <w:pPr>
              <w:jc w:val="both"/>
              <w:rPr>
                <w:b w:val="1"/>
                <w:color w:val="000000"/>
              </w:rPr>
            </w:pPr>
            <w:r w:rsidDel="00000000" w:rsidR="00000000" w:rsidRPr="00000000">
              <w:rPr>
                <w:rtl w:val="0"/>
              </w:rPr>
            </w:r>
          </w:p>
          <w:p w:rsidR="00000000" w:rsidDel="00000000" w:rsidP="00000000" w:rsidRDefault="00000000" w:rsidRPr="00000000" w14:paraId="000001E1">
            <w:pPr>
              <w:rPr>
                <w:b w:val="1"/>
                <w:color w:val="000000"/>
              </w:rPr>
            </w:pPr>
            <w:r w:rsidDel="00000000" w:rsidR="00000000" w:rsidRPr="00000000">
              <w:rPr>
                <w:b w:val="1"/>
                <w:color w:val="000000"/>
                <w:highlight w:val="yellow"/>
                <w:rtl w:val="0"/>
              </w:rPr>
              <w:t xml:space="preserve">(P27)</w:t>
            </w:r>
            <w:r w:rsidDel="00000000" w:rsidR="00000000" w:rsidRPr="00000000">
              <w:rPr>
                <w:b w:val="1"/>
                <w:color w:val="000000"/>
                <w:rtl w:val="0"/>
              </w:rPr>
              <w:t xml:space="preserve">  Impuesto al consumo:</w:t>
            </w:r>
          </w:p>
          <w:p w:rsidR="00000000" w:rsidDel="00000000" w:rsidP="00000000" w:rsidRDefault="00000000" w:rsidRPr="00000000" w14:paraId="000001E2">
            <w:pPr>
              <w:rPr>
                <w:b w:val="1"/>
                <w:color w:val="000000"/>
              </w:rPr>
            </w:pPr>
            <w:r w:rsidDel="00000000" w:rsidR="00000000" w:rsidRPr="00000000">
              <w:rPr>
                <w:rtl w:val="0"/>
              </w:rPr>
            </w:r>
          </w:p>
          <w:p w:rsidR="00000000" w:rsidDel="00000000" w:rsidP="00000000" w:rsidRDefault="00000000" w:rsidRPr="00000000" w14:paraId="000001E3">
            <w:pPr>
              <w:jc w:val="both"/>
              <w:rPr>
                <w:color w:val="000000"/>
              </w:rPr>
            </w:pPr>
            <w:r w:rsidDel="00000000" w:rsidR="00000000" w:rsidRPr="00000000">
              <w:rPr>
                <w:color w:val="000000"/>
                <w:rtl w:val="0"/>
              </w:rPr>
              <w:t xml:space="preserve">El Artículo 512-1 del Estatuto Tributario (ET), señala que el impuesto nacional al consumo tiene como hecho generador la prestación o la venta al consumidor final o la importación por parte del consumidor final, de los siguientes servicios y bienes:</w:t>
            </w:r>
          </w:p>
          <w:p w:rsidR="00000000" w:rsidDel="00000000" w:rsidP="00000000" w:rsidRDefault="00000000" w:rsidRPr="00000000" w14:paraId="000001E4">
            <w:pPr>
              <w:jc w:val="both"/>
              <w:rPr>
                <w:color w:val="000000"/>
              </w:rPr>
            </w:pPr>
            <w:r w:rsidDel="00000000" w:rsidR="00000000" w:rsidRPr="00000000">
              <w:rPr>
                <w:rtl w:val="0"/>
              </w:rPr>
            </w:r>
          </w:p>
          <w:p w:rsidR="00000000" w:rsidDel="00000000" w:rsidP="00000000" w:rsidRDefault="00000000" w:rsidRPr="00000000" w14:paraId="000001E5">
            <w:pPr>
              <w:jc w:val="both"/>
              <w:rPr>
                <w:color w:val="000000"/>
              </w:rPr>
            </w:pPr>
            <w:r w:rsidDel="00000000" w:rsidR="00000000" w:rsidRPr="00000000">
              <w:rPr>
                <w:b w:val="1"/>
                <w:color w:val="000000"/>
                <w:highlight w:val="yellow"/>
                <w:rtl w:val="0"/>
              </w:rPr>
              <w:t xml:space="preserve">(P28)</w:t>
            </w:r>
            <w:r w:rsidDel="00000000" w:rsidR="00000000" w:rsidRPr="00000000">
              <w:rPr>
                <w:color w:val="000000"/>
                <w:rtl w:val="0"/>
              </w:rPr>
              <w:t xml:space="preserve"> 1. La prestación de los servicios de telefonía móvil, internet y navegación móvil, y servicio de datos según lo dispuesto en el artículo 512-2 de este Estatuto.</w:t>
            </w:r>
          </w:p>
          <w:p w:rsidR="00000000" w:rsidDel="00000000" w:rsidP="00000000" w:rsidRDefault="00000000" w:rsidRPr="00000000" w14:paraId="000001E6">
            <w:pPr>
              <w:jc w:val="both"/>
              <w:rPr>
                <w:color w:val="000000"/>
              </w:rPr>
            </w:pPr>
            <w:r w:rsidDel="00000000" w:rsidR="00000000" w:rsidRPr="00000000">
              <w:rPr>
                <w:b w:val="1"/>
                <w:color w:val="000000"/>
                <w:highlight w:val="yellow"/>
                <w:rtl w:val="0"/>
              </w:rPr>
              <w:t xml:space="preserve">(P29)</w:t>
            </w:r>
            <w:r w:rsidDel="00000000" w:rsidR="00000000" w:rsidRPr="00000000">
              <w:rPr>
                <w:color w:val="000000"/>
                <w:rtl w:val="0"/>
              </w:rPr>
              <w:t xml:space="preserve"> 2. Las ventas de algunos bienes corporales muebles, de producción doméstica o importados, según lo dispuesto en los artículos 512-3, 512-4 y 512-5 de este Estatuto. El impuesto al consumo no se aplicará a las ventas de los bienes mencionados en los artículos 512-3 y 512-4 si son activos fijos para el vendedor, salvo de que se trate de los automotores y demás activos fijos que se vendan a nombre y por cuenta de terceros y para los aerodinos.</w:t>
            </w:r>
          </w:p>
          <w:p w:rsidR="00000000" w:rsidDel="00000000" w:rsidP="00000000" w:rsidRDefault="00000000" w:rsidRPr="00000000" w14:paraId="000001E7">
            <w:pPr>
              <w:jc w:val="both"/>
              <w:rPr>
                <w:color w:val="000000"/>
              </w:rPr>
            </w:pPr>
            <w:r w:rsidDel="00000000" w:rsidR="00000000" w:rsidRPr="00000000">
              <w:rPr>
                <w:rtl w:val="0"/>
              </w:rPr>
            </w:r>
          </w:p>
          <w:p w:rsidR="00000000" w:rsidDel="00000000" w:rsidP="00000000" w:rsidRDefault="00000000" w:rsidRPr="00000000" w14:paraId="000001E8">
            <w:pPr>
              <w:jc w:val="both"/>
              <w:rPr>
                <w:b w:val="1"/>
                <w:color w:val="000000"/>
              </w:rPr>
            </w:pPr>
            <w:r w:rsidDel="00000000" w:rsidR="00000000" w:rsidRPr="00000000">
              <w:rPr>
                <w:b w:val="1"/>
                <w:color w:val="000000"/>
                <w:highlight w:val="yellow"/>
                <w:rtl w:val="0"/>
              </w:rPr>
              <w:t xml:space="preserve">(P30)</w:t>
            </w:r>
            <w:r w:rsidDel="00000000" w:rsidR="00000000" w:rsidRPr="00000000">
              <w:rPr>
                <w:color w:val="000000"/>
                <w:rtl w:val="0"/>
              </w:rPr>
              <w:t xml:space="preserve"> 3. El servicio de expendio de comidas y bebidas preparadas en restaurantes, cafeterías, autoservicios, heladerías, fruterías, pastelerías y panaderías para consumo en el lugar, para ser llevadas por el comprador o entregadas a domicilio, los servicios de alimentación bajo contrato, incluyendo el servicio de catering, y el servicio de expendio de comidas y bebidas alcohólicas para consumo dentro de bares, tabernas y discotecas; </w:t>
            </w:r>
            <w:r w:rsidDel="00000000" w:rsidR="00000000" w:rsidRPr="00000000">
              <w:rPr>
                <w:i w:val="1"/>
                <w:color w:val="000000"/>
                <w:rtl w:val="0"/>
              </w:rPr>
              <w:t xml:space="preserve">(sic) </w:t>
            </w:r>
            <w:r w:rsidDel="00000000" w:rsidR="00000000" w:rsidRPr="00000000">
              <w:rPr>
                <w:color w:val="000000"/>
                <w:rtl w:val="0"/>
              </w:rPr>
              <w:t xml:space="preserve">según lo dispuesto en los artículos 426, 512-8, 512-9, 512-10, 512-11, 512- 12 y 512-13 de este estatuto. Este impuesto no es aplicable a las actividades de expendio de bebidas y comidas bajo franquicias.</w:t>
            </w:r>
            <w:r w:rsidDel="00000000" w:rsidR="00000000" w:rsidRPr="00000000">
              <w:rPr>
                <w:rtl w:val="0"/>
              </w:rPr>
            </w:r>
          </w:p>
          <w:p w:rsidR="00000000" w:rsidDel="00000000" w:rsidP="00000000" w:rsidRDefault="00000000" w:rsidRPr="00000000" w14:paraId="000001E9">
            <w:pPr>
              <w:rPr>
                <w:b w:val="1"/>
                <w:color w:val="000000"/>
              </w:rPr>
            </w:pPr>
            <w:r w:rsidDel="00000000" w:rsidR="00000000" w:rsidRPr="00000000">
              <w:rPr>
                <w:rtl w:val="0"/>
              </w:rPr>
            </w:r>
          </w:p>
          <w:p w:rsidR="00000000" w:rsidDel="00000000" w:rsidP="00000000" w:rsidRDefault="00000000" w:rsidRPr="00000000" w14:paraId="000001EA">
            <w:pPr>
              <w:jc w:val="both"/>
              <w:rPr>
                <w:color w:val="000000"/>
              </w:rPr>
            </w:pPr>
            <w:r w:rsidDel="00000000" w:rsidR="00000000" w:rsidRPr="00000000">
              <w:rPr>
                <w:b w:val="1"/>
                <w:color w:val="000000"/>
                <w:highlight w:val="yellow"/>
                <w:rtl w:val="0"/>
              </w:rPr>
              <w:t xml:space="preserve">(P31)</w:t>
            </w:r>
            <w:r w:rsidDel="00000000" w:rsidR="00000000" w:rsidRPr="00000000">
              <w:rPr>
                <w:color w:val="000000"/>
                <w:rtl w:val="0"/>
              </w:rPr>
              <w:t xml:space="preserve"> Para profundizar en esta temática indague en el Estatuto Tributario (ET) artículos del 512-1 al 512-22.</w:t>
            </w:r>
          </w:p>
          <w:p w:rsidR="00000000" w:rsidDel="00000000" w:rsidP="00000000" w:rsidRDefault="00000000" w:rsidRPr="00000000" w14:paraId="000001EB">
            <w:pPr>
              <w:jc w:val="both"/>
              <w:rPr>
                <w:color w:val="000000"/>
              </w:rPr>
            </w:pPr>
            <w:r w:rsidDel="00000000" w:rsidR="00000000" w:rsidRPr="00000000">
              <w:rPr>
                <w:rtl w:val="0"/>
              </w:rPr>
            </w:r>
          </w:p>
          <w:p w:rsidR="00000000" w:rsidDel="00000000" w:rsidP="00000000" w:rsidRDefault="00000000" w:rsidRPr="00000000" w14:paraId="000001EC">
            <w:pPr>
              <w:jc w:val="both"/>
              <w:rPr>
                <w:color w:val="000000"/>
              </w:rPr>
            </w:pPr>
            <w:r w:rsidDel="00000000" w:rsidR="00000000" w:rsidRPr="00000000">
              <w:rPr>
                <w:rtl w:val="0"/>
              </w:rPr>
            </w:r>
          </w:p>
          <w:p w:rsidR="00000000" w:rsidDel="00000000" w:rsidP="00000000" w:rsidRDefault="00000000" w:rsidRPr="00000000" w14:paraId="000001ED">
            <w:pPr>
              <w:jc w:val="both"/>
              <w:rPr>
                <w:color w:val="000000"/>
              </w:rPr>
            </w:pPr>
            <w:r w:rsidDel="00000000" w:rsidR="00000000" w:rsidRPr="00000000">
              <w:rPr>
                <w:rtl w:val="0"/>
              </w:rPr>
            </w:r>
          </w:p>
          <w:p w:rsidR="00000000" w:rsidDel="00000000" w:rsidP="00000000" w:rsidRDefault="00000000" w:rsidRPr="00000000" w14:paraId="000001EE">
            <w:pPr>
              <w:jc w:val="both"/>
              <w:rPr>
                <w:color w:val="000000"/>
              </w:rPr>
            </w:pPr>
            <w:r w:rsidDel="00000000" w:rsidR="00000000" w:rsidRPr="00000000">
              <w:rPr>
                <w:rtl w:val="0"/>
              </w:rPr>
            </w:r>
          </w:p>
          <w:p w:rsidR="00000000" w:rsidDel="00000000" w:rsidP="00000000" w:rsidRDefault="00000000" w:rsidRPr="00000000" w14:paraId="000001EF">
            <w:pPr>
              <w:jc w:val="both"/>
              <w:rPr>
                <w:color w:val="000000"/>
              </w:rPr>
            </w:pPr>
            <w:r w:rsidDel="00000000" w:rsidR="00000000" w:rsidRPr="00000000">
              <w:rPr>
                <w:rtl w:val="0"/>
              </w:rPr>
            </w:r>
          </w:p>
          <w:p w:rsidR="00000000" w:rsidDel="00000000" w:rsidP="00000000" w:rsidRDefault="00000000" w:rsidRPr="00000000" w14:paraId="000001F0">
            <w:pPr>
              <w:jc w:val="both"/>
              <w:rPr>
                <w:color w:val="000000"/>
              </w:rPr>
            </w:pPr>
            <w:r w:rsidDel="00000000" w:rsidR="00000000" w:rsidRPr="00000000">
              <w:rPr>
                <w:rtl w:val="0"/>
              </w:rPr>
            </w:r>
          </w:p>
          <w:p w:rsidR="00000000" w:rsidDel="00000000" w:rsidP="00000000" w:rsidRDefault="00000000" w:rsidRPr="00000000" w14:paraId="000001F1">
            <w:pPr>
              <w:jc w:val="both"/>
              <w:rPr>
                <w:color w:val="000000"/>
              </w:rPr>
            </w:pPr>
            <w:r w:rsidDel="00000000" w:rsidR="00000000" w:rsidRPr="00000000">
              <w:rPr>
                <w:rtl w:val="0"/>
              </w:rPr>
            </w:r>
          </w:p>
          <w:p w:rsidR="00000000" w:rsidDel="00000000" w:rsidP="00000000" w:rsidRDefault="00000000" w:rsidRPr="00000000" w14:paraId="000001F2">
            <w:pPr>
              <w:jc w:val="both"/>
              <w:rPr>
                <w:color w:val="000000"/>
              </w:rPr>
            </w:pPr>
            <w:r w:rsidDel="00000000" w:rsidR="00000000" w:rsidRPr="00000000">
              <w:rPr>
                <w:rtl w:val="0"/>
              </w:rPr>
            </w:r>
          </w:p>
          <w:p w:rsidR="00000000" w:rsidDel="00000000" w:rsidP="00000000" w:rsidRDefault="00000000" w:rsidRPr="00000000" w14:paraId="000001F3">
            <w:pPr>
              <w:jc w:val="both"/>
              <w:rPr>
                <w:color w:val="000000"/>
              </w:rPr>
            </w:pPr>
            <w:r w:rsidDel="00000000" w:rsidR="00000000" w:rsidRPr="00000000">
              <w:rPr>
                <w:rtl w:val="0"/>
              </w:rPr>
            </w:r>
          </w:p>
          <w:p w:rsidR="00000000" w:rsidDel="00000000" w:rsidP="00000000" w:rsidRDefault="00000000" w:rsidRPr="00000000" w14:paraId="000001F4">
            <w:pPr>
              <w:jc w:val="both"/>
              <w:rPr>
                <w:color w:val="000000"/>
              </w:rPr>
            </w:pPr>
            <w:r w:rsidDel="00000000" w:rsidR="00000000" w:rsidRPr="00000000">
              <w:rPr>
                <w:rtl w:val="0"/>
              </w:rPr>
            </w:r>
          </w:p>
          <w:p w:rsidR="00000000" w:rsidDel="00000000" w:rsidP="00000000" w:rsidRDefault="00000000" w:rsidRPr="00000000" w14:paraId="000001F5">
            <w:pPr>
              <w:jc w:val="both"/>
              <w:rPr>
                <w:color w:val="000000"/>
              </w:rPr>
            </w:pPr>
            <w:r w:rsidDel="00000000" w:rsidR="00000000" w:rsidRPr="00000000">
              <w:rPr>
                <w:rtl w:val="0"/>
              </w:rPr>
            </w:r>
          </w:p>
          <w:p w:rsidR="00000000" w:rsidDel="00000000" w:rsidP="00000000" w:rsidRDefault="00000000" w:rsidRPr="00000000" w14:paraId="000001F6">
            <w:pPr>
              <w:jc w:val="both"/>
              <w:rPr>
                <w:color w:val="000000"/>
              </w:rPr>
            </w:pPr>
            <w:r w:rsidDel="00000000" w:rsidR="00000000" w:rsidRPr="00000000">
              <w:rPr>
                <w:rtl w:val="0"/>
              </w:rPr>
            </w:r>
          </w:p>
          <w:p w:rsidR="00000000" w:rsidDel="00000000" w:rsidP="00000000" w:rsidRDefault="00000000" w:rsidRPr="00000000" w14:paraId="000001F7">
            <w:pPr>
              <w:jc w:val="both"/>
              <w:rPr>
                <w:color w:val="000000"/>
              </w:rPr>
            </w:pPr>
            <w:r w:rsidDel="00000000" w:rsidR="00000000" w:rsidRPr="00000000">
              <w:rPr>
                <w:rtl w:val="0"/>
              </w:rPr>
            </w:r>
          </w:p>
          <w:p w:rsidR="00000000" w:rsidDel="00000000" w:rsidP="00000000" w:rsidRDefault="00000000" w:rsidRPr="00000000" w14:paraId="000001F8">
            <w:pPr>
              <w:jc w:val="both"/>
              <w:rPr>
                <w:color w:val="000000"/>
              </w:rPr>
            </w:pPr>
            <w:r w:rsidDel="00000000" w:rsidR="00000000" w:rsidRPr="00000000">
              <w:rPr>
                <w:rtl w:val="0"/>
              </w:rPr>
            </w:r>
          </w:p>
          <w:p w:rsidR="00000000" w:rsidDel="00000000" w:rsidP="00000000" w:rsidRDefault="00000000" w:rsidRPr="00000000" w14:paraId="000001F9">
            <w:pPr>
              <w:jc w:val="both"/>
              <w:rPr>
                <w:color w:val="000000"/>
              </w:rPr>
            </w:pPr>
            <w:r w:rsidDel="00000000" w:rsidR="00000000" w:rsidRPr="00000000">
              <w:rPr>
                <w:rtl w:val="0"/>
              </w:rPr>
            </w:r>
          </w:p>
          <w:p w:rsidR="00000000" w:rsidDel="00000000" w:rsidP="00000000" w:rsidRDefault="00000000" w:rsidRPr="00000000" w14:paraId="000001FA">
            <w:pPr>
              <w:jc w:val="both"/>
              <w:rPr>
                <w:color w:val="000000"/>
              </w:rPr>
            </w:pPr>
            <w:r w:rsidDel="00000000" w:rsidR="00000000" w:rsidRPr="00000000">
              <w:rPr>
                <w:rtl w:val="0"/>
              </w:rPr>
            </w:r>
          </w:p>
          <w:p w:rsidR="00000000" w:rsidDel="00000000" w:rsidP="00000000" w:rsidRDefault="00000000" w:rsidRPr="00000000" w14:paraId="000001FB">
            <w:pPr>
              <w:jc w:val="both"/>
              <w:rPr>
                <w:color w:val="000000"/>
              </w:rPr>
            </w:pPr>
            <w:r w:rsidDel="00000000" w:rsidR="00000000" w:rsidRPr="00000000">
              <w:rPr>
                <w:rtl w:val="0"/>
              </w:rPr>
            </w:r>
          </w:p>
          <w:p w:rsidR="00000000" w:rsidDel="00000000" w:rsidP="00000000" w:rsidRDefault="00000000" w:rsidRPr="00000000" w14:paraId="000001FC">
            <w:pPr>
              <w:jc w:val="both"/>
              <w:rPr>
                <w:color w:val="000000"/>
              </w:rPr>
            </w:pPr>
            <w:r w:rsidDel="00000000" w:rsidR="00000000" w:rsidRPr="00000000">
              <w:rPr>
                <w:rtl w:val="0"/>
              </w:rPr>
            </w:r>
          </w:p>
          <w:p w:rsidR="00000000" w:rsidDel="00000000" w:rsidP="00000000" w:rsidRDefault="00000000" w:rsidRPr="00000000" w14:paraId="000001FD">
            <w:pPr>
              <w:jc w:val="both"/>
              <w:rPr>
                <w:color w:val="000000"/>
              </w:rPr>
            </w:pPr>
            <w:r w:rsidDel="00000000" w:rsidR="00000000" w:rsidRPr="00000000">
              <w:rPr>
                <w:rtl w:val="0"/>
              </w:rPr>
            </w:r>
          </w:p>
          <w:p w:rsidR="00000000" w:rsidDel="00000000" w:rsidP="00000000" w:rsidRDefault="00000000" w:rsidRPr="00000000" w14:paraId="000001FE">
            <w:pPr>
              <w:jc w:val="both"/>
              <w:rPr>
                <w:color w:val="000000"/>
              </w:rPr>
            </w:pPr>
            <w:r w:rsidDel="00000000" w:rsidR="00000000" w:rsidRPr="00000000">
              <w:rPr>
                <w:rtl w:val="0"/>
              </w:rPr>
            </w:r>
          </w:p>
          <w:p w:rsidR="00000000" w:rsidDel="00000000" w:rsidP="00000000" w:rsidRDefault="00000000" w:rsidRPr="00000000" w14:paraId="000001FF">
            <w:pPr>
              <w:jc w:val="both"/>
              <w:rPr>
                <w:color w:val="000000"/>
              </w:rPr>
            </w:pPr>
            <w:r w:rsidDel="00000000" w:rsidR="00000000" w:rsidRPr="00000000">
              <w:rPr>
                <w:rtl w:val="0"/>
              </w:rPr>
            </w:r>
          </w:p>
          <w:p w:rsidR="00000000" w:rsidDel="00000000" w:rsidP="00000000" w:rsidRDefault="00000000" w:rsidRPr="00000000" w14:paraId="00000200">
            <w:pPr>
              <w:jc w:val="both"/>
              <w:rPr>
                <w:color w:val="000000"/>
              </w:rPr>
            </w:pPr>
            <w:r w:rsidDel="00000000" w:rsidR="00000000" w:rsidRPr="00000000">
              <w:rPr>
                <w:rtl w:val="0"/>
              </w:rPr>
            </w:r>
          </w:p>
          <w:p w:rsidR="00000000" w:rsidDel="00000000" w:rsidP="00000000" w:rsidRDefault="00000000" w:rsidRPr="00000000" w14:paraId="00000201">
            <w:pPr>
              <w:jc w:val="both"/>
              <w:rPr>
                <w:color w:val="000000"/>
              </w:rPr>
            </w:pPr>
            <w:r w:rsidDel="00000000" w:rsidR="00000000" w:rsidRPr="00000000">
              <w:rPr>
                <w:rtl w:val="0"/>
              </w:rPr>
            </w:r>
          </w:p>
          <w:p w:rsidR="00000000" w:rsidDel="00000000" w:rsidP="00000000" w:rsidRDefault="00000000" w:rsidRPr="00000000" w14:paraId="00000202">
            <w:pPr>
              <w:jc w:val="both"/>
              <w:rPr>
                <w:color w:val="000000"/>
              </w:rPr>
            </w:pPr>
            <w:r w:rsidDel="00000000" w:rsidR="00000000" w:rsidRPr="00000000">
              <w:rPr>
                <w:rtl w:val="0"/>
              </w:rPr>
            </w:r>
          </w:p>
          <w:p w:rsidR="00000000" w:rsidDel="00000000" w:rsidP="00000000" w:rsidRDefault="00000000" w:rsidRPr="00000000" w14:paraId="00000203">
            <w:pPr>
              <w:rPr>
                <w:b w:val="1"/>
                <w:color w:val="000000"/>
              </w:rPr>
            </w:pPr>
            <w:r w:rsidDel="00000000" w:rsidR="00000000" w:rsidRPr="00000000">
              <w:rPr>
                <w:rtl w:val="0"/>
              </w:rPr>
            </w:r>
          </w:p>
          <w:p w:rsidR="00000000" w:rsidDel="00000000" w:rsidP="00000000" w:rsidRDefault="00000000" w:rsidRPr="00000000" w14:paraId="00000204">
            <w:pPr>
              <w:rPr>
                <w:b w:val="1"/>
                <w:color w:val="000000"/>
              </w:rPr>
            </w:pPr>
            <w:r w:rsidDel="00000000" w:rsidR="00000000" w:rsidRPr="00000000">
              <w:rPr>
                <w:rtl w:val="0"/>
              </w:rPr>
            </w:r>
          </w:p>
          <w:p w:rsidR="00000000" w:rsidDel="00000000" w:rsidP="00000000" w:rsidRDefault="00000000" w:rsidRPr="00000000" w14:paraId="00000205">
            <w:pPr>
              <w:rPr>
                <w:b w:val="1"/>
                <w:color w:val="000000"/>
              </w:rPr>
            </w:pPr>
            <w:r w:rsidDel="00000000" w:rsidR="00000000" w:rsidRPr="00000000">
              <w:rPr>
                <w:rtl w:val="0"/>
              </w:rPr>
            </w:r>
          </w:p>
          <w:p w:rsidR="00000000" w:rsidDel="00000000" w:rsidP="00000000" w:rsidRDefault="00000000" w:rsidRPr="00000000" w14:paraId="00000206">
            <w:pPr>
              <w:rPr>
                <w:b w:val="1"/>
                <w:color w:val="000000"/>
              </w:rPr>
            </w:pPr>
            <w:r w:rsidDel="00000000" w:rsidR="00000000" w:rsidRPr="00000000">
              <w:rPr>
                <w:b w:val="1"/>
                <w:color w:val="000000"/>
                <w:highlight w:val="yellow"/>
                <w:rtl w:val="0"/>
              </w:rPr>
              <w:t xml:space="preserve">(P32)</w:t>
            </w:r>
            <w:r w:rsidDel="00000000" w:rsidR="00000000" w:rsidRPr="00000000">
              <w:rPr>
                <w:b w:val="1"/>
                <w:color w:val="000000"/>
                <w:rtl w:val="0"/>
              </w:rPr>
              <w:t xml:space="preserve"> Impuesto unificado bajo el régimen simple de tributación:</w:t>
            </w:r>
          </w:p>
          <w:p w:rsidR="00000000" w:rsidDel="00000000" w:rsidP="00000000" w:rsidRDefault="00000000" w:rsidRPr="00000000" w14:paraId="00000207">
            <w:pPr>
              <w:rPr>
                <w:b w:val="1"/>
                <w:color w:val="000000"/>
              </w:rPr>
            </w:pPr>
            <w:r w:rsidDel="00000000" w:rsidR="00000000" w:rsidRPr="00000000">
              <w:rPr>
                <w:rtl w:val="0"/>
              </w:rPr>
            </w:r>
          </w:p>
          <w:p w:rsidR="00000000" w:rsidDel="00000000" w:rsidP="00000000" w:rsidRDefault="00000000" w:rsidRPr="00000000" w14:paraId="00000208">
            <w:pPr>
              <w:jc w:val="both"/>
              <w:rPr>
                <w:color w:val="000000"/>
              </w:rPr>
            </w:pPr>
            <w:r w:rsidDel="00000000" w:rsidR="00000000" w:rsidRPr="00000000">
              <w:rPr>
                <w:color w:val="000000"/>
                <w:rtl w:val="0"/>
              </w:rPr>
              <w:t xml:space="preserve">Este impuesto fue creado mediante la Ley 1943 de 2018 y ratificado en la Ley 2010 de 2019. </w:t>
            </w:r>
          </w:p>
          <w:p w:rsidR="00000000" w:rsidDel="00000000" w:rsidP="00000000" w:rsidRDefault="00000000" w:rsidRPr="00000000" w14:paraId="00000209">
            <w:pPr>
              <w:jc w:val="both"/>
              <w:rPr>
                <w:b w:val="1"/>
                <w:color w:val="000000"/>
              </w:rPr>
            </w:pPr>
            <w:r w:rsidDel="00000000" w:rsidR="00000000" w:rsidRPr="00000000">
              <w:rPr>
                <w:rtl w:val="0"/>
              </w:rPr>
            </w:r>
          </w:p>
          <w:p w:rsidR="00000000" w:rsidDel="00000000" w:rsidP="00000000" w:rsidRDefault="00000000" w:rsidRPr="00000000" w14:paraId="0000020A">
            <w:pPr>
              <w:jc w:val="both"/>
              <w:rPr/>
            </w:pPr>
            <w:r w:rsidDel="00000000" w:rsidR="00000000" w:rsidRPr="00000000">
              <w:rPr>
                <w:rtl w:val="0"/>
              </w:rPr>
              <w:t xml:space="preserve">El artículo 903 del Estatuto Tributario (ET) expresa “es un modelo de tributación opcional de determinación integral, de declaración anual y anticipo bimestral, que integra el impuesto sobre la renta, el impuesto nacional al consumo y el impuesto de industria y comercio consolidado, a cargo de los contribuyentes que opten voluntariamente por acogerse al mismo”. </w:t>
            </w:r>
          </w:p>
          <w:p w:rsidR="00000000" w:rsidDel="00000000" w:rsidP="00000000" w:rsidRDefault="00000000" w:rsidRPr="00000000" w14:paraId="0000020B">
            <w:pPr>
              <w:jc w:val="both"/>
              <w:rPr/>
            </w:pPr>
            <w:r w:rsidDel="00000000" w:rsidR="00000000" w:rsidRPr="00000000">
              <w:rPr>
                <w:rtl w:val="0"/>
              </w:rPr>
            </w:r>
          </w:p>
          <w:p w:rsidR="00000000" w:rsidDel="00000000" w:rsidP="00000000" w:rsidRDefault="00000000" w:rsidRPr="00000000" w14:paraId="0000020C">
            <w:pPr>
              <w:jc w:val="both"/>
              <w:rPr>
                <w:b w:val="1"/>
              </w:rPr>
            </w:pPr>
            <w:r w:rsidDel="00000000" w:rsidR="00000000" w:rsidRPr="00000000">
              <w:rPr>
                <w:b w:val="1"/>
                <w:color w:val="000000"/>
                <w:highlight w:val="yellow"/>
                <w:rtl w:val="0"/>
              </w:rPr>
              <w:t xml:space="preserve">(P33)</w:t>
            </w:r>
            <w:r w:rsidDel="00000000" w:rsidR="00000000" w:rsidRPr="00000000">
              <w:rPr>
                <w:b w:val="1"/>
                <w:color w:val="000000"/>
                <w:rtl w:val="0"/>
              </w:rPr>
              <w:t xml:space="preserve"> </w:t>
            </w:r>
            <w:r w:rsidDel="00000000" w:rsidR="00000000" w:rsidRPr="00000000">
              <w:rPr>
                <w:b w:val="1"/>
                <w:rtl w:val="0"/>
              </w:rPr>
              <w:t xml:space="preserve">ARTÍCULO 904- Estatuto Tributario (ET). Hecho generador y base gravable del impuesto unificado bajo el régimen simple de tributación (simple). </w:t>
            </w:r>
          </w:p>
          <w:p w:rsidR="00000000" w:rsidDel="00000000" w:rsidP="00000000" w:rsidRDefault="00000000" w:rsidRPr="00000000" w14:paraId="0000020D">
            <w:pPr>
              <w:jc w:val="both"/>
              <w:rPr>
                <w:color w:val="000000"/>
              </w:rPr>
            </w:pPr>
            <w:r w:rsidDel="00000000" w:rsidR="00000000" w:rsidRPr="00000000">
              <w:rPr>
                <w:rtl w:val="0"/>
              </w:rPr>
            </w:r>
          </w:p>
          <w:p w:rsidR="00000000" w:rsidDel="00000000" w:rsidP="00000000" w:rsidRDefault="00000000" w:rsidRPr="00000000" w14:paraId="0000020E">
            <w:pPr>
              <w:jc w:val="both"/>
              <w:rPr>
                <w:color w:val="000000"/>
              </w:rPr>
            </w:pPr>
            <w:r w:rsidDel="00000000" w:rsidR="00000000" w:rsidRPr="00000000">
              <w:rPr>
                <w:color w:val="000000"/>
                <w:rtl w:val="0"/>
              </w:rPr>
              <w:t xml:space="preserve">El hecho generador del impuesto unificado bajo el régimen simple de tributación (SIMPLE) es la obtención de ingresos susceptibles de producir un incremento en el patrimonio, y su base gravable está integrada por la totalidad de los ingresos brutos, ordinarios y extraordinarios, percibidos en el respectivo periodo gravable.</w:t>
            </w:r>
          </w:p>
          <w:p w:rsidR="00000000" w:rsidDel="00000000" w:rsidP="00000000" w:rsidRDefault="00000000" w:rsidRPr="00000000" w14:paraId="0000020F">
            <w:pPr>
              <w:jc w:val="both"/>
              <w:rPr/>
            </w:pPr>
            <w:r w:rsidDel="00000000" w:rsidR="00000000" w:rsidRPr="00000000">
              <w:rPr>
                <w:color w:val="000000"/>
                <w:rtl w:val="0"/>
              </w:rPr>
              <w:t xml:space="preserve">Para el caso del impuesto de industria y comercio consolidado, el cual se integra al impuesto unificado bajo el régimen simple de tributación (SIMPLE), se mantienen la autonomía de los entes territoriales para </w:t>
            </w:r>
            <w:r w:rsidDel="00000000" w:rsidR="00000000" w:rsidRPr="00000000">
              <w:rPr>
                <w:rtl w:val="0"/>
              </w:rPr>
              <w:t xml:space="preserve">la definición de los elementos del hecho generador, base gravable, tarifa y sujetos pasivos, de conformidad con las leyes vigentes.</w:t>
            </w:r>
          </w:p>
          <w:p w:rsidR="00000000" w:rsidDel="00000000" w:rsidP="00000000" w:rsidRDefault="00000000" w:rsidRPr="00000000" w14:paraId="00000210">
            <w:pPr>
              <w:jc w:val="both"/>
              <w:rPr/>
            </w:pPr>
            <w:r w:rsidDel="00000000" w:rsidR="00000000" w:rsidRPr="00000000">
              <w:rPr>
                <w:rtl w:val="0"/>
              </w:rPr>
            </w:r>
          </w:p>
          <w:p w:rsidR="00000000" w:rsidDel="00000000" w:rsidP="00000000" w:rsidRDefault="00000000" w:rsidRPr="00000000" w14:paraId="00000211">
            <w:pPr>
              <w:jc w:val="both"/>
              <w:rPr>
                <w:b w:val="1"/>
                <w:color w:val="000000"/>
              </w:rPr>
            </w:pPr>
            <w:r w:rsidDel="00000000" w:rsidR="00000000" w:rsidRPr="00000000">
              <w:rPr>
                <w:b w:val="1"/>
                <w:color w:val="000000"/>
                <w:highlight w:val="yellow"/>
                <w:rtl w:val="0"/>
              </w:rPr>
              <w:t xml:space="preserve">(P34)</w:t>
            </w:r>
            <w:r w:rsidDel="00000000" w:rsidR="00000000" w:rsidRPr="00000000">
              <w:rPr>
                <w:b w:val="1"/>
                <w:color w:val="000000"/>
                <w:rtl w:val="0"/>
              </w:rPr>
              <w:t xml:space="preserve"> </w:t>
            </w:r>
            <w:r w:rsidDel="00000000" w:rsidR="00000000" w:rsidRPr="00000000">
              <w:rPr>
                <w:b w:val="1"/>
                <w:rtl w:val="0"/>
              </w:rPr>
              <w:t xml:space="preserve">PARÁGRAFO. </w:t>
            </w:r>
            <w:r w:rsidDel="00000000" w:rsidR="00000000" w:rsidRPr="00000000">
              <w:rPr>
                <w:rtl w:val="0"/>
              </w:rPr>
              <w:t xml:space="preserve">Los ingresos constitutivos de ganancia ocasional no integran la base gravable del impuesto unificado bajo el régimen simple de tributación (SIMPLE). Tampoco integran la base gravable los ingresos no constitutivos de renta ni ganancia ocasional. Recuerde explorar el Estatuto Tributario (ET) en el Libro octavo, Art. 903 al 916, para ampliar sus conocimientos.</w:t>
            </w: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jc w:val="both"/>
              <w:rPr>
                <w:b w:val="1"/>
                <w:color w:val="000000"/>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jc w:val="both"/>
              <w:rPr>
                <w:b w:val="1"/>
                <w:color w:val="000000"/>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jc w:val="both"/>
              <w:rPr>
                <w:b w:val="1"/>
                <w:color w:val="000000"/>
              </w:rPr>
            </w:pP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highlight w:val="yellow"/>
                <w:rtl w:val="0"/>
              </w:rPr>
              <w:t xml:space="preserve">(P35)</w:t>
            </w:r>
            <w:r w:rsidDel="00000000" w:rsidR="00000000" w:rsidRPr="00000000">
              <w:rPr>
                <w:b w:val="1"/>
                <w:color w:val="000000"/>
                <w:rtl w:val="0"/>
              </w:rPr>
              <w:t xml:space="preserve"> - </w:t>
            </w:r>
            <w:r w:rsidDel="00000000" w:rsidR="00000000" w:rsidRPr="00000000">
              <w:rPr>
                <w:b w:val="1"/>
                <w:highlight w:val="yellow"/>
                <w:rtl w:val="0"/>
              </w:rPr>
              <w:t xml:space="preserve">(A)</w:t>
            </w:r>
            <w:r w:rsidDel="00000000" w:rsidR="00000000" w:rsidRPr="00000000">
              <w:rPr>
                <w:b w:val="1"/>
                <w:color w:val="000000"/>
                <w:rtl w:val="0"/>
              </w:rPr>
              <w:t xml:space="preserve"> Impuestos departamentales:</w:t>
            </w:r>
          </w:p>
          <w:p w:rsidR="00000000" w:rsidDel="00000000" w:rsidP="00000000" w:rsidRDefault="00000000" w:rsidRPr="00000000" w14:paraId="00000216">
            <w:pPr>
              <w:pBdr>
                <w:top w:space="0" w:sz="0" w:val="nil"/>
                <w:left w:space="0" w:sz="0" w:val="nil"/>
                <w:bottom w:space="0" w:sz="0" w:val="nil"/>
                <w:right w:space="0" w:sz="0" w:val="nil"/>
                <w:between w:space="0" w:sz="0" w:val="nil"/>
              </w:pBdr>
              <w:jc w:val="both"/>
              <w:rPr>
                <w:b w:val="1"/>
                <w:color w:val="000000"/>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Son impuestos creados en la jurisdicción departamental, mediante ordenanzas para financiar el presupuesto del departamento; por lo tanto, tiene su propia normativa. </w:t>
            </w:r>
          </w:p>
          <w:p w:rsidR="00000000" w:rsidDel="00000000" w:rsidP="00000000" w:rsidRDefault="00000000" w:rsidRPr="00000000" w14:paraId="00000218">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highlight w:val="yellow"/>
                <w:rtl w:val="0"/>
              </w:rPr>
              <w:t xml:space="preserve">(B)</w:t>
            </w:r>
            <w:r w:rsidDel="00000000" w:rsidR="00000000" w:rsidRPr="00000000">
              <w:rPr>
                <w:b w:val="1"/>
                <w:color w:val="000000"/>
                <w:rtl w:val="0"/>
              </w:rPr>
              <w:t xml:space="preserve"> 1. Impuesto a la venta y consumo de licores</w:t>
            </w:r>
          </w:p>
          <w:p w:rsidR="00000000" w:rsidDel="00000000" w:rsidP="00000000" w:rsidRDefault="00000000" w:rsidRPr="00000000" w14:paraId="0000021A">
            <w:pPr>
              <w:pBdr>
                <w:top w:space="0" w:sz="0" w:val="nil"/>
                <w:left w:space="0" w:sz="0" w:val="nil"/>
                <w:bottom w:space="0" w:sz="0" w:val="nil"/>
                <w:right w:space="0" w:sz="0" w:val="nil"/>
                <w:between w:space="0" w:sz="0" w:val="nil"/>
              </w:pBdr>
              <w:jc w:val="both"/>
              <w:rPr>
                <w:b w:val="1"/>
                <w:color w:val="000000"/>
              </w:rPr>
            </w:pPr>
            <w:r w:rsidDel="00000000" w:rsidR="00000000" w:rsidRPr="00000000">
              <w:rPr>
                <w:rtl w:val="0"/>
              </w:rPr>
            </w:r>
          </w:p>
          <w:p w:rsidR="00000000" w:rsidDel="00000000" w:rsidP="00000000" w:rsidRDefault="00000000" w:rsidRPr="00000000" w14:paraId="0000021B">
            <w:pPr>
              <w:shd w:fill="ffffff" w:val="clear"/>
              <w:spacing w:after="150" w:lineRule="auto"/>
              <w:jc w:val="both"/>
              <w:rPr/>
            </w:pPr>
            <w:r w:rsidDel="00000000" w:rsidR="00000000" w:rsidRPr="00000000">
              <w:rPr>
                <w:rtl w:val="0"/>
              </w:rPr>
              <w:t xml:space="preserve">Este impuesto lo constituye el consumo en el territorio nacional de cervezas, sifones, refajos y mezclas de bebidas fermentadas con bebidas no alcohólicas.</w:t>
            </w:r>
          </w:p>
          <w:p w:rsidR="00000000" w:rsidDel="00000000" w:rsidP="00000000" w:rsidRDefault="00000000" w:rsidRPr="00000000" w14:paraId="0000021C">
            <w:pPr>
              <w:shd w:fill="ffffff" w:val="clear"/>
              <w:spacing w:after="150" w:lineRule="auto"/>
              <w:jc w:val="both"/>
              <w:rPr/>
            </w:pPr>
            <w:r w:rsidDel="00000000" w:rsidR="00000000" w:rsidRPr="00000000">
              <w:rPr>
                <w:rtl w:val="0"/>
              </w:rPr>
              <w:t xml:space="preserve">No generan este impuesto las exportaciones y el tránsito por el territorio del Distrito Capital, de cervezas, sifones, refajos, y mezclas de bebidas fermentadas con bebidas no alcohólicas.</w:t>
            </w:r>
          </w:p>
          <w:p w:rsidR="00000000" w:rsidDel="00000000" w:rsidP="00000000" w:rsidRDefault="00000000" w:rsidRPr="00000000" w14:paraId="0000021D">
            <w:pPr>
              <w:shd w:fill="ffffff" w:val="clear"/>
              <w:spacing w:after="150" w:lineRule="auto"/>
              <w:jc w:val="both"/>
              <w:rPr/>
            </w:pPr>
            <w:r w:rsidDel="00000000" w:rsidR="00000000" w:rsidRPr="00000000">
              <w:rPr>
                <w:rtl w:val="0"/>
              </w:rPr>
              <w:t xml:space="preserve">Son responsables del impuesto los productores, los importadores, y solidariamente con ellos, los distribuidores. Además, son responsables directos del impuesto los transportadores y los expendedores al detal, cuando no puedan justificar debidamente la procedencia de los productos que transportan o expenden.</w:t>
            </w:r>
          </w:p>
          <w:p w:rsidR="00000000" w:rsidDel="00000000" w:rsidP="00000000" w:rsidRDefault="00000000" w:rsidRPr="00000000" w14:paraId="0000021E">
            <w:pPr>
              <w:shd w:fill="ffffff" w:val="clear"/>
              <w:spacing w:after="150" w:lineRule="auto"/>
              <w:jc w:val="both"/>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highlight w:val="yellow"/>
                <w:rtl w:val="0"/>
              </w:rPr>
              <w:t xml:space="preserve">(C)</w:t>
            </w:r>
            <w:r w:rsidDel="00000000" w:rsidR="00000000" w:rsidRPr="00000000">
              <w:rPr>
                <w:b w:val="1"/>
                <w:color w:val="000000"/>
                <w:rtl w:val="0"/>
              </w:rPr>
              <w:t xml:space="preserve"> 2. Impuesto a las cervezas, cigarrillos y tabacos</w:t>
            </w:r>
          </w:p>
          <w:p w:rsidR="00000000" w:rsidDel="00000000" w:rsidP="00000000" w:rsidRDefault="00000000" w:rsidRPr="00000000" w14:paraId="00000220">
            <w:pPr>
              <w:pBdr>
                <w:top w:space="0" w:sz="0" w:val="nil"/>
                <w:left w:space="0" w:sz="0" w:val="nil"/>
                <w:bottom w:space="0" w:sz="0" w:val="nil"/>
                <w:right w:space="0" w:sz="0" w:val="nil"/>
                <w:between w:space="0" w:sz="0" w:val="nil"/>
              </w:pBdr>
              <w:jc w:val="both"/>
              <w:rPr>
                <w:b w:val="1"/>
                <w:color w:val="000000"/>
              </w:rPr>
            </w:pPr>
            <w:r w:rsidDel="00000000" w:rsidR="00000000" w:rsidRPr="00000000">
              <w:rPr>
                <w:rtl w:val="0"/>
              </w:rPr>
            </w:r>
          </w:p>
          <w:p w:rsidR="00000000" w:rsidDel="00000000" w:rsidP="00000000" w:rsidRDefault="00000000" w:rsidRPr="00000000" w14:paraId="00000221">
            <w:pPr>
              <w:shd w:fill="ffffff" w:val="clear"/>
              <w:spacing w:after="150" w:lineRule="auto"/>
              <w:jc w:val="both"/>
              <w:rPr/>
            </w:pPr>
            <w:r w:rsidDel="00000000" w:rsidR="00000000" w:rsidRPr="00000000">
              <w:rPr>
                <w:rtl w:val="0"/>
              </w:rPr>
              <w:t xml:space="preserve">El impuesto es aplicable al consumo de cigarrillos y tabaco elaborado, de procedencia extranjera, en la jurisdicción del Distrito Capital. Se encuentra excluido del impuesto al consumo de tabaco el chicote de tabaco de producción artesanal.</w:t>
            </w:r>
          </w:p>
          <w:p w:rsidR="00000000" w:rsidDel="00000000" w:rsidP="00000000" w:rsidRDefault="00000000" w:rsidRPr="00000000" w14:paraId="00000222">
            <w:pPr>
              <w:shd w:fill="ffffff" w:val="clear"/>
              <w:spacing w:after="150" w:lineRule="auto"/>
              <w:jc w:val="both"/>
              <w:rPr/>
            </w:pPr>
            <w:r w:rsidDel="00000000" w:rsidR="00000000" w:rsidRPr="00000000">
              <w:rPr>
                <w:rtl w:val="0"/>
              </w:rPr>
              <w:t xml:space="preserve">Son responsables del impuesto los importadores y, solidariamente con ellos, los distribuidores. Además, son responsables directos los transportadores y expendedores al detal, cuando no pueden justificar debidamente la procedencia de los productos que transportan o expenden.</w:t>
            </w:r>
          </w:p>
          <w:p w:rsidR="00000000" w:rsidDel="00000000" w:rsidP="00000000" w:rsidRDefault="00000000" w:rsidRPr="00000000" w14:paraId="00000223">
            <w:pPr>
              <w:pBdr>
                <w:top w:space="0" w:sz="0" w:val="nil"/>
                <w:left w:space="0" w:sz="0" w:val="nil"/>
                <w:bottom w:space="0" w:sz="0" w:val="nil"/>
                <w:right w:space="0" w:sz="0" w:val="nil"/>
                <w:between w:space="0" w:sz="0" w:val="nil"/>
              </w:pBdr>
              <w:jc w:val="both"/>
              <w:rPr>
                <w:b w:val="1"/>
                <w:color w:val="000000"/>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highlight w:val="yellow"/>
                <w:rtl w:val="0"/>
              </w:rPr>
              <w:t xml:space="preserve">(D)</w:t>
            </w:r>
            <w:r w:rsidDel="00000000" w:rsidR="00000000" w:rsidRPr="00000000">
              <w:rPr>
                <w:b w:val="1"/>
                <w:color w:val="000000"/>
                <w:rtl w:val="0"/>
              </w:rPr>
              <w:t xml:space="preserve"> 3. Loterías foráneas</w:t>
            </w:r>
          </w:p>
          <w:p w:rsidR="00000000" w:rsidDel="00000000" w:rsidP="00000000" w:rsidRDefault="00000000" w:rsidRPr="00000000" w14:paraId="00000225">
            <w:pPr>
              <w:pBdr>
                <w:top w:space="0" w:sz="0" w:val="nil"/>
                <w:left w:space="0" w:sz="0" w:val="nil"/>
                <w:bottom w:space="0" w:sz="0" w:val="nil"/>
                <w:right w:space="0" w:sz="0" w:val="nil"/>
                <w:between w:space="0" w:sz="0" w:val="nil"/>
              </w:pBdr>
              <w:jc w:val="both"/>
              <w:rPr>
                <w:b w:val="1"/>
                <w:color w:val="000000"/>
              </w:rPr>
            </w:pPr>
            <w:r w:rsidDel="00000000" w:rsidR="00000000" w:rsidRPr="00000000">
              <w:rPr>
                <w:rtl w:val="0"/>
              </w:rPr>
            </w:r>
          </w:p>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impuesto se aplica a los premios de las loterías y se conoce como el impuesto a ganadores, aunado a ello, recae sobre las empresas de lotería y operadores autorizadas. </w:t>
            </w:r>
          </w:p>
          <w:p w:rsidR="00000000" w:rsidDel="00000000" w:rsidP="00000000" w:rsidRDefault="00000000" w:rsidRPr="00000000" w14:paraId="00000227">
            <w:pPr>
              <w:shd w:fill="ffffff" w:val="clear"/>
              <w:spacing w:after="150" w:lineRule="auto"/>
              <w:jc w:val="both"/>
              <w:rPr/>
            </w:pPr>
            <w:r w:rsidDel="00000000" w:rsidR="00000000" w:rsidRPr="00000000">
              <w:rPr>
                <w:rtl w:val="0"/>
              </w:rPr>
              <w:t xml:space="preserve">La venta de lotería foráneas en jurisdicción del Distrito Capital genera a su favor y, a cargo de las empresas de lotería u operadores autorizados, un impuesto del diez por ciento (10%) sobre el valor nominal de cada billete o fracción. </w:t>
            </w:r>
          </w:p>
          <w:p w:rsidR="00000000" w:rsidDel="00000000" w:rsidP="00000000" w:rsidRDefault="00000000" w:rsidRPr="00000000" w14:paraId="00000228">
            <w:pPr>
              <w:shd w:fill="ffffff" w:val="clear"/>
              <w:spacing w:after="150" w:lineRule="auto"/>
              <w:jc w:val="both"/>
              <w:rPr/>
            </w:pPr>
            <w:r w:rsidDel="00000000" w:rsidR="00000000" w:rsidRPr="00000000">
              <w:rPr>
                <w:rtl w:val="0"/>
              </w:rPr>
              <w:t xml:space="preserve">Los ganadores de premios de lotería pagarán al Distrito Capital, según el caso, un impuesto del diecisiete por ciento (17%) sobre el valor nominal del premio, valor que será retenido por la lotería responsable u operador autorizado al momento de pagar el premio (Secretaría Distrital de Hacienda, 2020, 28 de octubre).</w:t>
            </w:r>
          </w:p>
          <w:p w:rsidR="00000000" w:rsidDel="00000000" w:rsidP="00000000" w:rsidRDefault="00000000" w:rsidRPr="00000000" w14:paraId="00000229">
            <w:pPr>
              <w:shd w:fill="ffffff" w:val="clear"/>
              <w:spacing w:after="150" w:lineRule="auto"/>
              <w:jc w:val="both"/>
              <w:rPr/>
            </w:pP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highlight w:val="yellow"/>
                <w:rtl w:val="0"/>
              </w:rPr>
              <w:t xml:space="preserve">(P36)</w:t>
            </w:r>
            <w:r w:rsidDel="00000000" w:rsidR="00000000" w:rsidRPr="00000000">
              <w:rPr>
                <w:b w:val="1"/>
                <w:color w:val="000000"/>
                <w:rtl w:val="0"/>
              </w:rPr>
              <w:t xml:space="preserve"> Impuestos Municipales:</w:t>
            </w:r>
          </w:p>
          <w:p w:rsidR="00000000" w:rsidDel="00000000" w:rsidP="00000000" w:rsidRDefault="00000000" w:rsidRPr="00000000" w14:paraId="0000022B">
            <w:pPr>
              <w:pBdr>
                <w:top w:space="0" w:sz="0" w:val="nil"/>
                <w:left w:space="0" w:sz="0" w:val="nil"/>
                <w:bottom w:space="0" w:sz="0" w:val="nil"/>
                <w:right w:space="0" w:sz="0" w:val="nil"/>
                <w:between w:space="0" w:sz="0" w:val="nil"/>
              </w:pBdr>
              <w:jc w:val="both"/>
              <w:rPr>
                <w:b w:val="1"/>
                <w:color w:val="000000"/>
              </w:rPr>
            </w:pP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Estos impuestos son recaudados por el municipio. Son instituidos por el concejo distrital o municipal, mediante acuerdos.</w:t>
            </w:r>
          </w:p>
          <w:p w:rsidR="00000000" w:rsidDel="00000000" w:rsidP="00000000" w:rsidRDefault="00000000" w:rsidRPr="00000000" w14:paraId="0000022D">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22E">
            <w:pPr>
              <w:tabs>
                <w:tab w:val="left" w:pos="4320"/>
                <w:tab w:val="left" w:pos="4485"/>
                <w:tab w:val="left" w:pos="5445"/>
              </w:tabs>
              <w:jc w:val="both"/>
              <w:rPr>
                <w:b w:val="1"/>
              </w:rPr>
            </w:pPr>
            <w:r w:rsidDel="00000000" w:rsidR="00000000" w:rsidRPr="00000000">
              <w:rPr>
                <w:b w:val="1"/>
                <w:rtl w:val="0"/>
              </w:rPr>
              <w:t xml:space="preserve">1. Impuesto de Industria y Comercio</w:t>
            </w:r>
          </w:p>
          <w:p w:rsidR="00000000" w:rsidDel="00000000" w:rsidP="00000000" w:rsidRDefault="00000000" w:rsidRPr="00000000" w14:paraId="0000022F">
            <w:pPr>
              <w:tabs>
                <w:tab w:val="left" w:pos="4320"/>
                <w:tab w:val="left" w:pos="4485"/>
                <w:tab w:val="left" w:pos="5445"/>
              </w:tabs>
              <w:jc w:val="both"/>
              <w:rPr>
                <w:b w:val="1"/>
              </w:rPr>
            </w:pPr>
            <w:r w:rsidDel="00000000" w:rsidR="00000000" w:rsidRPr="00000000">
              <w:rPr>
                <w:rtl w:val="0"/>
              </w:rPr>
            </w:r>
          </w:p>
          <w:p w:rsidR="00000000" w:rsidDel="00000000" w:rsidP="00000000" w:rsidRDefault="00000000" w:rsidRPr="00000000" w14:paraId="00000230">
            <w:pPr>
              <w:tabs>
                <w:tab w:val="left" w:pos="4320"/>
                <w:tab w:val="left" w:pos="4485"/>
                <w:tab w:val="left" w:pos="5445"/>
              </w:tabs>
              <w:jc w:val="both"/>
              <w:rPr>
                <w:b w:val="1"/>
              </w:rPr>
            </w:pPr>
            <w:r w:rsidDel="00000000" w:rsidR="00000000" w:rsidRPr="00000000">
              <w:rPr>
                <w:highlight w:val="white"/>
                <w:rtl w:val="0"/>
              </w:rPr>
              <w:t xml:space="preserve">El impuesto de Industria y Comercio se genera por el ejercicio o realización directa o indirecta de cualquier actividad industrial, comercial o de servicios en jurisdicción del Distrito Capital de Bogotá, ya sea que se cumplan de forma permanente u ocasional, en inmueble determinado, con establecimiento de comercio o sin ellos.</w:t>
            </w:r>
            <w:r w:rsidDel="00000000" w:rsidR="00000000" w:rsidRPr="00000000">
              <w:rPr>
                <w:rtl w:val="0"/>
              </w:rPr>
            </w:r>
          </w:p>
          <w:p w:rsidR="00000000" w:rsidDel="00000000" w:rsidP="00000000" w:rsidRDefault="00000000" w:rsidRPr="00000000" w14:paraId="00000231">
            <w:pPr>
              <w:tabs>
                <w:tab w:val="left" w:pos="4320"/>
                <w:tab w:val="left" w:pos="4485"/>
                <w:tab w:val="left" w:pos="5445"/>
              </w:tabs>
              <w:jc w:val="both"/>
              <w:rPr>
                <w:b w:val="1"/>
              </w:rPr>
            </w:pPr>
            <w:r w:rsidDel="00000000" w:rsidR="00000000" w:rsidRPr="00000000">
              <w:rPr>
                <w:rtl w:val="0"/>
              </w:rPr>
            </w:r>
          </w:p>
          <w:p w:rsidR="00000000" w:rsidDel="00000000" w:rsidP="00000000" w:rsidRDefault="00000000" w:rsidRPr="00000000" w14:paraId="00000232">
            <w:pPr>
              <w:jc w:val="both"/>
              <w:rPr>
                <w:color w:val="000000"/>
              </w:rPr>
            </w:pPr>
            <w:r w:rsidDel="00000000" w:rsidR="00000000" w:rsidRPr="00000000">
              <w:rPr>
                <w:b w:val="1"/>
                <w:color w:val="000000"/>
                <w:rtl w:val="0"/>
              </w:rPr>
              <w:t xml:space="preserve">Sujeto activo:</w:t>
            </w:r>
            <w:r w:rsidDel="00000000" w:rsidR="00000000" w:rsidRPr="00000000">
              <w:rPr>
                <w:color w:val="000000"/>
                <w:rtl w:val="0"/>
              </w:rPr>
              <w:t xml:space="preserve">  es un impuesto administrado por el municipio o distrito.</w:t>
            </w:r>
          </w:p>
          <w:p w:rsidR="00000000" w:rsidDel="00000000" w:rsidP="00000000" w:rsidRDefault="00000000" w:rsidRPr="00000000" w14:paraId="00000233">
            <w:pPr>
              <w:rPr>
                <w:color w:val="000000"/>
              </w:rPr>
            </w:pPr>
            <w:r w:rsidDel="00000000" w:rsidR="00000000" w:rsidRPr="00000000">
              <w:rPr>
                <w:rtl w:val="0"/>
              </w:rPr>
            </w:r>
          </w:p>
          <w:p w:rsidR="00000000" w:rsidDel="00000000" w:rsidP="00000000" w:rsidRDefault="00000000" w:rsidRPr="00000000" w14:paraId="00000234">
            <w:pPr>
              <w:jc w:val="both"/>
              <w:rPr>
                <w:color w:val="000000"/>
              </w:rPr>
            </w:pPr>
            <w:r w:rsidDel="00000000" w:rsidR="00000000" w:rsidRPr="00000000">
              <w:rPr>
                <w:b w:val="1"/>
                <w:color w:val="000000"/>
                <w:rtl w:val="0"/>
              </w:rPr>
              <w:t xml:space="preserve">Sujeto pasivo:</w:t>
            </w:r>
            <w:r w:rsidDel="00000000" w:rsidR="00000000" w:rsidRPr="00000000">
              <w:rPr>
                <w:color w:val="000000"/>
                <w:rtl w:val="0"/>
              </w:rPr>
              <w:t xml:space="preserve"> personas naturales y jurídicas, que cumplan los requisitos establecidos para generar el impuesto.</w:t>
            </w:r>
          </w:p>
          <w:p w:rsidR="00000000" w:rsidDel="00000000" w:rsidP="00000000" w:rsidRDefault="00000000" w:rsidRPr="00000000" w14:paraId="00000235">
            <w:pPr>
              <w:rPr>
                <w:color w:val="000000"/>
              </w:rPr>
            </w:pPr>
            <w:r w:rsidDel="00000000" w:rsidR="00000000" w:rsidRPr="00000000">
              <w:rPr>
                <w:rtl w:val="0"/>
              </w:rPr>
            </w:r>
          </w:p>
          <w:p w:rsidR="00000000" w:rsidDel="00000000" w:rsidP="00000000" w:rsidRDefault="00000000" w:rsidRPr="00000000" w14:paraId="00000236">
            <w:pPr>
              <w:jc w:val="both"/>
              <w:rPr>
                <w:color w:val="000000"/>
              </w:rPr>
            </w:pPr>
            <w:r w:rsidDel="00000000" w:rsidR="00000000" w:rsidRPr="00000000">
              <w:rPr>
                <w:b w:val="1"/>
                <w:color w:val="000000"/>
                <w:rtl w:val="0"/>
              </w:rPr>
              <w:t xml:space="preserve">Hecho generador:</w:t>
            </w:r>
            <w:r w:rsidDel="00000000" w:rsidR="00000000" w:rsidRPr="00000000">
              <w:rPr>
                <w:color w:val="000000"/>
                <w:rtl w:val="0"/>
              </w:rPr>
              <w:t xml:space="preserve"> </w:t>
            </w:r>
            <w:r w:rsidDel="00000000" w:rsidR="00000000" w:rsidRPr="00000000">
              <w:rPr>
                <w:rtl w:val="0"/>
              </w:rPr>
              <w:t xml:space="preserve">el hecho generador del impuesto de industria y comercio está constituido por el ejercicio o realización directa o indirecta de cualquier actividad industrial, comercial o de servicios en la jurisdicción del Distrito Capital de Bogotá, ya sea que se cumplan de forma permanente u ocasional, en inmueble determinado, con establecimientos de comercio o sin ellos.   Artículo 32 </w:t>
            </w:r>
            <w:hyperlink r:id="rId9">
              <w:r w:rsidDel="00000000" w:rsidR="00000000" w:rsidRPr="00000000">
                <w:rPr>
                  <w:color w:val="000000"/>
                  <w:highlight w:val="white"/>
                  <w:u w:val="none"/>
                  <w:rtl w:val="0"/>
                </w:rPr>
                <w:t xml:space="preserve">Decreto 352 de 2002</w:t>
              </w:r>
            </w:hyperlink>
            <w:r w:rsidDel="00000000" w:rsidR="00000000" w:rsidRPr="00000000">
              <w:rPr>
                <w:color w:val="000000"/>
                <w:rtl w:val="0"/>
              </w:rPr>
              <w:t xml:space="preserve">.</w:t>
            </w:r>
          </w:p>
          <w:p w:rsidR="00000000" w:rsidDel="00000000" w:rsidP="00000000" w:rsidRDefault="00000000" w:rsidRPr="00000000" w14:paraId="00000237">
            <w:pPr>
              <w:jc w:val="both"/>
              <w:rPr>
                <w:color w:val="000000"/>
              </w:rPr>
            </w:pPr>
            <w:r w:rsidDel="00000000" w:rsidR="00000000" w:rsidRPr="00000000">
              <w:rPr>
                <w:rtl w:val="0"/>
              </w:rPr>
            </w:r>
          </w:p>
          <w:p w:rsidR="00000000" w:rsidDel="00000000" w:rsidP="00000000" w:rsidRDefault="00000000" w:rsidRPr="00000000" w14:paraId="00000238">
            <w:pPr>
              <w:jc w:val="both"/>
              <w:rPr>
                <w:color w:val="000000"/>
              </w:rPr>
            </w:pPr>
            <w:r w:rsidDel="00000000" w:rsidR="00000000" w:rsidRPr="00000000">
              <w:rPr>
                <w:b w:val="1"/>
                <w:color w:val="000000"/>
                <w:rtl w:val="0"/>
              </w:rPr>
              <w:t xml:space="preserve">Base gravable:</w:t>
            </w:r>
            <w:r w:rsidDel="00000000" w:rsidR="00000000" w:rsidRPr="00000000">
              <w:rPr>
                <w:color w:val="000000"/>
                <w:rtl w:val="0"/>
              </w:rPr>
              <w:t xml:space="preserve"> ingresos netos del contribuyente.</w:t>
            </w:r>
          </w:p>
          <w:p w:rsidR="00000000" w:rsidDel="00000000" w:rsidP="00000000" w:rsidRDefault="00000000" w:rsidRPr="00000000" w14:paraId="00000239">
            <w:pPr>
              <w:rPr>
                <w:color w:val="000000"/>
              </w:rPr>
            </w:pPr>
            <w:r w:rsidDel="00000000" w:rsidR="00000000" w:rsidRPr="00000000">
              <w:rPr>
                <w:rtl w:val="0"/>
              </w:rPr>
            </w:r>
          </w:p>
          <w:p w:rsidR="00000000" w:rsidDel="00000000" w:rsidP="00000000" w:rsidRDefault="00000000" w:rsidRPr="00000000" w14:paraId="0000023A">
            <w:pPr>
              <w:rPr>
                <w:color w:val="000000"/>
              </w:rPr>
            </w:pPr>
            <w:r w:rsidDel="00000000" w:rsidR="00000000" w:rsidRPr="00000000">
              <w:rPr>
                <w:b w:val="1"/>
                <w:color w:val="000000"/>
                <w:rtl w:val="0"/>
              </w:rPr>
              <w:t xml:space="preserve">Tarifa:</w:t>
            </w:r>
            <w:r w:rsidDel="00000000" w:rsidR="00000000" w:rsidRPr="00000000">
              <w:rPr>
                <w:color w:val="000000"/>
                <w:rtl w:val="0"/>
              </w:rPr>
              <w:t xml:space="preserve"> depende de la actividad económica que ejerza la persona natural o jurídica.</w:t>
            </w:r>
          </w:p>
          <w:p w:rsidR="00000000" w:rsidDel="00000000" w:rsidP="00000000" w:rsidRDefault="00000000" w:rsidRPr="00000000" w14:paraId="0000023B">
            <w:pPr>
              <w:tabs>
                <w:tab w:val="left" w:pos="4320"/>
                <w:tab w:val="left" w:pos="4485"/>
                <w:tab w:val="left" w:pos="5445"/>
              </w:tabs>
              <w:jc w:val="both"/>
              <w:rPr>
                <w:b w:val="1"/>
              </w:rPr>
            </w:pPr>
            <w:r w:rsidDel="00000000" w:rsidR="00000000" w:rsidRPr="00000000">
              <w:rPr>
                <w:rtl w:val="0"/>
              </w:rPr>
            </w:r>
          </w:p>
          <w:p w:rsidR="00000000" w:rsidDel="00000000" w:rsidP="00000000" w:rsidRDefault="00000000" w:rsidRPr="00000000" w14:paraId="0000023C">
            <w:pPr>
              <w:tabs>
                <w:tab w:val="left" w:pos="4320"/>
                <w:tab w:val="left" w:pos="4485"/>
                <w:tab w:val="left" w:pos="5445"/>
              </w:tabs>
              <w:jc w:val="both"/>
              <w:rPr>
                <w:b w:val="1"/>
              </w:rPr>
            </w:pPr>
            <w:r w:rsidDel="00000000" w:rsidR="00000000" w:rsidRPr="00000000">
              <w:rPr>
                <w:rtl w:val="0"/>
              </w:rPr>
            </w:r>
          </w:p>
          <w:p w:rsidR="00000000" w:rsidDel="00000000" w:rsidP="00000000" w:rsidRDefault="00000000" w:rsidRPr="00000000" w14:paraId="0000023D">
            <w:pPr>
              <w:tabs>
                <w:tab w:val="left" w:pos="4320"/>
                <w:tab w:val="left" w:pos="4485"/>
                <w:tab w:val="left" w:pos="5445"/>
              </w:tabs>
              <w:jc w:val="both"/>
              <w:rPr>
                <w:b w:val="1"/>
              </w:rPr>
            </w:pPr>
            <w:r w:rsidDel="00000000" w:rsidR="00000000" w:rsidRPr="00000000">
              <w:rPr>
                <w:b w:val="1"/>
                <w:rtl w:val="0"/>
              </w:rPr>
              <w:t xml:space="preserve">2. Impuesto predial unificado</w:t>
            </w:r>
          </w:p>
          <w:p w:rsidR="00000000" w:rsidDel="00000000" w:rsidP="00000000" w:rsidRDefault="00000000" w:rsidRPr="00000000" w14:paraId="0000023E">
            <w:pPr>
              <w:tabs>
                <w:tab w:val="left" w:pos="4320"/>
                <w:tab w:val="left" w:pos="4485"/>
                <w:tab w:val="left" w:pos="5445"/>
              </w:tabs>
              <w:jc w:val="both"/>
              <w:rPr>
                <w:b w:val="1"/>
              </w:rPr>
            </w:pPr>
            <w:r w:rsidDel="00000000" w:rsidR="00000000" w:rsidRPr="00000000">
              <w:rPr>
                <w:rtl w:val="0"/>
              </w:rPr>
            </w:r>
          </w:p>
          <w:p w:rsidR="00000000" w:rsidDel="00000000" w:rsidP="00000000" w:rsidRDefault="00000000" w:rsidRPr="00000000" w14:paraId="0000023F">
            <w:pPr>
              <w:tabs>
                <w:tab w:val="left" w:pos="4320"/>
                <w:tab w:val="left" w:pos="4485"/>
                <w:tab w:val="left" w:pos="5445"/>
              </w:tabs>
              <w:jc w:val="both"/>
              <w:rPr/>
            </w:pPr>
            <w:r w:rsidDel="00000000" w:rsidR="00000000" w:rsidRPr="00000000">
              <w:rPr>
                <w:rtl w:val="0"/>
              </w:rPr>
              <w:t xml:space="preserve">Es un impuesto de naturaleza directa que grava los bienes inmuebles y debe ser cancelado de forma anual teniendo en cuenta la actualización del avalúo catastral realizado por la </w:t>
            </w:r>
            <w:r w:rsidDel="00000000" w:rsidR="00000000" w:rsidRPr="00000000">
              <w:rPr>
                <w:highlight w:val="white"/>
                <w:rtl w:val="0"/>
              </w:rPr>
              <w:t xml:space="preserve">Unidad Administrativa Especial de Catastro Distrital (UAECD), a dicho valor se aplica la</w:t>
            </w:r>
            <w:r w:rsidDel="00000000" w:rsidR="00000000" w:rsidRPr="00000000">
              <w:rPr>
                <w:rtl w:val="0"/>
              </w:rPr>
              <w:t xml:space="preserve"> tarifa vigente correspondiente al predio, estos pueden ser casas, lotes, apartamentos, etc.</w:t>
            </w:r>
          </w:p>
          <w:p w:rsidR="00000000" w:rsidDel="00000000" w:rsidP="00000000" w:rsidRDefault="00000000" w:rsidRPr="00000000" w14:paraId="00000240">
            <w:pPr>
              <w:tabs>
                <w:tab w:val="left" w:pos="4320"/>
                <w:tab w:val="left" w:pos="4485"/>
                <w:tab w:val="left" w:pos="5445"/>
              </w:tabs>
              <w:jc w:val="both"/>
              <w:rPr>
                <w:b w:val="1"/>
              </w:rPr>
            </w:pPr>
            <w:r w:rsidDel="00000000" w:rsidR="00000000" w:rsidRPr="00000000">
              <w:rPr>
                <w:rtl w:val="0"/>
              </w:rPr>
            </w:r>
          </w:p>
          <w:p w:rsidR="00000000" w:rsidDel="00000000" w:rsidP="00000000" w:rsidRDefault="00000000" w:rsidRPr="00000000" w14:paraId="00000241">
            <w:pPr>
              <w:tabs>
                <w:tab w:val="left" w:pos="4320"/>
                <w:tab w:val="left" w:pos="4485"/>
                <w:tab w:val="left" w:pos="5445"/>
              </w:tabs>
              <w:jc w:val="both"/>
              <w:rPr>
                <w:b w:val="1"/>
              </w:rPr>
            </w:pPr>
            <w:r w:rsidDel="00000000" w:rsidR="00000000" w:rsidRPr="00000000">
              <w:rPr>
                <w:b w:val="1"/>
                <w:rtl w:val="0"/>
              </w:rPr>
              <w:t xml:space="preserve"> </w:t>
            </w:r>
          </w:p>
          <w:p w:rsidR="00000000" w:rsidDel="00000000" w:rsidP="00000000" w:rsidRDefault="00000000" w:rsidRPr="00000000" w14:paraId="00000242">
            <w:pPr>
              <w:tabs>
                <w:tab w:val="left" w:pos="4320"/>
                <w:tab w:val="left" w:pos="4485"/>
                <w:tab w:val="left" w:pos="5445"/>
              </w:tabs>
              <w:jc w:val="both"/>
              <w:rPr>
                <w:b w:val="1"/>
              </w:rPr>
            </w:pPr>
            <w:r w:rsidDel="00000000" w:rsidR="00000000" w:rsidRPr="00000000">
              <w:rPr>
                <w:b w:val="1"/>
                <w:rtl w:val="0"/>
              </w:rPr>
              <w:t xml:space="preserve">3. Impuesto de vehículos</w:t>
            </w:r>
          </w:p>
          <w:p w:rsidR="00000000" w:rsidDel="00000000" w:rsidP="00000000" w:rsidRDefault="00000000" w:rsidRPr="00000000" w14:paraId="00000243">
            <w:pPr>
              <w:tabs>
                <w:tab w:val="left" w:pos="4320"/>
                <w:tab w:val="left" w:pos="4485"/>
                <w:tab w:val="left" w:pos="5445"/>
              </w:tabs>
              <w:jc w:val="both"/>
              <w:rPr/>
            </w:pPr>
            <w:r w:rsidDel="00000000" w:rsidR="00000000" w:rsidRPr="00000000">
              <w:rPr>
                <w:rtl w:val="0"/>
              </w:rPr>
            </w:r>
          </w:p>
          <w:p w:rsidR="00000000" w:rsidDel="00000000" w:rsidP="00000000" w:rsidRDefault="00000000" w:rsidRPr="00000000" w14:paraId="00000244">
            <w:pPr>
              <w:tabs>
                <w:tab w:val="left" w:pos="4320"/>
                <w:tab w:val="left" w:pos="4485"/>
                <w:tab w:val="left" w:pos="5445"/>
              </w:tabs>
              <w:jc w:val="both"/>
              <w:rPr/>
            </w:pPr>
            <w:r w:rsidDel="00000000" w:rsidR="00000000" w:rsidRPr="00000000">
              <w:rPr>
                <w:rtl w:val="0"/>
              </w:rPr>
              <w:t xml:space="preserve">El impuesto de vehículos recae sobre la posesión de automotores, su naturaleza es directa, teniendo en cuenta que grava directamente al que tiene la propiedad. Se cancela de forma anual, teniendo en cuenta el avalúo que se establece de acuerdo con el modelo, capacidad, marca, línea por </w:t>
            </w:r>
            <w:r w:rsidDel="00000000" w:rsidR="00000000" w:rsidRPr="00000000">
              <w:rPr>
                <w:highlight w:val="white"/>
                <w:rtl w:val="0"/>
              </w:rPr>
              <w:t xml:space="preserve">resolución del Ministerio de Transporte para cada año (</w:t>
            </w:r>
            <w:r w:rsidDel="00000000" w:rsidR="00000000" w:rsidRPr="00000000">
              <w:rPr>
                <w:rtl w:val="0"/>
              </w:rPr>
              <w:t xml:space="preserve">Secretaría Distrital de Hacienda, 2020, 20 de octubre).</w:t>
            </w:r>
          </w:p>
          <w:p w:rsidR="00000000" w:rsidDel="00000000" w:rsidP="00000000" w:rsidRDefault="00000000" w:rsidRPr="00000000" w14:paraId="00000245">
            <w:pPr>
              <w:tabs>
                <w:tab w:val="left" w:pos="4320"/>
                <w:tab w:val="left" w:pos="4485"/>
                <w:tab w:val="left" w:pos="5445"/>
              </w:tabs>
              <w:jc w:val="both"/>
              <w:rPr>
                <w:b w:val="1"/>
              </w:rPr>
            </w:pPr>
            <w:r w:rsidDel="00000000" w:rsidR="00000000" w:rsidRPr="00000000">
              <w:rPr>
                <w:rtl w:val="0"/>
              </w:rPr>
            </w:r>
          </w:p>
          <w:p w:rsidR="00000000" w:rsidDel="00000000" w:rsidP="00000000" w:rsidRDefault="00000000" w:rsidRPr="00000000" w14:paraId="00000246">
            <w:pPr>
              <w:tabs>
                <w:tab w:val="left" w:pos="4320"/>
                <w:tab w:val="left" w:pos="4485"/>
                <w:tab w:val="left" w:pos="5445"/>
              </w:tabs>
              <w:jc w:val="both"/>
              <w:rPr/>
            </w:pPr>
            <w:r w:rsidDel="00000000" w:rsidR="00000000" w:rsidRPr="00000000">
              <w:rPr>
                <w:rtl w:val="0"/>
              </w:rPr>
            </w:r>
          </w:p>
          <w:p w:rsidR="00000000" w:rsidDel="00000000" w:rsidP="00000000" w:rsidRDefault="00000000" w:rsidRPr="00000000" w14:paraId="00000247">
            <w:pPr>
              <w:tabs>
                <w:tab w:val="left" w:pos="4320"/>
                <w:tab w:val="left" w:pos="4485"/>
                <w:tab w:val="left" w:pos="5445"/>
              </w:tabs>
              <w:jc w:val="both"/>
              <w:rPr/>
            </w:pPr>
            <w:r w:rsidDel="00000000" w:rsidR="00000000" w:rsidRPr="00000000">
              <w:rPr>
                <w:b w:val="1"/>
                <w:rtl w:val="0"/>
              </w:rPr>
              <w:t xml:space="preserve">4. Impuesto unificado de fondo de pobres, azar y espectáculos públicos</w:t>
            </w:r>
            <w:r w:rsidDel="00000000" w:rsidR="00000000" w:rsidRPr="00000000">
              <w:rPr>
                <w:rtl w:val="0"/>
              </w:rPr>
            </w:r>
          </w:p>
          <w:p w:rsidR="00000000" w:rsidDel="00000000" w:rsidP="00000000" w:rsidRDefault="00000000" w:rsidRPr="00000000" w14:paraId="00000248">
            <w:pPr>
              <w:tabs>
                <w:tab w:val="left" w:pos="4320"/>
                <w:tab w:val="left" w:pos="4485"/>
                <w:tab w:val="left" w:pos="5445"/>
              </w:tabs>
              <w:jc w:val="both"/>
              <w:rPr>
                <w:b w:val="1"/>
              </w:rPr>
            </w:pPr>
            <w:r w:rsidDel="00000000" w:rsidR="00000000" w:rsidRPr="00000000">
              <w:rPr>
                <w:rtl w:val="0"/>
              </w:rPr>
            </w:r>
          </w:p>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ffffff" w:val="clear"/>
              <w:spacing w:after="15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un tributo de carácter distrital, mediante el cual se unificaron en un solo impuesto los tributos de azar y espectáculos y el de fondo de pobres.</w:t>
            </w:r>
          </w:p>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ffffff" w:val="clear"/>
              <w:spacing w:after="15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hecho generador de este impuesto está constituido por la realización de uno de los siguientes eventos:</w:t>
            </w:r>
          </w:p>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ffffff" w:val="clear"/>
              <w:spacing w:after="15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Espectáculos públicos</w:t>
            </w:r>
            <w:r w:rsidDel="00000000" w:rsidR="00000000" w:rsidRPr="00000000">
              <w:rPr>
                <w:rtl w:val="0"/>
              </w:rPr>
            </w:r>
          </w:p>
          <w:p w:rsidR="00000000" w:rsidDel="00000000" w:rsidP="00000000" w:rsidRDefault="00000000" w:rsidRPr="00000000" w14:paraId="0000024C">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375"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Apuestas sobre toda clase de juegos permitidos.</w:t>
            </w:r>
          </w:p>
          <w:p w:rsidR="00000000" w:rsidDel="00000000" w:rsidP="00000000" w:rsidRDefault="00000000" w:rsidRPr="00000000" w14:paraId="0000024D">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375"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Rifas promocionales.</w:t>
            </w:r>
          </w:p>
          <w:p w:rsidR="00000000" w:rsidDel="00000000" w:rsidP="00000000" w:rsidRDefault="00000000" w:rsidRPr="00000000" w14:paraId="0000024E">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375"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Concursos y similares.</w:t>
            </w:r>
          </w:p>
          <w:p w:rsidR="00000000" w:rsidDel="00000000" w:rsidP="00000000" w:rsidRDefault="00000000" w:rsidRPr="00000000" w14:paraId="0000024F">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375"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Ventas por el sistema de clubes.</w:t>
            </w:r>
          </w:p>
          <w:p w:rsidR="00000000" w:rsidDel="00000000" w:rsidP="00000000" w:rsidRDefault="00000000" w:rsidRPr="00000000" w14:paraId="00000250">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375"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venta de entradas a: teatros, conciertos, cines, plaza de toros, hipódromos, circos y demás espectáculos públicos.</w:t>
            </w:r>
          </w:p>
          <w:p w:rsidR="00000000" w:rsidDel="00000000" w:rsidP="00000000" w:rsidRDefault="00000000" w:rsidRPr="00000000" w14:paraId="00000251">
            <w:pPr>
              <w:tabs>
                <w:tab w:val="left" w:pos="4320"/>
                <w:tab w:val="left" w:pos="4485"/>
                <w:tab w:val="left" w:pos="5445"/>
              </w:tabs>
              <w:jc w:val="both"/>
              <w:rPr>
                <w:b w:val="1"/>
              </w:rPr>
            </w:pPr>
            <w:r w:rsidDel="00000000" w:rsidR="00000000" w:rsidRPr="00000000">
              <w:rPr>
                <w:rtl w:val="0"/>
              </w:rPr>
            </w:r>
          </w:p>
          <w:p w:rsidR="00000000" w:rsidDel="00000000" w:rsidP="00000000" w:rsidRDefault="00000000" w:rsidRPr="00000000" w14:paraId="00000252">
            <w:pPr>
              <w:tabs>
                <w:tab w:val="left" w:pos="4320"/>
                <w:tab w:val="left" w:pos="4485"/>
                <w:tab w:val="left" w:pos="5445"/>
              </w:tabs>
              <w:jc w:val="both"/>
              <w:rPr>
                <w:b w:val="1"/>
              </w:rPr>
            </w:pPr>
            <w:r w:rsidDel="00000000" w:rsidR="00000000" w:rsidRPr="00000000">
              <w:rPr>
                <w:b w:val="1"/>
                <w:rtl w:val="0"/>
              </w:rPr>
              <w:t xml:space="preserve">5. Impuesto de delineación urbana</w:t>
            </w:r>
          </w:p>
          <w:p w:rsidR="00000000" w:rsidDel="00000000" w:rsidP="00000000" w:rsidRDefault="00000000" w:rsidRPr="00000000" w14:paraId="00000253">
            <w:pPr>
              <w:tabs>
                <w:tab w:val="left" w:pos="4320"/>
                <w:tab w:val="left" w:pos="4485"/>
                <w:tab w:val="left" w:pos="5445"/>
              </w:tabs>
              <w:jc w:val="both"/>
              <w:rPr/>
            </w:pPr>
            <w:r w:rsidDel="00000000" w:rsidR="00000000" w:rsidRPr="00000000">
              <w:rPr>
                <w:rtl w:val="0"/>
              </w:rPr>
            </w:r>
          </w:p>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un impuesto distrital que recae sobre l</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 ejecución de obras o construcciones con licencia de construcción o reconocimiento. Es aplicable a construcciones nuevas y/o remodelaciones.</w:t>
            </w:r>
          </w:p>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6.</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w:t>
            </w: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Sobretasa a la gasolina motor y al ACPM</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w:t>
            </w:r>
          </w:p>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Es un tributo que se declara y paga por el consumo de gasolina motor extra o corriente nacional o importada y/o ACPM nacional o importado, en el Distrito Capital de Bogotá. No genera sobretasa las exportaciones de gasolina motor extra y corriente o de ACPM.</w:t>
            </w:r>
          </w:p>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sobretasa se causa en el momento en que el distribuidor mayorista, productor o importador enajena la gasolina motor extra o corriente o ACPM, al distribuidor minorista o al consumidor final</w:t>
            </w:r>
            <w:sdt>
              <w:sdtPr>
                <w:tag w:val="goog_rdk_2"/>
              </w:sdtPr>
              <w:sdtContent>
                <w:del w:author="Julieth Vital" w:id="1" w:date="2020-11-06T17:23:00Z">
                  <w:r w:rsidDel="00000000" w:rsidR="00000000" w:rsidRPr="00000000">
                    <w:rPr>
                      <w:rFonts w:ascii="Arial" w:cs="Arial" w:eastAsia="Arial" w:hAnsi="Arial"/>
                      <w:b w:val="0"/>
                      <w:i w:val="0"/>
                      <w:smallCaps w:val="0"/>
                      <w:strike w:val="0"/>
                      <w:color w:val="000000"/>
                      <w:sz w:val="22"/>
                      <w:szCs w:val="22"/>
                      <w:highlight w:val="white"/>
                      <w:u w:val="none"/>
                      <w:vertAlign w:val="baseline"/>
                      <w:rtl w:val="0"/>
                    </w:rPr>
                    <w:delText xml:space="preserve">.</w:delText>
                  </w:r>
                </w:del>
              </w:sdtContent>
            </w:sdt>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Secretaría Distrital de Hacienda, 2020, 20 de octubre)</w:t>
            </w:r>
            <w:sdt>
              <w:sdtPr>
                <w:tag w:val="goog_rdk_3"/>
              </w:sdtPr>
              <w:sdtContent>
                <w:ins w:author="Julieth Vital" w:id="2" w:date="2020-11-06T17:23:0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sdtContent>
            </w:sdt>
            <w:r w:rsidDel="00000000" w:rsidR="00000000" w:rsidRPr="00000000">
              <w:rPr>
                <w:rtl w:val="0"/>
              </w:rPr>
            </w:r>
          </w:p>
          <w:p w:rsidR="00000000" w:rsidDel="00000000" w:rsidP="00000000" w:rsidRDefault="00000000" w:rsidRPr="00000000" w14:paraId="00000258">
            <w:pPr>
              <w:tabs>
                <w:tab w:val="left" w:pos="4320"/>
                <w:tab w:val="left" w:pos="4485"/>
                <w:tab w:val="left" w:pos="5445"/>
              </w:tabs>
              <w:jc w:val="both"/>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59">
            <w:pPr>
              <w:shd w:fill="ffffff" w:val="clear"/>
              <w:jc w:val="both"/>
              <w:rPr>
                <w:b w:val="1"/>
                <w:sz w:val="20"/>
                <w:szCs w:val="20"/>
              </w:rPr>
            </w:pPr>
            <w:r w:rsidDel="00000000" w:rsidR="00000000" w:rsidRPr="00000000">
              <w:rPr>
                <w:b w:val="1"/>
                <w:sz w:val="20"/>
                <w:szCs w:val="20"/>
                <w:rtl w:val="0"/>
              </w:rPr>
              <w:t xml:space="preserve">MULTIMEDIA (TEXTO E IMAGEN)</w:t>
            </w:r>
          </w:p>
          <w:p w:rsidR="00000000" w:rsidDel="00000000" w:rsidP="00000000" w:rsidRDefault="00000000" w:rsidRPr="00000000" w14:paraId="0000025A">
            <w:pPr>
              <w:shd w:fill="ffffff" w:val="clear"/>
              <w:jc w:val="both"/>
              <w:rPr>
                <w:b w:val="1"/>
                <w:sz w:val="20"/>
                <w:szCs w:val="20"/>
                <w:highlight w:val="white"/>
              </w:rPr>
            </w:pPr>
            <w:r w:rsidDel="00000000" w:rsidR="00000000" w:rsidRPr="00000000">
              <w:rPr>
                <w:rtl w:val="0"/>
              </w:rPr>
            </w:r>
          </w:p>
          <w:p w:rsidR="00000000" w:rsidDel="00000000" w:rsidP="00000000" w:rsidRDefault="00000000" w:rsidRPr="00000000" w14:paraId="0000025B">
            <w:pPr>
              <w:shd w:fill="ffffff" w:val="clear"/>
              <w:jc w:val="both"/>
              <w:rPr>
                <w:b w:val="1"/>
                <w:sz w:val="20"/>
                <w:szCs w:val="20"/>
              </w:rPr>
            </w:pPr>
            <w:r w:rsidDel="00000000" w:rsidR="00000000" w:rsidRPr="00000000">
              <w:rPr>
                <w:sz w:val="20"/>
                <w:szCs w:val="20"/>
                <w:rtl w:val="0"/>
              </w:rPr>
              <w:t xml:space="preserve">Mostrar la información de la introducción al tema </w:t>
            </w:r>
            <w:r w:rsidDel="00000000" w:rsidR="00000000" w:rsidRPr="00000000">
              <w:rPr>
                <w:sz w:val="20"/>
                <w:szCs w:val="20"/>
                <w:highlight w:val="yellow"/>
                <w:rtl w:val="0"/>
              </w:rPr>
              <w:t xml:space="preserve">(P0)</w:t>
            </w:r>
            <w:r w:rsidDel="00000000" w:rsidR="00000000" w:rsidRPr="00000000">
              <w:rPr>
                <w:sz w:val="20"/>
                <w:szCs w:val="20"/>
                <w:rtl w:val="0"/>
              </w:rPr>
              <w:t xml:space="preserve"> y </w:t>
            </w:r>
            <w:r w:rsidDel="00000000" w:rsidR="00000000" w:rsidRPr="00000000">
              <w:rPr>
                <w:sz w:val="20"/>
                <w:szCs w:val="20"/>
                <w:highlight w:val="yellow"/>
                <w:rtl w:val="0"/>
              </w:rPr>
              <w:t xml:space="preserve">(P1)</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25C">
            <w:pPr>
              <w:shd w:fill="ffffff" w:val="clear"/>
              <w:jc w:val="both"/>
              <w:rPr>
                <w:b w:val="1"/>
                <w:sz w:val="20"/>
                <w:szCs w:val="20"/>
              </w:rPr>
            </w:pPr>
            <w:r w:rsidDel="00000000" w:rsidR="00000000" w:rsidRPr="00000000">
              <w:rPr>
                <w:rtl w:val="0"/>
              </w:rPr>
            </w:r>
          </w:p>
          <w:p w:rsidR="00000000" w:rsidDel="00000000" w:rsidP="00000000" w:rsidRDefault="00000000" w:rsidRPr="00000000" w14:paraId="0000025D">
            <w:pPr>
              <w:shd w:fill="ffffff" w:val="clear"/>
              <w:jc w:val="both"/>
              <w:rPr>
                <w:b w:val="1"/>
                <w:sz w:val="24"/>
                <w:szCs w:val="24"/>
              </w:rPr>
            </w:pPr>
            <w:r w:rsidDel="00000000" w:rsidR="00000000" w:rsidRPr="00000000">
              <w:rPr>
                <w:rtl w:val="0"/>
              </w:rPr>
            </w:r>
          </w:p>
          <w:p w:rsidR="00000000" w:rsidDel="00000000" w:rsidP="00000000" w:rsidRDefault="00000000" w:rsidRPr="00000000" w14:paraId="0000025E">
            <w:pPr>
              <w:shd w:fill="ffffff" w:val="clear"/>
              <w:jc w:val="both"/>
              <w:rPr>
                <w:b w:val="1"/>
                <w:sz w:val="20"/>
                <w:szCs w:val="20"/>
              </w:rPr>
            </w:pPr>
            <w:r w:rsidDel="00000000" w:rsidR="00000000" w:rsidRPr="00000000">
              <w:rPr>
                <w:rtl w:val="0"/>
              </w:rPr>
            </w:r>
          </w:p>
          <w:p w:rsidR="00000000" w:rsidDel="00000000" w:rsidP="00000000" w:rsidRDefault="00000000" w:rsidRPr="00000000" w14:paraId="0000025F">
            <w:pPr>
              <w:shd w:fill="ffffff" w:val="clear"/>
              <w:jc w:val="both"/>
              <w:rPr>
                <w:b w:val="1"/>
                <w:sz w:val="20"/>
                <w:szCs w:val="20"/>
              </w:rPr>
            </w:pPr>
            <w:r w:rsidDel="00000000" w:rsidR="00000000" w:rsidRPr="00000000">
              <w:rPr>
                <w:b w:val="1"/>
                <w:sz w:val="20"/>
                <w:szCs w:val="20"/>
              </w:rPr>
              <w:drawing>
                <wp:inline distB="0" distT="0" distL="0" distR="0">
                  <wp:extent cx="2038350" cy="1657350"/>
                  <wp:effectExtent b="0" l="0" r="0" t="0"/>
                  <wp:docPr id="64" name="image14.png"/>
                  <a:graphic>
                    <a:graphicData uri="http://schemas.openxmlformats.org/drawingml/2006/picture">
                      <pic:pic>
                        <pic:nvPicPr>
                          <pic:cNvPr id="0" name="image14.png"/>
                          <pic:cNvPicPr preferRelativeResize="0"/>
                        </pic:nvPicPr>
                        <pic:blipFill>
                          <a:blip r:embed="rId10"/>
                          <a:srcRect b="18442" l="0" r="0" t="0"/>
                          <a:stretch>
                            <a:fillRect/>
                          </a:stretch>
                        </pic:blipFill>
                        <pic:spPr>
                          <a:xfrm>
                            <a:off x="0" y="0"/>
                            <a:ext cx="2038350"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260">
            <w:pPr>
              <w:shd w:fill="ffffff" w:val="clear"/>
              <w:jc w:val="both"/>
              <w:rPr>
                <w:b w:val="1"/>
                <w:sz w:val="24"/>
                <w:szCs w:val="24"/>
              </w:rPr>
            </w:pPr>
            <w:r w:rsidDel="00000000" w:rsidR="00000000" w:rsidRPr="00000000">
              <w:rPr>
                <w:rtl w:val="0"/>
              </w:rPr>
            </w:r>
          </w:p>
          <w:p w:rsidR="00000000" w:rsidDel="00000000" w:rsidP="00000000" w:rsidRDefault="00000000" w:rsidRPr="00000000" w14:paraId="00000261">
            <w:pPr>
              <w:shd w:fill="ffffff" w:val="clear"/>
              <w:jc w:val="both"/>
              <w:rPr>
                <w:sz w:val="20"/>
                <w:szCs w:val="20"/>
              </w:rPr>
            </w:pPr>
            <w:r w:rsidDel="00000000" w:rsidR="00000000" w:rsidRPr="00000000">
              <w:rPr>
                <w:sz w:val="20"/>
                <w:szCs w:val="20"/>
                <w:rtl w:val="0"/>
              </w:rPr>
              <w:t xml:space="preserve">Dar clic para ver </w:t>
            </w:r>
            <w:hyperlink r:id="rId11">
              <w:r w:rsidDel="00000000" w:rsidR="00000000" w:rsidRPr="00000000">
                <w:rPr>
                  <w:color w:val="0000ff"/>
                  <w:sz w:val="20"/>
                  <w:szCs w:val="20"/>
                  <w:u w:val="single"/>
                  <w:rtl w:val="0"/>
                </w:rPr>
                <w:t xml:space="preserve">Imagen</w:t>
              </w:r>
            </w:hyperlink>
            <w:r w:rsidDel="00000000" w:rsidR="00000000" w:rsidRPr="00000000">
              <w:rPr>
                <w:rtl w:val="0"/>
              </w:rPr>
            </w:r>
          </w:p>
          <w:p w:rsidR="00000000" w:rsidDel="00000000" w:rsidP="00000000" w:rsidRDefault="00000000" w:rsidRPr="00000000" w14:paraId="00000262">
            <w:pPr>
              <w:shd w:fill="ffffff" w:val="clear"/>
              <w:jc w:val="both"/>
              <w:rPr>
                <w:b w:val="1"/>
                <w:sz w:val="20"/>
                <w:szCs w:val="20"/>
                <w:highlight w:val="white"/>
              </w:rPr>
            </w:pPr>
            <w:r w:rsidDel="00000000" w:rsidR="00000000" w:rsidRPr="00000000">
              <w:rPr>
                <w:rtl w:val="0"/>
              </w:rPr>
            </w:r>
          </w:p>
          <w:p w:rsidR="00000000" w:rsidDel="00000000" w:rsidP="00000000" w:rsidRDefault="00000000" w:rsidRPr="00000000" w14:paraId="00000263">
            <w:pPr>
              <w:shd w:fill="ffffff" w:val="clear"/>
              <w:jc w:val="both"/>
              <w:rPr>
                <w:b w:val="1"/>
                <w:sz w:val="20"/>
                <w:szCs w:val="20"/>
                <w:highlight w:val="white"/>
              </w:rPr>
            </w:pPr>
            <w:r w:rsidDel="00000000" w:rsidR="00000000" w:rsidRPr="00000000">
              <w:rPr>
                <w:rtl w:val="0"/>
              </w:rPr>
            </w:r>
          </w:p>
          <w:p w:rsidR="00000000" w:rsidDel="00000000" w:rsidP="00000000" w:rsidRDefault="00000000" w:rsidRPr="00000000" w14:paraId="00000264">
            <w:pPr>
              <w:shd w:fill="ffffff" w:val="clear"/>
              <w:jc w:val="both"/>
              <w:rPr>
                <w:b w:val="1"/>
                <w:sz w:val="20"/>
                <w:szCs w:val="20"/>
                <w:highlight w:val="white"/>
              </w:rPr>
            </w:pPr>
            <w:r w:rsidDel="00000000" w:rsidR="00000000" w:rsidRPr="00000000">
              <w:rPr>
                <w:rtl w:val="0"/>
              </w:rPr>
            </w:r>
          </w:p>
          <w:p w:rsidR="00000000" w:rsidDel="00000000" w:rsidP="00000000" w:rsidRDefault="00000000" w:rsidRPr="00000000" w14:paraId="00000265">
            <w:pPr>
              <w:shd w:fill="ffffff" w:val="clear"/>
              <w:jc w:val="both"/>
              <w:rPr>
                <w:b w:val="1"/>
                <w:sz w:val="20"/>
                <w:szCs w:val="20"/>
                <w:highlight w:val="white"/>
              </w:rPr>
            </w:pPr>
            <w:r w:rsidDel="00000000" w:rsidR="00000000" w:rsidRPr="00000000">
              <w:rPr>
                <w:rtl w:val="0"/>
              </w:rPr>
            </w:r>
          </w:p>
          <w:p w:rsidR="00000000" w:rsidDel="00000000" w:rsidP="00000000" w:rsidRDefault="00000000" w:rsidRPr="00000000" w14:paraId="00000266">
            <w:pPr>
              <w:shd w:fill="ffffff" w:val="clear"/>
              <w:jc w:val="both"/>
              <w:rPr>
                <w:b w:val="1"/>
                <w:sz w:val="20"/>
                <w:szCs w:val="20"/>
                <w:highlight w:val="white"/>
              </w:rPr>
            </w:pPr>
            <w:r w:rsidDel="00000000" w:rsidR="00000000" w:rsidRPr="00000000">
              <w:rPr>
                <w:rtl w:val="0"/>
              </w:rPr>
            </w:r>
          </w:p>
          <w:p w:rsidR="00000000" w:rsidDel="00000000" w:rsidP="00000000" w:rsidRDefault="00000000" w:rsidRPr="00000000" w14:paraId="00000267">
            <w:pPr>
              <w:shd w:fill="ffffff" w:val="clear"/>
              <w:jc w:val="both"/>
              <w:rPr>
                <w:b w:val="1"/>
                <w:sz w:val="20"/>
                <w:szCs w:val="20"/>
                <w:highlight w:val="white"/>
              </w:rPr>
            </w:pPr>
            <w:r w:rsidDel="00000000" w:rsidR="00000000" w:rsidRPr="00000000">
              <w:rPr>
                <w:rtl w:val="0"/>
              </w:rPr>
            </w:r>
          </w:p>
          <w:p w:rsidR="00000000" w:rsidDel="00000000" w:rsidP="00000000" w:rsidRDefault="00000000" w:rsidRPr="00000000" w14:paraId="00000268">
            <w:pPr>
              <w:shd w:fill="ffffff" w:val="clear"/>
              <w:jc w:val="both"/>
              <w:rPr>
                <w:b w:val="1"/>
                <w:sz w:val="20"/>
                <w:szCs w:val="20"/>
                <w:highlight w:val="white"/>
              </w:rPr>
            </w:pPr>
            <w:r w:rsidDel="00000000" w:rsidR="00000000" w:rsidRPr="00000000">
              <w:rPr>
                <w:rtl w:val="0"/>
              </w:rPr>
            </w:r>
          </w:p>
          <w:p w:rsidR="00000000" w:rsidDel="00000000" w:rsidP="00000000" w:rsidRDefault="00000000" w:rsidRPr="00000000" w14:paraId="00000269">
            <w:pPr>
              <w:shd w:fill="ffffff" w:val="clear"/>
              <w:jc w:val="both"/>
              <w:rPr>
                <w:b w:val="1"/>
                <w:sz w:val="20"/>
                <w:szCs w:val="20"/>
                <w:highlight w:val="white"/>
              </w:rPr>
            </w:pPr>
            <w:r w:rsidDel="00000000" w:rsidR="00000000" w:rsidRPr="00000000">
              <w:rPr>
                <w:rtl w:val="0"/>
              </w:rPr>
            </w:r>
          </w:p>
          <w:p w:rsidR="00000000" w:rsidDel="00000000" w:rsidP="00000000" w:rsidRDefault="00000000" w:rsidRPr="00000000" w14:paraId="0000026A">
            <w:pPr>
              <w:shd w:fill="ffffff" w:val="clear"/>
              <w:jc w:val="both"/>
              <w:rPr>
                <w:b w:val="1"/>
                <w:sz w:val="20"/>
                <w:szCs w:val="20"/>
                <w:highlight w:val="white"/>
              </w:rPr>
            </w:pPr>
            <w:r w:rsidDel="00000000" w:rsidR="00000000" w:rsidRPr="00000000">
              <w:rPr>
                <w:rtl w:val="0"/>
              </w:rPr>
            </w:r>
          </w:p>
          <w:p w:rsidR="00000000" w:rsidDel="00000000" w:rsidP="00000000" w:rsidRDefault="00000000" w:rsidRPr="00000000" w14:paraId="0000026B">
            <w:pPr>
              <w:shd w:fill="ffffff" w:val="clear"/>
              <w:jc w:val="both"/>
              <w:rPr>
                <w:b w:val="1"/>
                <w:sz w:val="20"/>
                <w:szCs w:val="20"/>
                <w:highlight w:val="white"/>
              </w:rPr>
            </w:pPr>
            <w:r w:rsidDel="00000000" w:rsidR="00000000" w:rsidRPr="00000000">
              <w:rPr>
                <w:rtl w:val="0"/>
              </w:rPr>
            </w:r>
          </w:p>
          <w:p w:rsidR="00000000" w:rsidDel="00000000" w:rsidP="00000000" w:rsidRDefault="00000000" w:rsidRPr="00000000" w14:paraId="0000026C">
            <w:pPr>
              <w:shd w:fill="ffffff" w:val="clear"/>
              <w:jc w:val="both"/>
              <w:rPr>
                <w:b w:val="1"/>
                <w:sz w:val="20"/>
                <w:szCs w:val="20"/>
                <w:highlight w:val="white"/>
              </w:rPr>
            </w:pPr>
            <w:r w:rsidDel="00000000" w:rsidR="00000000" w:rsidRPr="00000000">
              <w:rPr>
                <w:rtl w:val="0"/>
              </w:rPr>
            </w:r>
          </w:p>
          <w:p w:rsidR="00000000" w:rsidDel="00000000" w:rsidP="00000000" w:rsidRDefault="00000000" w:rsidRPr="00000000" w14:paraId="0000026D">
            <w:pPr>
              <w:shd w:fill="ffffff" w:val="clear"/>
              <w:jc w:val="both"/>
              <w:rPr>
                <w:b w:val="1"/>
                <w:sz w:val="20"/>
                <w:szCs w:val="20"/>
                <w:highlight w:val="white"/>
              </w:rPr>
            </w:pPr>
            <w:r w:rsidDel="00000000" w:rsidR="00000000" w:rsidRPr="00000000">
              <w:rPr>
                <w:rtl w:val="0"/>
              </w:rPr>
            </w:r>
          </w:p>
          <w:p w:rsidR="00000000" w:rsidDel="00000000" w:rsidP="00000000" w:rsidRDefault="00000000" w:rsidRPr="00000000" w14:paraId="0000026E">
            <w:pPr>
              <w:shd w:fill="ffffff" w:val="clear"/>
              <w:jc w:val="both"/>
              <w:rPr>
                <w:b w:val="1"/>
                <w:sz w:val="20"/>
                <w:szCs w:val="20"/>
                <w:highlight w:val="yellow"/>
              </w:rPr>
            </w:pPr>
            <w:r w:rsidDel="00000000" w:rsidR="00000000" w:rsidRPr="00000000">
              <w:rPr>
                <w:b w:val="1"/>
                <w:sz w:val="20"/>
                <w:szCs w:val="20"/>
                <w:highlight w:val="yellow"/>
                <w:rtl w:val="0"/>
              </w:rPr>
              <w:t xml:space="preserve">(P2)</w:t>
            </w:r>
          </w:p>
          <w:p w:rsidR="00000000" w:rsidDel="00000000" w:rsidP="00000000" w:rsidRDefault="00000000" w:rsidRPr="00000000" w14:paraId="0000026F">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El numeral 9.1, se propone que aparezca la siguiente imagen, donde se incorpore el título “</w:t>
            </w:r>
            <w:r w:rsidDel="00000000" w:rsidR="00000000" w:rsidRPr="00000000">
              <w:rPr>
                <w:b w:val="1"/>
                <w:sz w:val="20"/>
                <w:szCs w:val="20"/>
                <w:rtl w:val="0"/>
              </w:rPr>
              <w:t xml:space="preserve">Concepto y elementos de los impuestos</w:t>
            </w:r>
            <w:r w:rsidDel="00000000" w:rsidR="00000000" w:rsidRPr="00000000">
              <w:rPr>
                <w:sz w:val="20"/>
                <w:szCs w:val="20"/>
                <w:rtl w:val="0"/>
              </w:rPr>
              <w:t xml:space="preserve">”, en negrilla y posteriormente se vincula el texto.  El gráfico se presenta de forma secuencial, relacionando párrafo introductorio y los conceptos de tasas, contribuciones e impuestos.</w:t>
            </w:r>
          </w:p>
          <w:p w:rsidR="00000000" w:rsidDel="00000000" w:rsidP="00000000" w:rsidRDefault="00000000" w:rsidRPr="00000000" w14:paraId="00000270">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271">
            <w:pPr>
              <w:jc w:val="center"/>
              <w:rPr>
                <w:sz w:val="20"/>
                <w:szCs w:val="20"/>
              </w:rPr>
            </w:pPr>
            <w:r w:rsidDel="00000000" w:rsidR="00000000" w:rsidRPr="00000000">
              <w:rPr>
                <w:rtl w:val="0"/>
              </w:rPr>
            </w:r>
          </w:p>
          <w:sdt>
            <w:sdtPr>
              <w:tag w:val="goog_rdk_5"/>
            </w:sdtPr>
            <w:sdtContent>
              <w:p w:rsidR="00000000" w:rsidDel="00000000" w:rsidP="00000000" w:rsidRDefault="00000000" w:rsidRPr="00000000" w14:paraId="00000272">
                <w:pPr>
                  <w:rPr>
                    <w:ins w:author="MARYURI AGUDELO FRANCO" w:id="3" w:date="2020-11-05T10:56:00Z"/>
                    <w:sz w:val="20"/>
                    <w:szCs w:val="20"/>
                  </w:rPr>
                </w:pPr>
                <w:r w:rsidDel="00000000" w:rsidR="00000000" w:rsidRPr="00000000">
                  <w:rPr/>
                  <w:drawing>
                    <wp:inline distB="0" distT="0" distL="0" distR="0">
                      <wp:extent cx="2062490" cy="1175972"/>
                      <wp:effectExtent b="0" l="0" r="0" t="0"/>
                      <wp:docPr descr="Plantilla de opciones de infografía colorida vector gratuito" id="66" name="image20.jpg"/>
                      <a:graphic>
                        <a:graphicData uri="http://schemas.openxmlformats.org/drawingml/2006/picture">
                          <pic:pic>
                            <pic:nvPicPr>
                              <pic:cNvPr descr="Plantilla de opciones de infografía colorida vector gratuito" id="0" name="image20.jpg"/>
                              <pic:cNvPicPr preferRelativeResize="0"/>
                            </pic:nvPicPr>
                            <pic:blipFill>
                              <a:blip r:embed="rId12"/>
                              <a:srcRect b="0" l="0" r="0" t="0"/>
                              <a:stretch>
                                <a:fillRect/>
                              </a:stretch>
                            </pic:blipFill>
                            <pic:spPr>
                              <a:xfrm>
                                <a:off x="0" y="0"/>
                                <a:ext cx="2062490" cy="1175972"/>
                              </a:xfrm>
                              <a:prstGeom prst="rect"/>
                              <a:ln/>
                            </pic:spPr>
                          </pic:pic>
                        </a:graphicData>
                      </a:graphic>
                    </wp:inline>
                  </w:drawing>
                </w:r>
                <w:sdt>
                  <w:sdtPr>
                    <w:tag w:val="goog_rdk_4"/>
                  </w:sdtPr>
                  <w:sdtContent>
                    <w:ins w:author="MARYURI AGUDELO FRANCO" w:id="3" w:date="2020-11-05T10:56:00Z">
                      <w:r w:rsidDel="00000000" w:rsidR="00000000" w:rsidRPr="00000000">
                        <w:rPr>
                          <w:rtl w:val="0"/>
                        </w:rPr>
                      </w:r>
                    </w:ins>
                  </w:sdtContent>
                </w:sdt>
              </w:p>
            </w:sdtContent>
          </w:sdt>
          <w:p w:rsidR="00000000" w:rsidDel="00000000" w:rsidP="00000000" w:rsidRDefault="00000000" w:rsidRPr="00000000" w14:paraId="00000273">
            <w:pPr>
              <w:rPr>
                <w:sz w:val="20"/>
                <w:szCs w:val="20"/>
              </w:rPr>
            </w:pPr>
            <w:r w:rsidDel="00000000" w:rsidR="00000000" w:rsidRPr="00000000">
              <w:rPr>
                <w:sz w:val="20"/>
                <w:szCs w:val="20"/>
                <w:rtl w:val="0"/>
              </w:rPr>
              <w:t xml:space="preserve">Dar clic para ver </w:t>
            </w:r>
            <w:hyperlink r:id="rId13">
              <w:r w:rsidDel="00000000" w:rsidR="00000000" w:rsidRPr="00000000">
                <w:rPr>
                  <w:color w:val="0000ff"/>
                  <w:sz w:val="20"/>
                  <w:szCs w:val="20"/>
                  <w:u w:val="single"/>
                  <w:rtl w:val="0"/>
                </w:rPr>
                <w:t xml:space="preserve">imagen</w:t>
              </w:r>
            </w:hyperlink>
            <w:r w:rsidDel="00000000" w:rsidR="00000000" w:rsidRPr="00000000">
              <w:rPr>
                <w:sz w:val="20"/>
                <w:szCs w:val="20"/>
                <w:rtl w:val="0"/>
              </w:rPr>
              <w:t xml:space="preserve"> </w:t>
            </w:r>
          </w:p>
          <w:p w:rsidR="00000000" w:rsidDel="00000000" w:rsidP="00000000" w:rsidRDefault="00000000" w:rsidRPr="00000000" w14:paraId="00000274">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275">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276">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277">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278">
            <w:pPr>
              <w:shd w:fill="ffffff" w:val="clear"/>
              <w:jc w:val="both"/>
              <w:rPr>
                <w:b w:val="1"/>
                <w:sz w:val="20"/>
                <w:szCs w:val="20"/>
                <w:highlight w:val="white"/>
              </w:rPr>
            </w:pPr>
            <w:r w:rsidDel="00000000" w:rsidR="00000000" w:rsidRPr="00000000">
              <w:rPr>
                <w:rtl w:val="0"/>
              </w:rPr>
            </w:r>
          </w:p>
          <w:p w:rsidR="00000000" w:rsidDel="00000000" w:rsidP="00000000" w:rsidRDefault="00000000" w:rsidRPr="00000000" w14:paraId="00000279">
            <w:pPr>
              <w:shd w:fill="ffffff" w:val="clear"/>
              <w:jc w:val="both"/>
              <w:rPr>
                <w:b w:val="1"/>
                <w:sz w:val="20"/>
                <w:szCs w:val="20"/>
                <w:highlight w:val="white"/>
              </w:rPr>
            </w:pPr>
            <w:r w:rsidDel="00000000" w:rsidR="00000000" w:rsidRPr="00000000">
              <w:rPr>
                <w:rtl w:val="0"/>
              </w:rPr>
            </w:r>
          </w:p>
          <w:p w:rsidR="00000000" w:rsidDel="00000000" w:rsidP="00000000" w:rsidRDefault="00000000" w:rsidRPr="00000000" w14:paraId="0000027A">
            <w:pPr>
              <w:shd w:fill="ffffff" w:val="clear"/>
              <w:jc w:val="both"/>
              <w:rPr>
                <w:b w:val="1"/>
                <w:sz w:val="20"/>
                <w:szCs w:val="20"/>
                <w:highlight w:val="white"/>
              </w:rPr>
            </w:pPr>
            <w:r w:rsidDel="00000000" w:rsidR="00000000" w:rsidRPr="00000000">
              <w:rPr>
                <w:rtl w:val="0"/>
              </w:rPr>
            </w:r>
          </w:p>
          <w:p w:rsidR="00000000" w:rsidDel="00000000" w:rsidP="00000000" w:rsidRDefault="00000000" w:rsidRPr="00000000" w14:paraId="0000027B">
            <w:pPr>
              <w:shd w:fill="ffffff" w:val="clear"/>
              <w:jc w:val="both"/>
              <w:rPr>
                <w:sz w:val="20"/>
                <w:szCs w:val="20"/>
                <w:highlight w:val="white"/>
              </w:rPr>
            </w:pPr>
            <w:r w:rsidDel="00000000" w:rsidR="00000000" w:rsidRPr="00000000">
              <w:rPr>
                <w:sz w:val="20"/>
                <w:szCs w:val="20"/>
                <w:highlight w:val="white"/>
                <w:rtl w:val="0"/>
              </w:rPr>
              <w:t xml:space="preserve">Posteriormente, se visualiza el texto </w:t>
            </w:r>
            <w:r w:rsidDel="00000000" w:rsidR="00000000" w:rsidRPr="00000000">
              <w:rPr>
                <w:sz w:val="20"/>
                <w:szCs w:val="20"/>
                <w:highlight w:val="yellow"/>
                <w:rtl w:val="0"/>
              </w:rPr>
              <w:t xml:space="preserve">(P3) y (P4). </w:t>
            </w:r>
            <w:r w:rsidDel="00000000" w:rsidR="00000000" w:rsidRPr="00000000">
              <w:rPr>
                <w:sz w:val="20"/>
                <w:szCs w:val="20"/>
                <w:highlight w:val="white"/>
                <w:rtl w:val="0"/>
              </w:rPr>
              <w:t xml:space="preserve">El objetivo es que se construya el gráfico de forma secuencial. </w:t>
            </w:r>
          </w:p>
          <w:p w:rsidR="00000000" w:rsidDel="00000000" w:rsidP="00000000" w:rsidRDefault="00000000" w:rsidRPr="00000000" w14:paraId="0000027C">
            <w:pPr>
              <w:shd w:fill="ffffff" w:val="clear"/>
              <w:jc w:val="both"/>
              <w:rPr>
                <w:sz w:val="20"/>
                <w:szCs w:val="20"/>
                <w:highlight w:val="white"/>
              </w:rPr>
            </w:pPr>
            <w:r w:rsidDel="00000000" w:rsidR="00000000" w:rsidRPr="00000000">
              <w:rPr>
                <w:rtl w:val="0"/>
              </w:rPr>
            </w:r>
          </w:p>
          <w:p w:rsidR="00000000" w:rsidDel="00000000" w:rsidP="00000000" w:rsidRDefault="00000000" w:rsidRPr="00000000" w14:paraId="0000027D">
            <w:pPr>
              <w:shd w:fill="ffffff" w:val="clear"/>
              <w:jc w:val="both"/>
              <w:rPr>
                <w:b w:val="1"/>
                <w:sz w:val="20"/>
                <w:szCs w:val="20"/>
                <w:highlight w:val="white"/>
              </w:rPr>
            </w:pPr>
            <w:r w:rsidDel="00000000" w:rsidR="00000000" w:rsidRPr="00000000">
              <w:rPr>
                <w:rtl w:val="0"/>
              </w:rPr>
            </w:r>
          </w:p>
          <w:p w:rsidR="00000000" w:rsidDel="00000000" w:rsidP="00000000" w:rsidRDefault="00000000" w:rsidRPr="00000000" w14:paraId="0000027E">
            <w:pPr>
              <w:rPr>
                <w:sz w:val="20"/>
                <w:szCs w:val="20"/>
              </w:rPr>
            </w:pPr>
            <w:r w:rsidDel="00000000" w:rsidR="00000000" w:rsidRPr="00000000">
              <w:rPr>
                <w:rtl w:val="0"/>
              </w:rPr>
            </w:r>
          </w:p>
          <w:p w:rsidR="00000000" w:rsidDel="00000000" w:rsidP="00000000" w:rsidRDefault="00000000" w:rsidRPr="00000000" w14:paraId="0000027F">
            <w:pPr>
              <w:rPr>
                <w:sz w:val="20"/>
                <w:szCs w:val="20"/>
              </w:rPr>
            </w:pPr>
            <w:r w:rsidDel="00000000" w:rsidR="00000000" w:rsidRPr="00000000">
              <w:rPr/>
              <w:drawing>
                <wp:inline distB="0" distT="0" distL="0" distR="0">
                  <wp:extent cx="2191436" cy="1466410"/>
                  <wp:effectExtent b="0" l="0" r="0" t="0"/>
                  <wp:docPr descr="Infografía de pasos profesionales vector gratuito" id="65" name="image13.jpg"/>
                  <a:graphic>
                    <a:graphicData uri="http://schemas.openxmlformats.org/drawingml/2006/picture">
                      <pic:pic>
                        <pic:nvPicPr>
                          <pic:cNvPr descr="Infografía de pasos profesionales vector gratuito" id="0" name="image13.jpg"/>
                          <pic:cNvPicPr preferRelativeResize="0"/>
                        </pic:nvPicPr>
                        <pic:blipFill>
                          <a:blip r:embed="rId14"/>
                          <a:srcRect b="0" l="0" r="0" t="0"/>
                          <a:stretch>
                            <a:fillRect/>
                          </a:stretch>
                        </pic:blipFill>
                        <pic:spPr>
                          <a:xfrm>
                            <a:off x="0" y="0"/>
                            <a:ext cx="2191436" cy="1466410"/>
                          </a:xfrm>
                          <a:prstGeom prst="rect"/>
                          <a:ln/>
                        </pic:spPr>
                      </pic:pic>
                    </a:graphicData>
                  </a:graphic>
                </wp:inline>
              </w:drawing>
            </w:r>
            <w:r w:rsidDel="00000000" w:rsidR="00000000" w:rsidRPr="00000000">
              <w:rPr>
                <w:rtl w:val="0"/>
              </w:rPr>
            </w:r>
          </w:p>
          <w:p w:rsidR="00000000" w:rsidDel="00000000" w:rsidP="00000000" w:rsidRDefault="00000000" w:rsidRPr="00000000" w14:paraId="00000280">
            <w:pPr>
              <w:rPr>
                <w:sz w:val="20"/>
                <w:szCs w:val="20"/>
              </w:rPr>
            </w:pPr>
            <w:r w:rsidDel="00000000" w:rsidR="00000000" w:rsidRPr="00000000">
              <w:rPr>
                <w:rtl w:val="0"/>
              </w:rPr>
            </w:r>
          </w:p>
          <w:p w:rsidR="00000000" w:rsidDel="00000000" w:rsidP="00000000" w:rsidRDefault="00000000" w:rsidRPr="00000000" w14:paraId="00000281">
            <w:pPr>
              <w:rPr>
                <w:sz w:val="20"/>
                <w:szCs w:val="20"/>
              </w:rPr>
            </w:pPr>
            <w:r w:rsidDel="00000000" w:rsidR="00000000" w:rsidRPr="00000000">
              <w:rPr>
                <w:sz w:val="20"/>
                <w:szCs w:val="20"/>
                <w:rtl w:val="0"/>
              </w:rPr>
              <w:t xml:space="preserve">Dar clic para ver </w:t>
            </w:r>
            <w:hyperlink r:id="rId15">
              <w:r w:rsidDel="00000000" w:rsidR="00000000" w:rsidRPr="00000000">
                <w:rPr>
                  <w:color w:val="0000ff"/>
                  <w:sz w:val="20"/>
                  <w:szCs w:val="20"/>
                  <w:u w:val="single"/>
                  <w:rtl w:val="0"/>
                </w:rPr>
                <w:t xml:space="preserve">imagen</w:t>
              </w:r>
            </w:hyperlink>
            <w:r w:rsidDel="00000000" w:rsidR="00000000" w:rsidRPr="00000000">
              <w:rPr>
                <w:sz w:val="20"/>
                <w:szCs w:val="20"/>
                <w:rtl w:val="0"/>
              </w:rPr>
              <w:t xml:space="preserve"> </w:t>
            </w:r>
          </w:p>
          <w:p w:rsidR="00000000" w:rsidDel="00000000" w:rsidP="00000000" w:rsidRDefault="00000000" w:rsidRPr="00000000" w14:paraId="00000282">
            <w:pPr>
              <w:rPr>
                <w:sz w:val="20"/>
                <w:szCs w:val="20"/>
              </w:rPr>
            </w:pPr>
            <w:r w:rsidDel="00000000" w:rsidR="00000000" w:rsidRPr="00000000">
              <w:rPr>
                <w:rtl w:val="0"/>
              </w:rPr>
            </w:r>
          </w:p>
          <w:p w:rsidR="00000000" w:rsidDel="00000000" w:rsidP="00000000" w:rsidRDefault="00000000" w:rsidRPr="00000000" w14:paraId="00000283">
            <w:pPr>
              <w:shd w:fill="ffffff" w:val="clear"/>
              <w:jc w:val="both"/>
              <w:rPr>
                <w:sz w:val="20"/>
                <w:szCs w:val="20"/>
                <w:highlight w:val="white"/>
              </w:rPr>
            </w:pPr>
            <w:r w:rsidDel="00000000" w:rsidR="00000000" w:rsidRPr="00000000">
              <w:rPr>
                <w:rtl w:val="0"/>
              </w:rPr>
            </w:r>
          </w:p>
          <w:p w:rsidR="00000000" w:rsidDel="00000000" w:rsidP="00000000" w:rsidRDefault="00000000" w:rsidRPr="00000000" w14:paraId="00000284">
            <w:pPr>
              <w:shd w:fill="ffffff" w:val="clear"/>
              <w:jc w:val="both"/>
              <w:rPr>
                <w:sz w:val="20"/>
                <w:szCs w:val="20"/>
                <w:highlight w:val="white"/>
              </w:rPr>
            </w:pPr>
            <w:r w:rsidDel="00000000" w:rsidR="00000000" w:rsidRPr="00000000">
              <w:rPr>
                <w:rtl w:val="0"/>
              </w:rPr>
            </w:r>
          </w:p>
          <w:p w:rsidR="00000000" w:rsidDel="00000000" w:rsidP="00000000" w:rsidRDefault="00000000" w:rsidRPr="00000000" w14:paraId="00000285">
            <w:pPr>
              <w:shd w:fill="ffffff" w:val="clear"/>
              <w:jc w:val="both"/>
              <w:rPr>
                <w:sz w:val="20"/>
                <w:szCs w:val="20"/>
              </w:rPr>
            </w:pPr>
            <w:r w:rsidDel="00000000" w:rsidR="00000000" w:rsidRPr="00000000">
              <w:rPr>
                <w:sz w:val="20"/>
                <w:szCs w:val="20"/>
                <w:highlight w:val="white"/>
                <w:rtl w:val="0"/>
              </w:rPr>
              <w:t xml:space="preserve">En el círculo del centro se encuentra </w:t>
            </w:r>
            <w:r w:rsidDel="00000000" w:rsidR="00000000" w:rsidRPr="00000000">
              <w:rPr>
                <w:b w:val="1"/>
                <w:sz w:val="20"/>
                <w:szCs w:val="20"/>
                <w:rtl w:val="0"/>
              </w:rPr>
              <w:t xml:space="preserve">“Concepto y elementos de los impuestos”</w:t>
            </w:r>
            <w:r w:rsidDel="00000000" w:rsidR="00000000" w:rsidRPr="00000000">
              <w:rPr>
                <w:sz w:val="20"/>
                <w:szCs w:val="20"/>
                <w:rtl w:val="0"/>
              </w:rPr>
              <w:t xml:space="preserve"> y la información que lo contiene.</w:t>
            </w:r>
          </w:p>
          <w:p w:rsidR="00000000" w:rsidDel="00000000" w:rsidP="00000000" w:rsidRDefault="00000000" w:rsidRPr="00000000" w14:paraId="00000286">
            <w:pPr>
              <w:shd w:fill="ffffff" w:val="clear"/>
              <w:jc w:val="both"/>
              <w:rPr>
                <w:sz w:val="20"/>
                <w:szCs w:val="20"/>
                <w:highlight w:val="yellow"/>
              </w:rPr>
            </w:pPr>
            <w:r w:rsidDel="00000000" w:rsidR="00000000" w:rsidRPr="00000000">
              <w:rPr>
                <w:rtl w:val="0"/>
              </w:rPr>
            </w:r>
          </w:p>
          <w:p w:rsidR="00000000" w:rsidDel="00000000" w:rsidP="00000000" w:rsidRDefault="00000000" w:rsidRPr="00000000" w14:paraId="00000287">
            <w:pPr>
              <w:shd w:fill="ffffff" w:val="clear"/>
              <w:jc w:val="center"/>
              <w:rPr>
                <w:sz w:val="20"/>
                <w:szCs w:val="20"/>
                <w:highlight w:val="white"/>
              </w:rPr>
            </w:pPr>
            <w:r w:rsidDel="00000000" w:rsidR="00000000" w:rsidRPr="00000000">
              <w:rPr/>
              <w:drawing>
                <wp:inline distB="0" distT="0" distL="0" distR="0">
                  <wp:extent cx="1181100" cy="1152525"/>
                  <wp:effectExtent b="0" l="0" r="0" t="0"/>
                  <wp:docPr descr="Infografía de pasos profesionales vector gratuito" id="68" name="image3.jpg"/>
                  <a:graphic>
                    <a:graphicData uri="http://schemas.openxmlformats.org/drawingml/2006/picture">
                      <pic:pic>
                        <pic:nvPicPr>
                          <pic:cNvPr descr="Infografía de pasos profesionales vector gratuito" id="0" name="image3.jpg"/>
                          <pic:cNvPicPr preferRelativeResize="0"/>
                        </pic:nvPicPr>
                        <pic:blipFill>
                          <a:blip r:embed="rId16"/>
                          <a:srcRect b="23325" l="0" r="57544" t="11041"/>
                          <a:stretch>
                            <a:fillRect/>
                          </a:stretch>
                        </pic:blipFill>
                        <pic:spPr>
                          <a:xfrm>
                            <a:off x="0" y="0"/>
                            <a:ext cx="1181100"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288">
            <w:pPr>
              <w:shd w:fill="ffffff" w:val="clear"/>
              <w:jc w:val="both"/>
              <w:rPr>
                <w:b w:val="1"/>
                <w:sz w:val="20"/>
                <w:szCs w:val="20"/>
                <w:highlight w:val="white"/>
              </w:rPr>
            </w:pPr>
            <w:r w:rsidDel="00000000" w:rsidR="00000000" w:rsidRPr="00000000">
              <w:rPr>
                <w:rtl w:val="0"/>
              </w:rPr>
            </w:r>
          </w:p>
          <w:p w:rsidR="00000000" w:rsidDel="00000000" w:rsidP="00000000" w:rsidRDefault="00000000" w:rsidRPr="00000000" w14:paraId="00000289">
            <w:pPr>
              <w:shd w:fill="ffffff" w:val="clear"/>
              <w:jc w:val="both"/>
              <w:rPr>
                <w:sz w:val="20"/>
                <w:szCs w:val="20"/>
                <w:highlight w:val="white"/>
              </w:rPr>
            </w:pPr>
            <w:r w:rsidDel="00000000" w:rsidR="00000000" w:rsidRPr="00000000">
              <w:rPr>
                <w:sz w:val="20"/>
                <w:szCs w:val="20"/>
                <w:highlight w:val="white"/>
                <w:rtl w:val="0"/>
              </w:rPr>
              <w:t xml:space="preserve">se visualizan los elementos y su contenido de forma secuencia </w:t>
            </w:r>
            <w:r w:rsidDel="00000000" w:rsidR="00000000" w:rsidRPr="00000000">
              <w:rPr>
                <w:sz w:val="20"/>
                <w:szCs w:val="20"/>
                <w:highlight w:val="yellow"/>
                <w:rtl w:val="0"/>
              </w:rPr>
              <w:t xml:space="preserve">(P5)- (P6) – (P7) – (P8) Y (P9)</w:t>
            </w:r>
            <w:r w:rsidDel="00000000" w:rsidR="00000000" w:rsidRPr="00000000">
              <w:rPr>
                <w:sz w:val="20"/>
                <w:szCs w:val="20"/>
                <w:highlight w:val="white"/>
                <w:rtl w:val="0"/>
              </w:rPr>
              <w:t xml:space="preserve">:</w:t>
            </w:r>
          </w:p>
          <w:p w:rsidR="00000000" w:rsidDel="00000000" w:rsidP="00000000" w:rsidRDefault="00000000" w:rsidRPr="00000000" w14:paraId="0000028A">
            <w:pPr>
              <w:shd w:fill="ffffff" w:val="clear"/>
              <w:jc w:val="both"/>
              <w:rPr>
                <w:b w:val="1"/>
                <w:sz w:val="20"/>
                <w:szCs w:val="20"/>
                <w:highlight w:val="white"/>
              </w:rPr>
            </w:pPr>
            <w:r w:rsidDel="00000000" w:rsidR="00000000" w:rsidRPr="00000000">
              <w:rPr>
                <w:rtl w:val="0"/>
              </w:rPr>
            </w:r>
          </w:p>
          <w:p w:rsidR="00000000" w:rsidDel="00000000" w:rsidP="00000000" w:rsidRDefault="00000000" w:rsidRPr="00000000" w14:paraId="0000028B">
            <w:pPr>
              <w:shd w:fill="ffffff" w:val="clear"/>
              <w:jc w:val="both"/>
              <w:rPr>
                <w:b w:val="1"/>
                <w:sz w:val="20"/>
                <w:szCs w:val="20"/>
                <w:highlight w:val="yellow"/>
              </w:rPr>
            </w:pPr>
            <w:r w:rsidDel="00000000" w:rsidR="00000000" w:rsidRPr="00000000">
              <w:rPr>
                <w:b w:val="1"/>
                <w:sz w:val="20"/>
                <w:szCs w:val="20"/>
                <w:highlight w:val="yellow"/>
                <w:rtl w:val="0"/>
              </w:rPr>
              <w:t xml:space="preserve">(P5) Sujeto activo</w:t>
            </w:r>
          </w:p>
          <w:p w:rsidR="00000000" w:rsidDel="00000000" w:rsidP="00000000" w:rsidRDefault="00000000" w:rsidRPr="00000000" w14:paraId="0000028C">
            <w:pPr>
              <w:shd w:fill="ffffff" w:val="clear"/>
              <w:jc w:val="both"/>
              <w:rPr>
                <w:b w:val="1"/>
                <w:sz w:val="20"/>
                <w:szCs w:val="20"/>
                <w:highlight w:val="yellow"/>
              </w:rPr>
            </w:pPr>
            <w:r w:rsidDel="00000000" w:rsidR="00000000" w:rsidRPr="00000000">
              <w:rPr>
                <w:rtl w:val="0"/>
              </w:rPr>
            </w:r>
          </w:p>
          <w:p w:rsidR="00000000" w:rsidDel="00000000" w:rsidP="00000000" w:rsidRDefault="00000000" w:rsidRPr="00000000" w14:paraId="0000028D">
            <w:pPr>
              <w:shd w:fill="ffffff" w:val="clear"/>
              <w:jc w:val="both"/>
              <w:rPr>
                <w:b w:val="1"/>
                <w:sz w:val="20"/>
                <w:szCs w:val="20"/>
                <w:highlight w:val="yellow"/>
              </w:rPr>
            </w:pPr>
            <w:r w:rsidDel="00000000" w:rsidR="00000000" w:rsidRPr="00000000">
              <w:rPr/>
              <w:drawing>
                <wp:inline distB="0" distT="0" distL="0" distR="0">
                  <wp:extent cx="2124075" cy="638175"/>
                  <wp:effectExtent b="0" l="0" r="0" t="0"/>
                  <wp:docPr descr="Infografía de pasos profesionales vector gratuito" id="67" name="image3.jpg"/>
                  <a:graphic>
                    <a:graphicData uri="http://schemas.openxmlformats.org/drawingml/2006/picture">
                      <pic:pic>
                        <pic:nvPicPr>
                          <pic:cNvPr descr="Infografía de pasos profesionales vector gratuito" id="0" name="image3.jpg"/>
                          <pic:cNvPicPr preferRelativeResize="0"/>
                        </pic:nvPicPr>
                        <pic:blipFill>
                          <a:blip r:embed="rId16"/>
                          <a:srcRect b="73596" l="16458" r="0" t="0"/>
                          <a:stretch>
                            <a:fillRect/>
                          </a:stretch>
                        </pic:blipFill>
                        <pic:spPr>
                          <a:xfrm>
                            <a:off x="0" y="0"/>
                            <a:ext cx="2124075" cy="638175"/>
                          </a:xfrm>
                          <a:prstGeom prst="rect"/>
                          <a:ln/>
                        </pic:spPr>
                      </pic:pic>
                    </a:graphicData>
                  </a:graphic>
                </wp:inline>
              </w:drawing>
            </w:r>
            <w:r w:rsidDel="00000000" w:rsidR="00000000" w:rsidRPr="00000000">
              <w:rPr>
                <w:rtl w:val="0"/>
              </w:rPr>
            </w:r>
          </w:p>
          <w:p w:rsidR="00000000" w:rsidDel="00000000" w:rsidP="00000000" w:rsidRDefault="00000000" w:rsidRPr="00000000" w14:paraId="0000028E">
            <w:pPr>
              <w:shd w:fill="ffffff" w:val="clear"/>
              <w:jc w:val="both"/>
              <w:rPr>
                <w:b w:val="1"/>
                <w:sz w:val="20"/>
                <w:szCs w:val="20"/>
                <w:highlight w:val="yellow"/>
              </w:rPr>
            </w:pPr>
            <w:r w:rsidDel="00000000" w:rsidR="00000000" w:rsidRPr="00000000">
              <w:rPr>
                <w:rtl w:val="0"/>
              </w:rPr>
            </w:r>
          </w:p>
          <w:p w:rsidR="00000000" w:rsidDel="00000000" w:rsidP="00000000" w:rsidRDefault="00000000" w:rsidRPr="00000000" w14:paraId="0000028F">
            <w:pPr>
              <w:shd w:fill="ffffff" w:val="clear"/>
              <w:jc w:val="both"/>
              <w:rPr>
                <w:b w:val="1"/>
                <w:sz w:val="20"/>
                <w:szCs w:val="20"/>
                <w:highlight w:val="yellow"/>
              </w:rPr>
            </w:pPr>
            <w:r w:rsidDel="00000000" w:rsidR="00000000" w:rsidRPr="00000000">
              <w:rPr>
                <w:b w:val="1"/>
                <w:sz w:val="20"/>
                <w:szCs w:val="20"/>
                <w:highlight w:val="yellow"/>
                <w:rtl w:val="0"/>
              </w:rPr>
              <w:t xml:space="preserve">(P6) Sujeto pasivo</w:t>
            </w:r>
          </w:p>
          <w:p w:rsidR="00000000" w:rsidDel="00000000" w:rsidP="00000000" w:rsidRDefault="00000000" w:rsidRPr="00000000" w14:paraId="00000290">
            <w:pPr>
              <w:shd w:fill="ffffff" w:val="clear"/>
              <w:jc w:val="both"/>
              <w:rPr>
                <w:b w:val="1"/>
                <w:sz w:val="20"/>
                <w:szCs w:val="20"/>
                <w:highlight w:val="yellow"/>
              </w:rPr>
            </w:pPr>
            <w:r w:rsidDel="00000000" w:rsidR="00000000" w:rsidRPr="00000000">
              <w:rPr>
                <w:rtl w:val="0"/>
              </w:rPr>
            </w:r>
          </w:p>
          <w:p w:rsidR="00000000" w:rsidDel="00000000" w:rsidP="00000000" w:rsidRDefault="00000000" w:rsidRPr="00000000" w14:paraId="00000291">
            <w:pPr>
              <w:shd w:fill="ffffff" w:val="clear"/>
              <w:jc w:val="both"/>
              <w:rPr>
                <w:b w:val="1"/>
                <w:sz w:val="20"/>
                <w:szCs w:val="20"/>
                <w:highlight w:val="yellow"/>
              </w:rPr>
            </w:pPr>
            <w:r w:rsidDel="00000000" w:rsidR="00000000" w:rsidRPr="00000000">
              <w:rPr/>
              <w:drawing>
                <wp:inline distB="0" distT="0" distL="0" distR="0">
                  <wp:extent cx="2162175" cy="590550"/>
                  <wp:effectExtent b="0" l="0" r="0" t="0"/>
                  <wp:docPr descr="Infografía de pasos profesionales vector gratuito" id="70" name="image3.jpg"/>
                  <a:graphic>
                    <a:graphicData uri="http://schemas.openxmlformats.org/drawingml/2006/picture">
                      <pic:pic>
                        <pic:nvPicPr>
                          <pic:cNvPr descr="Infografía de pasos profesionales vector gratuito" id="0" name="image3.jpg"/>
                          <pic:cNvPicPr preferRelativeResize="0"/>
                        </pic:nvPicPr>
                        <pic:blipFill>
                          <a:blip r:embed="rId16"/>
                          <a:srcRect b="58891" l="34438" r="0" t="17784"/>
                          <a:stretch>
                            <a:fillRect/>
                          </a:stretch>
                        </pic:blipFill>
                        <pic:spPr>
                          <a:xfrm>
                            <a:off x="0" y="0"/>
                            <a:ext cx="2162175" cy="590550"/>
                          </a:xfrm>
                          <a:prstGeom prst="rect"/>
                          <a:ln/>
                        </pic:spPr>
                      </pic:pic>
                    </a:graphicData>
                  </a:graphic>
                </wp:inline>
              </w:drawing>
            </w:r>
            <w:r w:rsidDel="00000000" w:rsidR="00000000" w:rsidRPr="00000000">
              <w:rPr>
                <w:rtl w:val="0"/>
              </w:rPr>
            </w:r>
          </w:p>
          <w:p w:rsidR="00000000" w:rsidDel="00000000" w:rsidP="00000000" w:rsidRDefault="00000000" w:rsidRPr="00000000" w14:paraId="00000292">
            <w:pPr>
              <w:shd w:fill="ffffff" w:val="clear"/>
              <w:jc w:val="both"/>
              <w:rPr>
                <w:b w:val="1"/>
                <w:sz w:val="20"/>
                <w:szCs w:val="20"/>
                <w:highlight w:val="yellow"/>
              </w:rPr>
            </w:pPr>
            <w:r w:rsidDel="00000000" w:rsidR="00000000" w:rsidRPr="00000000">
              <w:rPr>
                <w:rtl w:val="0"/>
              </w:rPr>
            </w:r>
          </w:p>
          <w:p w:rsidR="00000000" w:rsidDel="00000000" w:rsidP="00000000" w:rsidRDefault="00000000" w:rsidRPr="00000000" w14:paraId="00000293">
            <w:pPr>
              <w:shd w:fill="ffffff" w:val="clear"/>
              <w:jc w:val="both"/>
              <w:rPr>
                <w:b w:val="1"/>
                <w:sz w:val="20"/>
                <w:szCs w:val="20"/>
                <w:highlight w:val="yellow"/>
              </w:rPr>
            </w:pPr>
            <w:r w:rsidDel="00000000" w:rsidR="00000000" w:rsidRPr="00000000">
              <w:rPr>
                <w:b w:val="1"/>
                <w:sz w:val="20"/>
                <w:szCs w:val="20"/>
                <w:highlight w:val="yellow"/>
                <w:rtl w:val="0"/>
              </w:rPr>
              <w:t xml:space="preserve">(P7) Hecho generador</w:t>
            </w:r>
          </w:p>
          <w:p w:rsidR="00000000" w:rsidDel="00000000" w:rsidP="00000000" w:rsidRDefault="00000000" w:rsidRPr="00000000" w14:paraId="00000294">
            <w:pPr>
              <w:shd w:fill="ffffff" w:val="clear"/>
              <w:jc w:val="both"/>
              <w:rPr>
                <w:b w:val="1"/>
                <w:sz w:val="20"/>
                <w:szCs w:val="20"/>
                <w:highlight w:val="yellow"/>
              </w:rPr>
            </w:pPr>
            <w:r w:rsidDel="00000000" w:rsidR="00000000" w:rsidRPr="00000000">
              <w:rPr>
                <w:rtl w:val="0"/>
              </w:rPr>
            </w:r>
          </w:p>
          <w:p w:rsidR="00000000" w:rsidDel="00000000" w:rsidP="00000000" w:rsidRDefault="00000000" w:rsidRPr="00000000" w14:paraId="00000295">
            <w:pPr>
              <w:shd w:fill="ffffff" w:val="clear"/>
              <w:jc w:val="both"/>
              <w:rPr>
                <w:b w:val="1"/>
                <w:sz w:val="20"/>
                <w:szCs w:val="20"/>
                <w:highlight w:val="yellow"/>
              </w:rPr>
            </w:pPr>
            <w:r w:rsidDel="00000000" w:rsidR="00000000" w:rsidRPr="00000000">
              <w:rPr/>
              <w:drawing>
                <wp:inline distB="0" distT="0" distL="0" distR="0">
                  <wp:extent cx="2085975" cy="581025"/>
                  <wp:effectExtent b="0" l="0" r="0" t="0"/>
                  <wp:docPr descr="Infografía de pasos profesionales vector gratuito" id="69" name="image3.jpg"/>
                  <a:graphic>
                    <a:graphicData uri="http://schemas.openxmlformats.org/drawingml/2006/picture">
                      <pic:pic>
                        <pic:nvPicPr>
                          <pic:cNvPr descr="Infografía de pasos profesionales vector gratuito" id="0" name="image3.jpg"/>
                          <pic:cNvPicPr preferRelativeResize="0"/>
                        </pic:nvPicPr>
                        <pic:blipFill>
                          <a:blip r:embed="rId16"/>
                          <a:srcRect b="41700" l="35356" r="0" t="34987"/>
                          <a:stretch>
                            <a:fillRect/>
                          </a:stretch>
                        </pic:blipFill>
                        <pic:spPr>
                          <a:xfrm>
                            <a:off x="0" y="0"/>
                            <a:ext cx="208597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296">
            <w:pPr>
              <w:shd w:fill="ffffff" w:val="clear"/>
              <w:jc w:val="both"/>
              <w:rPr>
                <w:b w:val="1"/>
                <w:sz w:val="20"/>
                <w:szCs w:val="20"/>
                <w:highlight w:val="yellow"/>
              </w:rPr>
            </w:pPr>
            <w:r w:rsidDel="00000000" w:rsidR="00000000" w:rsidRPr="00000000">
              <w:rPr>
                <w:rtl w:val="0"/>
              </w:rPr>
            </w:r>
          </w:p>
          <w:p w:rsidR="00000000" w:rsidDel="00000000" w:rsidP="00000000" w:rsidRDefault="00000000" w:rsidRPr="00000000" w14:paraId="00000297">
            <w:pPr>
              <w:shd w:fill="ffffff" w:val="clear"/>
              <w:jc w:val="both"/>
              <w:rPr>
                <w:b w:val="1"/>
                <w:sz w:val="20"/>
                <w:szCs w:val="20"/>
                <w:highlight w:val="yellow"/>
              </w:rPr>
            </w:pPr>
            <w:r w:rsidDel="00000000" w:rsidR="00000000" w:rsidRPr="00000000">
              <w:rPr>
                <w:b w:val="1"/>
                <w:sz w:val="20"/>
                <w:szCs w:val="20"/>
                <w:highlight w:val="yellow"/>
                <w:rtl w:val="0"/>
              </w:rPr>
              <w:t xml:space="preserve">(P8) Base gravable</w:t>
            </w:r>
          </w:p>
          <w:p w:rsidR="00000000" w:rsidDel="00000000" w:rsidP="00000000" w:rsidRDefault="00000000" w:rsidRPr="00000000" w14:paraId="00000298">
            <w:pPr>
              <w:shd w:fill="ffffff" w:val="clear"/>
              <w:jc w:val="both"/>
              <w:rPr>
                <w:b w:val="1"/>
                <w:sz w:val="20"/>
                <w:szCs w:val="20"/>
                <w:highlight w:val="yellow"/>
              </w:rPr>
            </w:pPr>
            <w:r w:rsidDel="00000000" w:rsidR="00000000" w:rsidRPr="00000000">
              <w:rPr>
                <w:rtl w:val="0"/>
              </w:rPr>
            </w:r>
          </w:p>
          <w:p w:rsidR="00000000" w:rsidDel="00000000" w:rsidP="00000000" w:rsidRDefault="00000000" w:rsidRPr="00000000" w14:paraId="00000299">
            <w:pPr>
              <w:shd w:fill="ffffff" w:val="clear"/>
              <w:jc w:val="both"/>
              <w:rPr>
                <w:b w:val="1"/>
                <w:sz w:val="20"/>
                <w:szCs w:val="20"/>
                <w:highlight w:val="yellow"/>
              </w:rPr>
            </w:pPr>
            <w:r w:rsidDel="00000000" w:rsidR="00000000" w:rsidRPr="00000000">
              <w:rPr/>
              <w:drawing>
                <wp:inline distB="0" distT="0" distL="0" distR="0">
                  <wp:extent cx="1562100" cy="390525"/>
                  <wp:effectExtent b="0" l="0" r="0" t="0"/>
                  <wp:docPr descr="Infografía de pasos profesionales vector gratuito" id="72" name="image3.jpg"/>
                  <a:graphic>
                    <a:graphicData uri="http://schemas.openxmlformats.org/drawingml/2006/picture">
                      <pic:pic>
                        <pic:nvPicPr>
                          <pic:cNvPr descr="Infografía de pasos profesionales vector gratuito" id="0" name="image3.jpg"/>
                          <pic:cNvPicPr preferRelativeResize="0"/>
                        </pic:nvPicPr>
                        <pic:blipFill>
                          <a:blip r:embed="rId16"/>
                          <a:srcRect b="23920" l="31125" r="0" t="54002"/>
                          <a:stretch>
                            <a:fillRect/>
                          </a:stretch>
                        </pic:blipFill>
                        <pic:spPr>
                          <a:xfrm>
                            <a:off x="0" y="0"/>
                            <a:ext cx="1562100" cy="390525"/>
                          </a:xfrm>
                          <a:prstGeom prst="rect"/>
                          <a:ln/>
                        </pic:spPr>
                      </pic:pic>
                    </a:graphicData>
                  </a:graphic>
                </wp:inline>
              </w:drawing>
            </w:r>
            <w:r w:rsidDel="00000000" w:rsidR="00000000" w:rsidRPr="00000000">
              <w:rPr>
                <w:rtl w:val="0"/>
              </w:rPr>
            </w:r>
          </w:p>
          <w:p w:rsidR="00000000" w:rsidDel="00000000" w:rsidP="00000000" w:rsidRDefault="00000000" w:rsidRPr="00000000" w14:paraId="0000029A">
            <w:pPr>
              <w:shd w:fill="ffffff" w:val="clear"/>
              <w:jc w:val="both"/>
              <w:rPr>
                <w:b w:val="1"/>
                <w:sz w:val="20"/>
                <w:szCs w:val="20"/>
                <w:highlight w:val="white"/>
              </w:rPr>
            </w:pPr>
            <w:r w:rsidDel="00000000" w:rsidR="00000000" w:rsidRPr="00000000">
              <w:rPr>
                <w:b w:val="1"/>
                <w:sz w:val="20"/>
                <w:szCs w:val="20"/>
                <w:highlight w:val="yellow"/>
                <w:rtl w:val="0"/>
              </w:rPr>
              <w:t xml:space="preserve">(P9) Tarifa</w:t>
            </w:r>
            <w:r w:rsidDel="00000000" w:rsidR="00000000" w:rsidRPr="00000000">
              <w:rPr>
                <w:rtl w:val="0"/>
              </w:rPr>
            </w:r>
          </w:p>
          <w:p w:rsidR="00000000" w:rsidDel="00000000" w:rsidP="00000000" w:rsidRDefault="00000000" w:rsidRPr="00000000" w14:paraId="0000029B">
            <w:pPr>
              <w:shd w:fill="ffffff" w:val="clear"/>
              <w:jc w:val="both"/>
              <w:rPr>
                <w:b w:val="1"/>
                <w:sz w:val="20"/>
                <w:szCs w:val="20"/>
                <w:highlight w:val="white"/>
              </w:rPr>
            </w:pPr>
            <w:r w:rsidDel="00000000" w:rsidR="00000000" w:rsidRPr="00000000">
              <w:rPr>
                <w:rtl w:val="0"/>
              </w:rPr>
            </w:r>
          </w:p>
          <w:p w:rsidR="00000000" w:rsidDel="00000000" w:rsidP="00000000" w:rsidRDefault="00000000" w:rsidRPr="00000000" w14:paraId="0000029C">
            <w:pPr>
              <w:shd w:fill="ffffff" w:val="clear"/>
              <w:jc w:val="both"/>
              <w:rPr>
                <w:b w:val="1"/>
                <w:sz w:val="20"/>
                <w:szCs w:val="20"/>
                <w:highlight w:val="white"/>
              </w:rPr>
            </w:pPr>
            <w:r w:rsidDel="00000000" w:rsidR="00000000" w:rsidRPr="00000000">
              <w:rPr>
                <w:rtl w:val="0"/>
              </w:rPr>
            </w:r>
          </w:p>
          <w:p w:rsidR="00000000" w:rsidDel="00000000" w:rsidP="00000000" w:rsidRDefault="00000000" w:rsidRPr="00000000" w14:paraId="0000029D">
            <w:pPr>
              <w:shd w:fill="ffffff" w:val="clear"/>
              <w:jc w:val="both"/>
              <w:rPr>
                <w:b w:val="1"/>
                <w:sz w:val="20"/>
                <w:szCs w:val="20"/>
                <w:highlight w:val="white"/>
              </w:rPr>
            </w:pPr>
            <w:r w:rsidDel="00000000" w:rsidR="00000000" w:rsidRPr="00000000">
              <w:rPr>
                <w:rtl w:val="0"/>
              </w:rPr>
            </w:r>
          </w:p>
          <w:p w:rsidR="00000000" w:rsidDel="00000000" w:rsidP="00000000" w:rsidRDefault="00000000" w:rsidRPr="00000000" w14:paraId="0000029E">
            <w:pPr>
              <w:shd w:fill="ffffff" w:val="clear"/>
              <w:jc w:val="both"/>
              <w:rPr>
                <w:sz w:val="20"/>
                <w:szCs w:val="20"/>
              </w:rPr>
            </w:pPr>
            <w:r w:rsidDel="00000000" w:rsidR="00000000" w:rsidRPr="00000000">
              <w:rPr>
                <w:sz w:val="20"/>
                <w:szCs w:val="20"/>
                <w:rtl w:val="0"/>
              </w:rPr>
              <w:t xml:space="preserve">En el numeral </w:t>
            </w:r>
            <w:r w:rsidDel="00000000" w:rsidR="00000000" w:rsidRPr="00000000">
              <w:rPr>
                <w:b w:val="1"/>
                <w:sz w:val="20"/>
                <w:szCs w:val="20"/>
                <w:rtl w:val="0"/>
              </w:rPr>
              <w:t xml:space="preserve">9.2. “Estructura y clasificación de los impuestos”</w:t>
            </w:r>
            <w:r w:rsidDel="00000000" w:rsidR="00000000" w:rsidRPr="00000000">
              <w:rPr>
                <w:sz w:val="20"/>
                <w:szCs w:val="20"/>
                <w:rtl w:val="0"/>
              </w:rPr>
              <w:t xml:space="preserve"> se propone una presentación.  Al dar clic en el siguiente se abre una nueva diapositiva donde se visualizan los siguientes temas: </w:t>
            </w:r>
            <w:r w:rsidDel="00000000" w:rsidR="00000000" w:rsidRPr="00000000">
              <w:rPr>
                <w:sz w:val="20"/>
                <w:szCs w:val="20"/>
                <w:highlight w:val="yellow"/>
                <w:rtl w:val="0"/>
              </w:rPr>
              <w:t xml:space="preserve">(P10)</w:t>
            </w:r>
            <w:r w:rsidDel="00000000" w:rsidR="00000000" w:rsidRPr="00000000">
              <w:rPr>
                <w:sz w:val="20"/>
                <w:szCs w:val="20"/>
                <w:rtl w:val="0"/>
              </w:rPr>
              <w:t xml:space="preserve"> y </w:t>
            </w:r>
            <w:r w:rsidDel="00000000" w:rsidR="00000000" w:rsidRPr="00000000">
              <w:rPr>
                <w:sz w:val="20"/>
                <w:szCs w:val="20"/>
                <w:highlight w:val="yellow"/>
                <w:rtl w:val="0"/>
              </w:rPr>
              <w:t xml:space="preserve">(P11)</w:t>
            </w:r>
            <w:r w:rsidDel="00000000" w:rsidR="00000000" w:rsidRPr="00000000">
              <w:rPr>
                <w:sz w:val="20"/>
                <w:szCs w:val="20"/>
                <w:rtl w:val="0"/>
              </w:rPr>
              <w:t xml:space="preserve">: </w:t>
            </w:r>
          </w:p>
          <w:p w:rsidR="00000000" w:rsidDel="00000000" w:rsidP="00000000" w:rsidRDefault="00000000" w:rsidRPr="00000000" w14:paraId="0000029F">
            <w:pPr>
              <w:shd w:fill="ffffff" w:val="clear"/>
              <w:jc w:val="both"/>
              <w:rPr>
                <w:sz w:val="20"/>
                <w:szCs w:val="20"/>
              </w:rPr>
            </w:pPr>
            <w:r w:rsidDel="00000000" w:rsidR="00000000" w:rsidRPr="00000000">
              <w:rPr>
                <w:rtl w:val="0"/>
              </w:rPr>
            </w:r>
          </w:p>
          <w:p w:rsidR="00000000" w:rsidDel="00000000" w:rsidP="00000000" w:rsidRDefault="00000000" w:rsidRPr="00000000" w14:paraId="000002A0">
            <w:pPr>
              <w:shd w:fill="ffffff" w:val="clear"/>
              <w:jc w:val="both"/>
              <w:rPr>
                <w:b w:val="1"/>
                <w:sz w:val="20"/>
                <w:szCs w:val="20"/>
                <w:highlight w:val="yellow"/>
              </w:rPr>
            </w:pPr>
            <w:r w:rsidDel="00000000" w:rsidR="00000000" w:rsidRPr="00000000">
              <w:rPr>
                <w:rtl w:val="0"/>
              </w:rPr>
            </w:r>
          </w:p>
          <w:p w:rsidR="00000000" w:rsidDel="00000000" w:rsidP="00000000" w:rsidRDefault="00000000" w:rsidRPr="00000000" w14:paraId="000002A1">
            <w:pPr>
              <w:shd w:fill="ffffff" w:val="clear"/>
              <w:jc w:val="both"/>
              <w:rPr>
                <w:b w:val="1"/>
                <w:color w:val="1155cc"/>
                <w:sz w:val="20"/>
                <w:szCs w:val="20"/>
                <w:u w:val="single"/>
              </w:rPr>
            </w:pPr>
            <w:r w:rsidDel="00000000" w:rsidR="00000000" w:rsidRPr="00000000">
              <w:rPr>
                <w:rtl w:val="0"/>
              </w:rPr>
            </w:r>
          </w:p>
          <w:p w:rsidR="00000000" w:rsidDel="00000000" w:rsidP="00000000" w:rsidRDefault="00000000" w:rsidRPr="00000000" w14:paraId="000002A2">
            <w:pPr>
              <w:shd w:fill="ffffff" w:val="clear"/>
              <w:jc w:val="both"/>
              <w:rPr>
                <w:b w:val="1"/>
                <w:color w:val="1155cc"/>
                <w:sz w:val="20"/>
                <w:szCs w:val="20"/>
                <w:u w:val="single"/>
              </w:rPr>
            </w:pPr>
            <w:r w:rsidDel="00000000" w:rsidR="00000000" w:rsidRPr="00000000">
              <w:rPr>
                <w:rtl w:val="0"/>
              </w:rPr>
            </w:r>
          </w:p>
          <w:p w:rsidR="00000000" w:rsidDel="00000000" w:rsidP="00000000" w:rsidRDefault="00000000" w:rsidRPr="00000000" w14:paraId="000002A3">
            <w:pPr>
              <w:shd w:fill="ffffff" w:val="clear"/>
              <w:jc w:val="both"/>
              <w:rPr>
                <w:b w:val="1"/>
                <w:color w:val="1155cc"/>
                <w:sz w:val="20"/>
                <w:szCs w:val="20"/>
                <w:u w:val="single"/>
              </w:rPr>
            </w:pPr>
            <w:r w:rsidDel="00000000" w:rsidR="00000000" w:rsidRPr="00000000">
              <w:rPr/>
              <w:drawing>
                <wp:inline distB="0" distT="0" distL="0" distR="0">
                  <wp:extent cx="2012490" cy="1060848"/>
                  <wp:effectExtent b="0" l="0" r="0" t="0"/>
                  <wp:docPr descr="Business management online courses and consulting" id="71" name="image17.jpg"/>
                  <a:graphic>
                    <a:graphicData uri="http://schemas.openxmlformats.org/drawingml/2006/picture">
                      <pic:pic>
                        <pic:nvPicPr>
                          <pic:cNvPr descr="Business management online courses and consulting" id="0" name="image17.jpg"/>
                          <pic:cNvPicPr preferRelativeResize="0"/>
                        </pic:nvPicPr>
                        <pic:blipFill>
                          <a:blip r:embed="rId17"/>
                          <a:srcRect b="18920" l="0" r="3004" t="0"/>
                          <a:stretch>
                            <a:fillRect/>
                          </a:stretch>
                        </pic:blipFill>
                        <pic:spPr>
                          <a:xfrm>
                            <a:off x="0" y="0"/>
                            <a:ext cx="2012490" cy="1060848"/>
                          </a:xfrm>
                          <a:prstGeom prst="rect"/>
                          <a:ln/>
                        </pic:spPr>
                      </pic:pic>
                    </a:graphicData>
                  </a:graphic>
                </wp:inline>
              </w:drawing>
            </w:r>
            <w:r w:rsidDel="00000000" w:rsidR="00000000" w:rsidRPr="00000000">
              <w:rPr>
                <w:rtl w:val="0"/>
              </w:rPr>
            </w:r>
          </w:p>
          <w:p w:rsidR="00000000" w:rsidDel="00000000" w:rsidP="00000000" w:rsidRDefault="00000000" w:rsidRPr="00000000" w14:paraId="000002A4">
            <w:pPr>
              <w:shd w:fill="ffffff" w:val="clear"/>
              <w:jc w:val="both"/>
              <w:rPr>
                <w:b w:val="1"/>
                <w:color w:val="1155cc"/>
                <w:sz w:val="20"/>
                <w:szCs w:val="20"/>
                <w:u w:val="single"/>
              </w:rPr>
            </w:pPr>
            <w:r w:rsidDel="00000000" w:rsidR="00000000" w:rsidRPr="00000000">
              <w:rPr>
                <w:rtl w:val="0"/>
              </w:rPr>
            </w:r>
          </w:p>
          <w:p w:rsidR="00000000" w:rsidDel="00000000" w:rsidP="00000000" w:rsidRDefault="00000000" w:rsidRPr="00000000" w14:paraId="000002A5">
            <w:pPr>
              <w:rPr>
                <w:color w:val="0000ff"/>
                <w:sz w:val="20"/>
                <w:szCs w:val="20"/>
                <w:u w:val="single"/>
              </w:rPr>
            </w:pPr>
            <w:r w:rsidDel="00000000" w:rsidR="00000000" w:rsidRPr="00000000">
              <w:rPr>
                <w:sz w:val="20"/>
                <w:szCs w:val="20"/>
                <w:rtl w:val="0"/>
              </w:rPr>
              <w:t xml:space="preserve">Dar clic para ver </w:t>
            </w:r>
            <w:hyperlink r:id="rId18">
              <w:r w:rsidDel="00000000" w:rsidR="00000000" w:rsidRPr="00000000">
                <w:rPr>
                  <w:color w:val="0000ff"/>
                  <w:sz w:val="20"/>
                  <w:szCs w:val="20"/>
                  <w:u w:val="single"/>
                  <w:rtl w:val="0"/>
                </w:rPr>
                <w:t xml:space="preserve">Imagen</w:t>
              </w:r>
            </w:hyperlink>
            <w:r w:rsidDel="00000000" w:rsidR="00000000" w:rsidRPr="00000000">
              <w:rPr>
                <w:color w:val="0000ff"/>
                <w:sz w:val="20"/>
                <w:szCs w:val="20"/>
                <w:u w:val="single"/>
                <w:rtl w:val="0"/>
              </w:rPr>
              <w:t xml:space="preserve"> </w:t>
            </w:r>
          </w:p>
          <w:p w:rsidR="00000000" w:rsidDel="00000000" w:rsidP="00000000" w:rsidRDefault="00000000" w:rsidRPr="00000000" w14:paraId="000002A6">
            <w:pPr>
              <w:shd w:fill="ffffff" w:val="clear"/>
              <w:jc w:val="both"/>
              <w:rPr>
                <w:color w:val="0000ff"/>
                <w:sz w:val="20"/>
                <w:szCs w:val="20"/>
                <w:u w:val="single"/>
              </w:rPr>
            </w:pPr>
            <w:r w:rsidDel="00000000" w:rsidR="00000000" w:rsidRPr="00000000">
              <w:rPr>
                <w:rtl w:val="0"/>
              </w:rPr>
            </w:r>
          </w:p>
          <w:p w:rsidR="00000000" w:rsidDel="00000000" w:rsidP="00000000" w:rsidRDefault="00000000" w:rsidRPr="00000000" w14:paraId="000002A7">
            <w:pPr>
              <w:shd w:fill="ffffff" w:val="clear"/>
              <w:jc w:val="both"/>
              <w:rPr>
                <w:b w:val="1"/>
                <w:sz w:val="20"/>
                <w:szCs w:val="20"/>
              </w:rPr>
            </w:pPr>
            <w:r w:rsidDel="00000000" w:rsidR="00000000" w:rsidRPr="00000000">
              <w:rPr>
                <w:rtl w:val="0"/>
              </w:rPr>
            </w:r>
          </w:p>
          <w:p w:rsidR="00000000" w:rsidDel="00000000" w:rsidP="00000000" w:rsidRDefault="00000000" w:rsidRPr="00000000" w14:paraId="000002A8">
            <w:pPr>
              <w:shd w:fill="ffffff" w:val="clear"/>
              <w:jc w:val="both"/>
              <w:rPr>
                <w:b w:val="1"/>
                <w:sz w:val="20"/>
                <w:szCs w:val="20"/>
              </w:rPr>
            </w:pPr>
            <w:r w:rsidDel="00000000" w:rsidR="00000000" w:rsidRPr="00000000">
              <w:rPr>
                <w:rtl w:val="0"/>
              </w:rPr>
            </w:r>
          </w:p>
          <w:p w:rsidR="00000000" w:rsidDel="00000000" w:rsidP="00000000" w:rsidRDefault="00000000" w:rsidRPr="00000000" w14:paraId="000002A9">
            <w:pPr>
              <w:shd w:fill="ffffff" w:val="clear"/>
              <w:jc w:val="both"/>
              <w:rPr>
                <w:b w:val="1"/>
                <w:sz w:val="20"/>
                <w:szCs w:val="20"/>
              </w:rPr>
            </w:pPr>
            <w:r w:rsidDel="00000000" w:rsidR="00000000" w:rsidRPr="00000000">
              <w:rPr>
                <w:rtl w:val="0"/>
              </w:rPr>
            </w:r>
          </w:p>
          <w:p w:rsidR="00000000" w:rsidDel="00000000" w:rsidP="00000000" w:rsidRDefault="00000000" w:rsidRPr="00000000" w14:paraId="000002AA">
            <w:pPr>
              <w:shd w:fill="ffffff" w:val="clear"/>
              <w:jc w:val="both"/>
              <w:rPr>
                <w:b w:val="1"/>
                <w:sz w:val="20"/>
                <w:szCs w:val="20"/>
              </w:rPr>
            </w:pPr>
            <w:r w:rsidDel="00000000" w:rsidR="00000000" w:rsidRPr="00000000">
              <w:rPr>
                <w:rtl w:val="0"/>
              </w:rPr>
            </w:r>
          </w:p>
          <w:p w:rsidR="00000000" w:rsidDel="00000000" w:rsidP="00000000" w:rsidRDefault="00000000" w:rsidRPr="00000000" w14:paraId="000002AB">
            <w:pPr>
              <w:shd w:fill="ffffff" w:val="clear"/>
              <w:jc w:val="both"/>
              <w:rPr>
                <w:b w:val="1"/>
                <w:sz w:val="20"/>
                <w:szCs w:val="20"/>
              </w:rPr>
            </w:pPr>
            <w:r w:rsidDel="00000000" w:rsidR="00000000" w:rsidRPr="00000000">
              <w:rPr>
                <w:rtl w:val="0"/>
              </w:rPr>
            </w:r>
          </w:p>
          <w:p w:rsidR="00000000" w:rsidDel="00000000" w:rsidP="00000000" w:rsidRDefault="00000000" w:rsidRPr="00000000" w14:paraId="000002AC">
            <w:pPr>
              <w:shd w:fill="ffffff" w:val="clear"/>
              <w:jc w:val="both"/>
              <w:rPr>
                <w:b w:val="1"/>
                <w:sz w:val="20"/>
                <w:szCs w:val="20"/>
              </w:rPr>
            </w:pPr>
            <w:r w:rsidDel="00000000" w:rsidR="00000000" w:rsidRPr="00000000">
              <w:rPr>
                <w:rtl w:val="0"/>
              </w:rPr>
            </w:r>
          </w:p>
          <w:p w:rsidR="00000000" w:rsidDel="00000000" w:rsidP="00000000" w:rsidRDefault="00000000" w:rsidRPr="00000000" w14:paraId="000002AD">
            <w:pPr>
              <w:shd w:fill="ffffff" w:val="clear"/>
              <w:jc w:val="both"/>
              <w:rPr>
                <w:b w:val="1"/>
                <w:sz w:val="20"/>
                <w:szCs w:val="20"/>
              </w:rPr>
            </w:pPr>
            <w:r w:rsidDel="00000000" w:rsidR="00000000" w:rsidRPr="00000000">
              <w:rPr>
                <w:rtl w:val="0"/>
              </w:rPr>
            </w:r>
          </w:p>
          <w:p w:rsidR="00000000" w:rsidDel="00000000" w:rsidP="00000000" w:rsidRDefault="00000000" w:rsidRPr="00000000" w14:paraId="000002AE">
            <w:pPr>
              <w:shd w:fill="ffffff" w:val="clear"/>
              <w:jc w:val="both"/>
              <w:rPr>
                <w:b w:val="1"/>
                <w:sz w:val="20"/>
                <w:szCs w:val="20"/>
              </w:rPr>
            </w:pPr>
            <w:r w:rsidDel="00000000" w:rsidR="00000000" w:rsidRPr="00000000">
              <w:rPr>
                <w:rtl w:val="0"/>
              </w:rPr>
            </w:r>
          </w:p>
          <w:p w:rsidR="00000000" w:rsidDel="00000000" w:rsidP="00000000" w:rsidRDefault="00000000" w:rsidRPr="00000000" w14:paraId="000002AF">
            <w:pPr>
              <w:shd w:fill="ffffff" w:val="clear"/>
              <w:jc w:val="both"/>
              <w:rPr>
                <w:b w:val="1"/>
                <w:sz w:val="20"/>
                <w:szCs w:val="20"/>
              </w:rPr>
            </w:pPr>
            <w:r w:rsidDel="00000000" w:rsidR="00000000" w:rsidRPr="00000000">
              <w:rPr>
                <w:rtl w:val="0"/>
              </w:rPr>
            </w:r>
          </w:p>
          <w:p w:rsidR="00000000" w:rsidDel="00000000" w:rsidP="00000000" w:rsidRDefault="00000000" w:rsidRPr="00000000" w14:paraId="000002B0">
            <w:pPr>
              <w:shd w:fill="ffffff" w:val="clear"/>
              <w:jc w:val="both"/>
              <w:rPr>
                <w:b w:val="1"/>
                <w:sz w:val="20"/>
                <w:szCs w:val="20"/>
              </w:rPr>
            </w:pPr>
            <w:r w:rsidDel="00000000" w:rsidR="00000000" w:rsidRPr="00000000">
              <w:rPr>
                <w:rtl w:val="0"/>
              </w:rPr>
            </w:r>
          </w:p>
          <w:p w:rsidR="00000000" w:rsidDel="00000000" w:rsidP="00000000" w:rsidRDefault="00000000" w:rsidRPr="00000000" w14:paraId="000002B1">
            <w:pPr>
              <w:shd w:fill="ffffff" w:val="clear"/>
              <w:jc w:val="both"/>
              <w:rPr>
                <w:b w:val="1"/>
                <w:sz w:val="20"/>
                <w:szCs w:val="20"/>
              </w:rPr>
            </w:pPr>
            <w:r w:rsidDel="00000000" w:rsidR="00000000" w:rsidRPr="00000000">
              <w:rPr>
                <w:rtl w:val="0"/>
              </w:rPr>
            </w:r>
          </w:p>
          <w:p w:rsidR="00000000" w:rsidDel="00000000" w:rsidP="00000000" w:rsidRDefault="00000000" w:rsidRPr="00000000" w14:paraId="000002B2">
            <w:pPr>
              <w:shd w:fill="ffffff" w:val="clear"/>
              <w:jc w:val="both"/>
              <w:rPr>
                <w:b w:val="1"/>
                <w:sz w:val="20"/>
                <w:szCs w:val="20"/>
              </w:rPr>
            </w:pPr>
            <w:r w:rsidDel="00000000" w:rsidR="00000000" w:rsidRPr="00000000">
              <w:rPr>
                <w:rtl w:val="0"/>
              </w:rPr>
            </w:r>
          </w:p>
          <w:p w:rsidR="00000000" w:rsidDel="00000000" w:rsidP="00000000" w:rsidRDefault="00000000" w:rsidRPr="00000000" w14:paraId="000002B3">
            <w:pPr>
              <w:shd w:fill="ffffff" w:val="clear"/>
              <w:jc w:val="both"/>
              <w:rPr>
                <w:b w:val="1"/>
                <w:sz w:val="20"/>
                <w:szCs w:val="20"/>
              </w:rPr>
            </w:pPr>
            <w:r w:rsidDel="00000000" w:rsidR="00000000" w:rsidRPr="00000000">
              <w:rPr>
                <w:rtl w:val="0"/>
              </w:rPr>
            </w:r>
          </w:p>
          <w:p w:rsidR="00000000" w:rsidDel="00000000" w:rsidP="00000000" w:rsidRDefault="00000000" w:rsidRPr="00000000" w14:paraId="000002B4">
            <w:pPr>
              <w:shd w:fill="ffffff" w:val="clear"/>
              <w:jc w:val="both"/>
              <w:rPr>
                <w:b w:val="1"/>
                <w:sz w:val="20"/>
                <w:szCs w:val="20"/>
              </w:rPr>
            </w:pPr>
            <w:r w:rsidDel="00000000" w:rsidR="00000000" w:rsidRPr="00000000">
              <w:rPr>
                <w:rtl w:val="0"/>
              </w:rPr>
            </w:r>
          </w:p>
          <w:p w:rsidR="00000000" w:rsidDel="00000000" w:rsidP="00000000" w:rsidRDefault="00000000" w:rsidRPr="00000000" w14:paraId="000002B5">
            <w:pPr>
              <w:shd w:fill="ffffff" w:val="clear"/>
              <w:jc w:val="both"/>
              <w:rPr>
                <w:b w:val="1"/>
                <w:sz w:val="20"/>
                <w:szCs w:val="20"/>
              </w:rPr>
            </w:pPr>
            <w:r w:rsidDel="00000000" w:rsidR="00000000" w:rsidRPr="00000000">
              <w:rPr>
                <w:rtl w:val="0"/>
              </w:rPr>
            </w:r>
          </w:p>
          <w:p w:rsidR="00000000" w:rsidDel="00000000" w:rsidP="00000000" w:rsidRDefault="00000000" w:rsidRPr="00000000" w14:paraId="000002B6">
            <w:pPr>
              <w:shd w:fill="ffffff" w:val="clear"/>
              <w:jc w:val="both"/>
              <w:rPr>
                <w:b w:val="1"/>
                <w:sz w:val="20"/>
                <w:szCs w:val="20"/>
              </w:rPr>
            </w:pPr>
            <w:r w:rsidDel="00000000" w:rsidR="00000000" w:rsidRPr="00000000">
              <w:rPr>
                <w:rtl w:val="0"/>
              </w:rPr>
            </w:r>
          </w:p>
          <w:p w:rsidR="00000000" w:rsidDel="00000000" w:rsidP="00000000" w:rsidRDefault="00000000" w:rsidRPr="00000000" w14:paraId="000002B7">
            <w:pPr>
              <w:shd w:fill="ffffff" w:val="clear"/>
              <w:jc w:val="both"/>
              <w:rPr>
                <w:b w:val="1"/>
                <w:sz w:val="20"/>
                <w:szCs w:val="20"/>
              </w:rPr>
            </w:pPr>
            <w:r w:rsidDel="00000000" w:rsidR="00000000" w:rsidRPr="00000000">
              <w:rPr>
                <w:rtl w:val="0"/>
              </w:rPr>
            </w:r>
          </w:p>
          <w:p w:rsidR="00000000" w:rsidDel="00000000" w:rsidP="00000000" w:rsidRDefault="00000000" w:rsidRPr="00000000" w14:paraId="000002B8">
            <w:pPr>
              <w:shd w:fill="ffffff" w:val="clear"/>
              <w:jc w:val="both"/>
              <w:rPr>
                <w:b w:val="1"/>
                <w:sz w:val="20"/>
                <w:szCs w:val="20"/>
              </w:rPr>
            </w:pPr>
            <w:r w:rsidDel="00000000" w:rsidR="00000000" w:rsidRPr="00000000">
              <w:rPr>
                <w:rtl w:val="0"/>
              </w:rPr>
            </w:r>
          </w:p>
          <w:p w:rsidR="00000000" w:rsidDel="00000000" w:rsidP="00000000" w:rsidRDefault="00000000" w:rsidRPr="00000000" w14:paraId="000002B9">
            <w:pPr>
              <w:shd w:fill="ffffff" w:val="clear"/>
              <w:jc w:val="both"/>
              <w:rPr>
                <w:b w:val="1"/>
                <w:sz w:val="20"/>
                <w:szCs w:val="20"/>
              </w:rPr>
            </w:pPr>
            <w:r w:rsidDel="00000000" w:rsidR="00000000" w:rsidRPr="00000000">
              <w:rPr>
                <w:rtl w:val="0"/>
              </w:rPr>
            </w:r>
          </w:p>
          <w:p w:rsidR="00000000" w:rsidDel="00000000" w:rsidP="00000000" w:rsidRDefault="00000000" w:rsidRPr="00000000" w14:paraId="000002BA">
            <w:pPr>
              <w:shd w:fill="ffffff" w:val="clear"/>
              <w:jc w:val="both"/>
              <w:rPr>
                <w:b w:val="1"/>
                <w:sz w:val="20"/>
                <w:szCs w:val="20"/>
              </w:rPr>
            </w:pPr>
            <w:r w:rsidDel="00000000" w:rsidR="00000000" w:rsidRPr="00000000">
              <w:rPr>
                <w:rtl w:val="0"/>
              </w:rPr>
            </w:r>
          </w:p>
          <w:p w:rsidR="00000000" w:rsidDel="00000000" w:rsidP="00000000" w:rsidRDefault="00000000" w:rsidRPr="00000000" w14:paraId="000002BB">
            <w:pPr>
              <w:shd w:fill="ffffff" w:val="clear"/>
              <w:jc w:val="both"/>
              <w:rPr>
                <w:b w:val="1"/>
                <w:sz w:val="20"/>
                <w:szCs w:val="20"/>
              </w:rPr>
            </w:pPr>
            <w:r w:rsidDel="00000000" w:rsidR="00000000" w:rsidRPr="00000000">
              <w:rPr>
                <w:rtl w:val="0"/>
              </w:rPr>
            </w:r>
          </w:p>
          <w:p w:rsidR="00000000" w:rsidDel="00000000" w:rsidP="00000000" w:rsidRDefault="00000000" w:rsidRPr="00000000" w14:paraId="000002BC">
            <w:pPr>
              <w:shd w:fill="ffffff" w:val="clear"/>
              <w:jc w:val="both"/>
              <w:rPr>
                <w:b w:val="1"/>
                <w:sz w:val="20"/>
                <w:szCs w:val="20"/>
              </w:rPr>
            </w:pPr>
            <w:r w:rsidDel="00000000" w:rsidR="00000000" w:rsidRPr="00000000">
              <w:rPr>
                <w:rtl w:val="0"/>
              </w:rPr>
            </w:r>
          </w:p>
          <w:p w:rsidR="00000000" w:rsidDel="00000000" w:rsidP="00000000" w:rsidRDefault="00000000" w:rsidRPr="00000000" w14:paraId="000002BD">
            <w:pPr>
              <w:shd w:fill="ffffff" w:val="clear"/>
              <w:jc w:val="both"/>
              <w:rPr>
                <w:b w:val="1"/>
                <w:sz w:val="20"/>
                <w:szCs w:val="20"/>
              </w:rPr>
            </w:pPr>
            <w:r w:rsidDel="00000000" w:rsidR="00000000" w:rsidRPr="00000000">
              <w:rPr>
                <w:rtl w:val="0"/>
              </w:rPr>
            </w:r>
          </w:p>
          <w:p w:rsidR="00000000" w:rsidDel="00000000" w:rsidP="00000000" w:rsidRDefault="00000000" w:rsidRPr="00000000" w14:paraId="000002BE">
            <w:pPr>
              <w:shd w:fill="ffffff" w:val="clear"/>
              <w:jc w:val="both"/>
              <w:rPr>
                <w:b w:val="1"/>
                <w:sz w:val="20"/>
                <w:szCs w:val="20"/>
              </w:rPr>
            </w:pPr>
            <w:r w:rsidDel="00000000" w:rsidR="00000000" w:rsidRPr="00000000">
              <w:rPr>
                <w:rtl w:val="0"/>
              </w:rPr>
            </w:r>
          </w:p>
          <w:p w:rsidR="00000000" w:rsidDel="00000000" w:rsidP="00000000" w:rsidRDefault="00000000" w:rsidRPr="00000000" w14:paraId="000002BF">
            <w:pPr>
              <w:shd w:fill="ffffff" w:val="clear"/>
              <w:jc w:val="both"/>
              <w:rPr>
                <w:b w:val="1"/>
                <w:sz w:val="20"/>
                <w:szCs w:val="20"/>
              </w:rPr>
            </w:pPr>
            <w:r w:rsidDel="00000000" w:rsidR="00000000" w:rsidRPr="00000000">
              <w:rPr>
                <w:rtl w:val="0"/>
              </w:rPr>
            </w:r>
          </w:p>
          <w:p w:rsidR="00000000" w:rsidDel="00000000" w:rsidP="00000000" w:rsidRDefault="00000000" w:rsidRPr="00000000" w14:paraId="000002C0">
            <w:pPr>
              <w:shd w:fill="ffffff" w:val="clear"/>
              <w:jc w:val="both"/>
              <w:rPr>
                <w:b w:val="1"/>
                <w:sz w:val="20"/>
                <w:szCs w:val="20"/>
              </w:rPr>
            </w:pPr>
            <w:r w:rsidDel="00000000" w:rsidR="00000000" w:rsidRPr="00000000">
              <w:rPr>
                <w:rtl w:val="0"/>
              </w:rPr>
            </w:r>
          </w:p>
          <w:p w:rsidR="00000000" w:rsidDel="00000000" w:rsidP="00000000" w:rsidRDefault="00000000" w:rsidRPr="00000000" w14:paraId="000002C1">
            <w:pPr>
              <w:shd w:fill="ffffff" w:val="clear"/>
              <w:jc w:val="both"/>
              <w:rPr>
                <w:b w:val="1"/>
                <w:sz w:val="20"/>
                <w:szCs w:val="20"/>
              </w:rPr>
            </w:pPr>
            <w:r w:rsidDel="00000000" w:rsidR="00000000" w:rsidRPr="00000000">
              <w:rPr>
                <w:rtl w:val="0"/>
              </w:rPr>
            </w:r>
          </w:p>
          <w:p w:rsidR="00000000" w:rsidDel="00000000" w:rsidP="00000000" w:rsidRDefault="00000000" w:rsidRPr="00000000" w14:paraId="000002C2">
            <w:pPr>
              <w:shd w:fill="ffffff" w:val="clear"/>
              <w:jc w:val="both"/>
              <w:rPr>
                <w:b w:val="1"/>
                <w:sz w:val="20"/>
                <w:szCs w:val="20"/>
              </w:rPr>
            </w:pPr>
            <w:r w:rsidDel="00000000" w:rsidR="00000000" w:rsidRPr="00000000">
              <w:rPr>
                <w:rtl w:val="0"/>
              </w:rPr>
            </w:r>
          </w:p>
          <w:p w:rsidR="00000000" w:rsidDel="00000000" w:rsidP="00000000" w:rsidRDefault="00000000" w:rsidRPr="00000000" w14:paraId="000002C3">
            <w:pPr>
              <w:shd w:fill="ffffff" w:val="clear"/>
              <w:jc w:val="both"/>
              <w:rPr>
                <w:b w:val="1"/>
                <w:sz w:val="20"/>
                <w:szCs w:val="20"/>
              </w:rPr>
            </w:pPr>
            <w:r w:rsidDel="00000000" w:rsidR="00000000" w:rsidRPr="00000000">
              <w:rPr>
                <w:rtl w:val="0"/>
              </w:rPr>
            </w:r>
          </w:p>
          <w:p w:rsidR="00000000" w:rsidDel="00000000" w:rsidP="00000000" w:rsidRDefault="00000000" w:rsidRPr="00000000" w14:paraId="000002C4">
            <w:pPr>
              <w:shd w:fill="ffffff" w:val="clear"/>
              <w:jc w:val="both"/>
              <w:rPr>
                <w:b w:val="1"/>
                <w:sz w:val="20"/>
                <w:szCs w:val="20"/>
              </w:rPr>
            </w:pPr>
            <w:r w:rsidDel="00000000" w:rsidR="00000000" w:rsidRPr="00000000">
              <w:rPr>
                <w:rtl w:val="0"/>
              </w:rPr>
            </w:r>
          </w:p>
          <w:p w:rsidR="00000000" w:rsidDel="00000000" w:rsidP="00000000" w:rsidRDefault="00000000" w:rsidRPr="00000000" w14:paraId="000002C5">
            <w:pPr>
              <w:shd w:fill="ffffff" w:val="clear"/>
              <w:jc w:val="both"/>
              <w:rPr>
                <w:b w:val="1"/>
                <w:sz w:val="20"/>
                <w:szCs w:val="20"/>
              </w:rPr>
            </w:pPr>
            <w:r w:rsidDel="00000000" w:rsidR="00000000" w:rsidRPr="00000000">
              <w:rPr>
                <w:rtl w:val="0"/>
              </w:rPr>
            </w:r>
          </w:p>
          <w:p w:rsidR="00000000" w:rsidDel="00000000" w:rsidP="00000000" w:rsidRDefault="00000000" w:rsidRPr="00000000" w14:paraId="000002C6">
            <w:pPr>
              <w:shd w:fill="ffffff" w:val="clear"/>
              <w:jc w:val="both"/>
              <w:rPr>
                <w:b w:val="1"/>
                <w:sz w:val="20"/>
                <w:szCs w:val="20"/>
              </w:rPr>
            </w:pPr>
            <w:r w:rsidDel="00000000" w:rsidR="00000000" w:rsidRPr="00000000">
              <w:rPr>
                <w:rtl w:val="0"/>
              </w:rPr>
            </w:r>
          </w:p>
          <w:p w:rsidR="00000000" w:rsidDel="00000000" w:rsidP="00000000" w:rsidRDefault="00000000" w:rsidRPr="00000000" w14:paraId="000002C7">
            <w:pPr>
              <w:shd w:fill="ffffff" w:val="clear"/>
              <w:jc w:val="both"/>
              <w:rPr>
                <w:b w:val="1"/>
                <w:sz w:val="20"/>
                <w:szCs w:val="20"/>
              </w:rPr>
            </w:pPr>
            <w:r w:rsidDel="00000000" w:rsidR="00000000" w:rsidRPr="00000000">
              <w:rPr>
                <w:rtl w:val="0"/>
              </w:rPr>
            </w:r>
          </w:p>
          <w:p w:rsidR="00000000" w:rsidDel="00000000" w:rsidP="00000000" w:rsidRDefault="00000000" w:rsidRPr="00000000" w14:paraId="000002C8">
            <w:pPr>
              <w:shd w:fill="ffffff" w:val="clear"/>
              <w:jc w:val="both"/>
              <w:rPr>
                <w:b w:val="1"/>
                <w:sz w:val="20"/>
                <w:szCs w:val="20"/>
              </w:rPr>
            </w:pPr>
            <w:r w:rsidDel="00000000" w:rsidR="00000000" w:rsidRPr="00000000">
              <w:rPr>
                <w:rtl w:val="0"/>
              </w:rPr>
            </w:r>
          </w:p>
          <w:p w:rsidR="00000000" w:rsidDel="00000000" w:rsidP="00000000" w:rsidRDefault="00000000" w:rsidRPr="00000000" w14:paraId="000002C9">
            <w:pPr>
              <w:shd w:fill="ffffff" w:val="clear"/>
              <w:jc w:val="both"/>
              <w:rPr>
                <w:b w:val="1"/>
                <w:sz w:val="20"/>
                <w:szCs w:val="20"/>
              </w:rPr>
            </w:pPr>
            <w:r w:rsidDel="00000000" w:rsidR="00000000" w:rsidRPr="00000000">
              <w:rPr>
                <w:rtl w:val="0"/>
              </w:rPr>
            </w:r>
          </w:p>
          <w:p w:rsidR="00000000" w:rsidDel="00000000" w:rsidP="00000000" w:rsidRDefault="00000000" w:rsidRPr="00000000" w14:paraId="000002CA">
            <w:pPr>
              <w:shd w:fill="ffffff" w:val="clear"/>
              <w:jc w:val="both"/>
              <w:rPr>
                <w:b w:val="1"/>
                <w:sz w:val="20"/>
                <w:szCs w:val="20"/>
              </w:rPr>
            </w:pPr>
            <w:r w:rsidDel="00000000" w:rsidR="00000000" w:rsidRPr="00000000">
              <w:rPr>
                <w:rtl w:val="0"/>
              </w:rPr>
            </w:r>
          </w:p>
          <w:p w:rsidR="00000000" w:rsidDel="00000000" w:rsidP="00000000" w:rsidRDefault="00000000" w:rsidRPr="00000000" w14:paraId="000002CB">
            <w:pPr>
              <w:shd w:fill="ffffff" w:val="clear"/>
              <w:jc w:val="both"/>
              <w:rPr>
                <w:b w:val="1"/>
                <w:sz w:val="20"/>
                <w:szCs w:val="20"/>
              </w:rPr>
            </w:pPr>
            <w:r w:rsidDel="00000000" w:rsidR="00000000" w:rsidRPr="00000000">
              <w:rPr>
                <w:rtl w:val="0"/>
              </w:rPr>
            </w:r>
          </w:p>
          <w:p w:rsidR="00000000" w:rsidDel="00000000" w:rsidP="00000000" w:rsidRDefault="00000000" w:rsidRPr="00000000" w14:paraId="000002CC">
            <w:pPr>
              <w:shd w:fill="ffffff" w:val="clear"/>
              <w:jc w:val="both"/>
              <w:rPr>
                <w:b w:val="1"/>
                <w:sz w:val="20"/>
                <w:szCs w:val="20"/>
              </w:rPr>
            </w:pPr>
            <w:r w:rsidDel="00000000" w:rsidR="00000000" w:rsidRPr="00000000">
              <w:rPr>
                <w:rtl w:val="0"/>
              </w:rPr>
            </w:r>
          </w:p>
          <w:p w:rsidR="00000000" w:rsidDel="00000000" w:rsidP="00000000" w:rsidRDefault="00000000" w:rsidRPr="00000000" w14:paraId="000002CD">
            <w:pPr>
              <w:shd w:fill="ffffff" w:val="clear"/>
              <w:jc w:val="both"/>
              <w:rPr>
                <w:b w:val="1"/>
                <w:sz w:val="20"/>
                <w:szCs w:val="20"/>
              </w:rPr>
            </w:pPr>
            <w:r w:rsidDel="00000000" w:rsidR="00000000" w:rsidRPr="00000000">
              <w:rPr>
                <w:rtl w:val="0"/>
              </w:rPr>
            </w:r>
          </w:p>
          <w:p w:rsidR="00000000" w:rsidDel="00000000" w:rsidP="00000000" w:rsidRDefault="00000000" w:rsidRPr="00000000" w14:paraId="000002CE">
            <w:pPr>
              <w:shd w:fill="ffffff" w:val="clear"/>
              <w:jc w:val="both"/>
              <w:rPr>
                <w:b w:val="1"/>
                <w:sz w:val="20"/>
                <w:szCs w:val="20"/>
              </w:rPr>
            </w:pPr>
            <w:r w:rsidDel="00000000" w:rsidR="00000000" w:rsidRPr="00000000">
              <w:rPr>
                <w:rtl w:val="0"/>
              </w:rPr>
            </w:r>
          </w:p>
          <w:p w:rsidR="00000000" w:rsidDel="00000000" w:rsidP="00000000" w:rsidRDefault="00000000" w:rsidRPr="00000000" w14:paraId="000002CF">
            <w:pPr>
              <w:shd w:fill="ffffff" w:val="clear"/>
              <w:jc w:val="both"/>
              <w:rPr>
                <w:b w:val="1"/>
                <w:sz w:val="20"/>
                <w:szCs w:val="20"/>
              </w:rPr>
            </w:pPr>
            <w:r w:rsidDel="00000000" w:rsidR="00000000" w:rsidRPr="00000000">
              <w:rPr>
                <w:rtl w:val="0"/>
              </w:rPr>
            </w:r>
          </w:p>
          <w:p w:rsidR="00000000" w:rsidDel="00000000" w:rsidP="00000000" w:rsidRDefault="00000000" w:rsidRPr="00000000" w14:paraId="000002D0">
            <w:pPr>
              <w:shd w:fill="ffffff" w:val="clear"/>
              <w:jc w:val="both"/>
              <w:rPr>
                <w:b w:val="1"/>
                <w:sz w:val="20"/>
                <w:szCs w:val="20"/>
              </w:rPr>
            </w:pPr>
            <w:r w:rsidDel="00000000" w:rsidR="00000000" w:rsidRPr="00000000">
              <w:rPr>
                <w:rtl w:val="0"/>
              </w:rPr>
            </w:r>
          </w:p>
          <w:p w:rsidR="00000000" w:rsidDel="00000000" w:rsidP="00000000" w:rsidRDefault="00000000" w:rsidRPr="00000000" w14:paraId="000002D1">
            <w:pPr>
              <w:shd w:fill="ffffff" w:val="clear"/>
              <w:jc w:val="both"/>
              <w:rPr>
                <w:b w:val="1"/>
                <w:sz w:val="20"/>
                <w:szCs w:val="20"/>
              </w:rPr>
            </w:pPr>
            <w:r w:rsidDel="00000000" w:rsidR="00000000" w:rsidRPr="00000000">
              <w:rPr>
                <w:rtl w:val="0"/>
              </w:rPr>
            </w:r>
          </w:p>
          <w:p w:rsidR="00000000" w:rsidDel="00000000" w:rsidP="00000000" w:rsidRDefault="00000000" w:rsidRPr="00000000" w14:paraId="000002D2">
            <w:pPr>
              <w:shd w:fill="ffffff" w:val="clear"/>
              <w:jc w:val="both"/>
              <w:rPr>
                <w:b w:val="1"/>
                <w:sz w:val="20"/>
                <w:szCs w:val="20"/>
              </w:rPr>
            </w:pPr>
            <w:r w:rsidDel="00000000" w:rsidR="00000000" w:rsidRPr="00000000">
              <w:rPr>
                <w:rtl w:val="0"/>
              </w:rPr>
            </w:r>
          </w:p>
          <w:p w:rsidR="00000000" w:rsidDel="00000000" w:rsidP="00000000" w:rsidRDefault="00000000" w:rsidRPr="00000000" w14:paraId="000002D3">
            <w:pPr>
              <w:shd w:fill="ffffff" w:val="clear"/>
              <w:jc w:val="both"/>
              <w:rPr>
                <w:b w:val="1"/>
                <w:sz w:val="20"/>
                <w:szCs w:val="20"/>
              </w:rPr>
            </w:pPr>
            <w:r w:rsidDel="00000000" w:rsidR="00000000" w:rsidRPr="00000000">
              <w:rPr>
                <w:rtl w:val="0"/>
              </w:rPr>
            </w:r>
          </w:p>
          <w:p w:rsidR="00000000" w:rsidDel="00000000" w:rsidP="00000000" w:rsidRDefault="00000000" w:rsidRPr="00000000" w14:paraId="000002D4">
            <w:pPr>
              <w:shd w:fill="ffffff" w:val="clear"/>
              <w:jc w:val="both"/>
              <w:rPr>
                <w:b w:val="1"/>
                <w:sz w:val="20"/>
                <w:szCs w:val="20"/>
              </w:rPr>
            </w:pPr>
            <w:r w:rsidDel="00000000" w:rsidR="00000000" w:rsidRPr="00000000">
              <w:rPr>
                <w:rtl w:val="0"/>
              </w:rPr>
            </w:r>
          </w:p>
          <w:p w:rsidR="00000000" w:rsidDel="00000000" w:rsidP="00000000" w:rsidRDefault="00000000" w:rsidRPr="00000000" w14:paraId="000002D5">
            <w:pPr>
              <w:shd w:fill="ffffff" w:val="clear"/>
              <w:jc w:val="both"/>
              <w:rPr>
                <w:b w:val="1"/>
                <w:sz w:val="20"/>
                <w:szCs w:val="20"/>
              </w:rPr>
            </w:pPr>
            <w:r w:rsidDel="00000000" w:rsidR="00000000" w:rsidRPr="00000000">
              <w:rPr>
                <w:rtl w:val="0"/>
              </w:rPr>
            </w:r>
          </w:p>
          <w:p w:rsidR="00000000" w:rsidDel="00000000" w:rsidP="00000000" w:rsidRDefault="00000000" w:rsidRPr="00000000" w14:paraId="000002D6">
            <w:pPr>
              <w:shd w:fill="ffffff" w:val="clear"/>
              <w:jc w:val="both"/>
              <w:rPr>
                <w:b w:val="1"/>
                <w:sz w:val="20"/>
                <w:szCs w:val="20"/>
              </w:rPr>
            </w:pPr>
            <w:r w:rsidDel="00000000" w:rsidR="00000000" w:rsidRPr="00000000">
              <w:rPr>
                <w:rtl w:val="0"/>
              </w:rPr>
            </w:r>
          </w:p>
          <w:p w:rsidR="00000000" w:rsidDel="00000000" w:rsidP="00000000" w:rsidRDefault="00000000" w:rsidRPr="00000000" w14:paraId="000002D7">
            <w:pPr>
              <w:shd w:fill="ffffff" w:val="clear"/>
              <w:jc w:val="both"/>
              <w:rPr>
                <w:b w:val="1"/>
                <w:sz w:val="20"/>
                <w:szCs w:val="20"/>
              </w:rPr>
            </w:pPr>
            <w:r w:rsidDel="00000000" w:rsidR="00000000" w:rsidRPr="00000000">
              <w:rPr>
                <w:rtl w:val="0"/>
              </w:rPr>
            </w:r>
          </w:p>
          <w:p w:rsidR="00000000" w:rsidDel="00000000" w:rsidP="00000000" w:rsidRDefault="00000000" w:rsidRPr="00000000" w14:paraId="000002D8">
            <w:pPr>
              <w:shd w:fill="ffffff" w:val="clear"/>
              <w:jc w:val="both"/>
              <w:rPr>
                <w:b w:val="1"/>
                <w:sz w:val="20"/>
                <w:szCs w:val="20"/>
              </w:rPr>
            </w:pPr>
            <w:r w:rsidDel="00000000" w:rsidR="00000000" w:rsidRPr="00000000">
              <w:rPr>
                <w:rtl w:val="0"/>
              </w:rPr>
            </w:r>
          </w:p>
          <w:p w:rsidR="00000000" w:rsidDel="00000000" w:rsidP="00000000" w:rsidRDefault="00000000" w:rsidRPr="00000000" w14:paraId="000002D9">
            <w:pPr>
              <w:shd w:fill="ffffff" w:val="clear"/>
              <w:jc w:val="both"/>
              <w:rPr>
                <w:b w:val="1"/>
                <w:sz w:val="20"/>
                <w:szCs w:val="20"/>
              </w:rPr>
            </w:pPr>
            <w:r w:rsidDel="00000000" w:rsidR="00000000" w:rsidRPr="00000000">
              <w:rPr>
                <w:rtl w:val="0"/>
              </w:rPr>
            </w:r>
          </w:p>
          <w:p w:rsidR="00000000" w:rsidDel="00000000" w:rsidP="00000000" w:rsidRDefault="00000000" w:rsidRPr="00000000" w14:paraId="000002DA">
            <w:pPr>
              <w:shd w:fill="ffffff" w:val="clear"/>
              <w:jc w:val="both"/>
              <w:rPr>
                <w:sz w:val="20"/>
                <w:szCs w:val="20"/>
              </w:rPr>
            </w:pPr>
            <w:r w:rsidDel="00000000" w:rsidR="00000000" w:rsidRPr="00000000">
              <w:rPr>
                <w:b w:val="1"/>
                <w:color w:val="000000"/>
                <w:sz w:val="20"/>
                <w:szCs w:val="20"/>
                <w:highlight w:val="yellow"/>
                <w:rtl w:val="0"/>
              </w:rPr>
              <w:t xml:space="preserve">(P12)</w:t>
            </w:r>
            <w:r w:rsidDel="00000000" w:rsidR="00000000" w:rsidRPr="00000000">
              <w:rPr>
                <w:b w:val="1"/>
                <w:color w:val="000000"/>
                <w:sz w:val="20"/>
                <w:szCs w:val="20"/>
                <w:rtl w:val="0"/>
              </w:rPr>
              <w:t xml:space="preserve"> </w:t>
            </w:r>
            <w:r w:rsidDel="00000000" w:rsidR="00000000" w:rsidRPr="00000000">
              <w:rPr>
                <w:sz w:val="20"/>
                <w:szCs w:val="20"/>
                <w:rtl w:val="0"/>
              </w:rPr>
              <w:t xml:space="preserve">En el numeral</w:t>
            </w:r>
            <w:r w:rsidDel="00000000" w:rsidR="00000000" w:rsidRPr="00000000">
              <w:rPr>
                <w:b w:val="1"/>
                <w:sz w:val="20"/>
                <w:szCs w:val="20"/>
                <w:rtl w:val="0"/>
              </w:rPr>
              <w:t xml:space="preserve"> 9.2.2 “Nacionales, departamentales y distritales”, </w:t>
            </w:r>
            <w:r w:rsidDel="00000000" w:rsidR="00000000" w:rsidRPr="00000000">
              <w:rPr>
                <w:sz w:val="20"/>
                <w:szCs w:val="20"/>
                <w:rtl w:val="0"/>
              </w:rPr>
              <w:t xml:space="preserve">mostrar la introducción al tema de impuestos Nacionales, departamentales y distritales; seguido de la explicación del concepto y composición de los impuestos Nacionales </w:t>
            </w:r>
            <w:r w:rsidDel="00000000" w:rsidR="00000000" w:rsidRPr="00000000">
              <w:rPr>
                <w:b w:val="1"/>
                <w:color w:val="000000"/>
                <w:sz w:val="20"/>
                <w:szCs w:val="20"/>
                <w:highlight w:val="yellow"/>
                <w:rtl w:val="0"/>
              </w:rPr>
              <w:t xml:space="preserve">(P12)</w:t>
            </w:r>
            <w:r w:rsidDel="00000000" w:rsidR="00000000" w:rsidRPr="00000000">
              <w:rPr>
                <w:sz w:val="20"/>
                <w:szCs w:val="20"/>
                <w:rtl w:val="0"/>
              </w:rPr>
              <w:t xml:space="preserve">:</w:t>
            </w:r>
          </w:p>
          <w:p w:rsidR="00000000" w:rsidDel="00000000" w:rsidP="00000000" w:rsidRDefault="00000000" w:rsidRPr="00000000" w14:paraId="000002DB">
            <w:pPr>
              <w:shd w:fill="ffffff" w:val="clear"/>
              <w:jc w:val="both"/>
              <w:rPr>
                <w:b w:val="1"/>
                <w:sz w:val="20"/>
                <w:szCs w:val="20"/>
              </w:rPr>
            </w:pPr>
            <w:r w:rsidDel="00000000" w:rsidR="00000000" w:rsidRPr="00000000">
              <w:rPr>
                <w:rtl w:val="0"/>
              </w:rPr>
            </w:r>
          </w:p>
          <w:p w:rsidR="00000000" w:rsidDel="00000000" w:rsidP="00000000" w:rsidRDefault="00000000" w:rsidRPr="00000000" w14:paraId="000002DC">
            <w:pPr>
              <w:shd w:fill="ffffff" w:val="clear"/>
              <w:jc w:val="both"/>
              <w:rPr>
                <w:b w:val="1"/>
                <w:color w:val="1155cc"/>
                <w:sz w:val="20"/>
                <w:szCs w:val="20"/>
                <w:u w:val="single"/>
              </w:rPr>
            </w:pPr>
            <w:r w:rsidDel="00000000" w:rsidR="00000000" w:rsidRPr="00000000">
              <w:rPr>
                <w:rtl w:val="0"/>
              </w:rPr>
            </w:r>
          </w:p>
          <w:p w:rsidR="00000000" w:rsidDel="00000000" w:rsidP="00000000" w:rsidRDefault="00000000" w:rsidRPr="00000000" w14:paraId="000002DD">
            <w:pPr>
              <w:shd w:fill="ffffff" w:val="clear"/>
              <w:jc w:val="both"/>
              <w:rPr>
                <w:b w:val="1"/>
                <w:color w:val="1155cc"/>
                <w:sz w:val="20"/>
                <w:szCs w:val="20"/>
                <w:u w:val="single"/>
              </w:rPr>
            </w:pPr>
            <w:r w:rsidDel="00000000" w:rsidR="00000000" w:rsidRPr="00000000">
              <w:rPr>
                <w:rtl w:val="0"/>
              </w:rPr>
            </w:r>
          </w:p>
          <w:p w:rsidR="00000000" w:rsidDel="00000000" w:rsidP="00000000" w:rsidRDefault="00000000" w:rsidRPr="00000000" w14:paraId="000002DE">
            <w:pPr>
              <w:shd w:fill="ffffff" w:val="clear"/>
              <w:jc w:val="both"/>
              <w:rPr>
                <w:color w:val="000000"/>
                <w:sz w:val="20"/>
                <w:szCs w:val="20"/>
              </w:rPr>
            </w:pPr>
            <w:r w:rsidDel="00000000" w:rsidR="00000000" w:rsidRPr="00000000">
              <w:rPr>
                <w:color w:val="000000"/>
                <w:sz w:val="20"/>
                <w:szCs w:val="20"/>
                <w:rtl w:val="0"/>
              </w:rPr>
              <w:t xml:space="preserve">Posteriormente, se presenta la clasificación de impuestos, iniciando con impuesto sobre las ventas; para ello, se presenta el siguiente gráfico de forma secuencial:</w:t>
            </w:r>
          </w:p>
          <w:p w:rsidR="00000000" w:rsidDel="00000000" w:rsidP="00000000" w:rsidRDefault="00000000" w:rsidRPr="00000000" w14:paraId="000002DF">
            <w:pP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2E0">
            <w:pP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2E1">
            <w:pPr>
              <w:shd w:fill="ffffff" w:val="clear"/>
              <w:jc w:val="both"/>
              <w:rPr>
                <w:color w:val="000000"/>
                <w:sz w:val="20"/>
                <w:szCs w:val="20"/>
              </w:rPr>
            </w:pPr>
            <w:r w:rsidDel="00000000" w:rsidR="00000000" w:rsidRPr="00000000">
              <w:rPr/>
              <w:drawing>
                <wp:inline distB="0" distT="0" distL="0" distR="0">
                  <wp:extent cx="2266950" cy="1504950"/>
                  <wp:effectExtent b="0" l="0" r="0" t="0"/>
                  <wp:docPr descr="Infografía de negocios con foto vector gratuito" id="75" name="image16.jpg"/>
                  <a:graphic>
                    <a:graphicData uri="http://schemas.openxmlformats.org/drawingml/2006/picture">
                      <pic:pic>
                        <pic:nvPicPr>
                          <pic:cNvPr descr="Infografía de negocios con foto vector gratuito" id="0" name="image16.jpg"/>
                          <pic:cNvPicPr preferRelativeResize="0"/>
                        </pic:nvPicPr>
                        <pic:blipFill>
                          <a:blip r:embed="rId19"/>
                          <a:srcRect b="0" l="0" r="0" t="0"/>
                          <a:stretch>
                            <a:fillRect/>
                          </a:stretch>
                        </pic:blipFill>
                        <pic:spPr>
                          <a:xfrm>
                            <a:off x="0" y="0"/>
                            <a:ext cx="2266950"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2E2">
            <w:pP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2E3">
            <w:pPr>
              <w:shd w:fill="ffffff" w:val="clear"/>
              <w:jc w:val="both"/>
              <w:rPr>
                <w:sz w:val="20"/>
                <w:szCs w:val="20"/>
              </w:rPr>
            </w:pPr>
            <w:r w:rsidDel="00000000" w:rsidR="00000000" w:rsidRPr="00000000">
              <w:rPr>
                <w:sz w:val="20"/>
                <w:szCs w:val="20"/>
                <w:rtl w:val="0"/>
              </w:rPr>
              <w:t xml:space="preserve">Dar clic para ver </w:t>
            </w:r>
            <w:hyperlink r:id="rId20">
              <w:r w:rsidDel="00000000" w:rsidR="00000000" w:rsidRPr="00000000">
                <w:rPr>
                  <w:color w:val="0000ff"/>
                  <w:sz w:val="20"/>
                  <w:szCs w:val="20"/>
                  <w:u w:val="single"/>
                  <w:rtl w:val="0"/>
                </w:rPr>
                <w:t xml:space="preserve">Imagen</w:t>
              </w:r>
            </w:hyperlink>
            <w:r w:rsidDel="00000000" w:rsidR="00000000" w:rsidRPr="00000000">
              <w:rPr>
                <w:rtl w:val="0"/>
              </w:rPr>
            </w:r>
          </w:p>
          <w:p w:rsidR="00000000" w:rsidDel="00000000" w:rsidP="00000000" w:rsidRDefault="00000000" w:rsidRPr="00000000" w14:paraId="000002E4">
            <w:pP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2E5">
            <w:pP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2E6">
            <w:pP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2E7">
            <w:pPr>
              <w:shd w:fill="ffffff" w:val="clear"/>
              <w:jc w:val="both"/>
              <w:rPr>
                <w:color w:val="000000"/>
                <w:sz w:val="20"/>
                <w:szCs w:val="20"/>
              </w:rPr>
            </w:pPr>
            <w:r w:rsidDel="00000000" w:rsidR="00000000" w:rsidRPr="00000000">
              <w:rPr>
                <w:color w:val="000000"/>
                <w:sz w:val="20"/>
                <w:szCs w:val="20"/>
                <w:rtl w:val="0"/>
              </w:rPr>
              <w:t xml:space="preserve">En el círculo del centro se encuentra el título “Impuesto sobre las ventas”, junto con el </w:t>
            </w:r>
            <w:r w:rsidDel="00000000" w:rsidR="00000000" w:rsidRPr="00000000">
              <w:rPr>
                <w:b w:val="1"/>
                <w:color w:val="000000"/>
                <w:sz w:val="20"/>
                <w:szCs w:val="20"/>
                <w:rtl w:val="0"/>
              </w:rPr>
              <w:t xml:space="preserve">concepto</w:t>
            </w:r>
            <w:r w:rsidDel="00000000" w:rsidR="00000000" w:rsidRPr="00000000">
              <w:rPr>
                <w:color w:val="000000"/>
                <w:sz w:val="20"/>
                <w:szCs w:val="20"/>
                <w:rtl w:val="0"/>
              </w:rPr>
              <w:t xml:space="preserve"> </w:t>
            </w:r>
            <w:r w:rsidDel="00000000" w:rsidR="00000000" w:rsidRPr="00000000">
              <w:rPr>
                <w:color w:val="000000"/>
                <w:sz w:val="20"/>
                <w:szCs w:val="20"/>
                <w:highlight w:val="yellow"/>
                <w:rtl w:val="0"/>
              </w:rPr>
              <w:t xml:space="preserve">(P13):</w:t>
            </w:r>
            <w:r w:rsidDel="00000000" w:rsidR="00000000" w:rsidRPr="00000000">
              <w:rPr>
                <w:color w:val="000000"/>
                <w:sz w:val="20"/>
                <w:szCs w:val="20"/>
                <w:rtl w:val="0"/>
              </w:rPr>
              <w:br w:type="textWrapping"/>
            </w:r>
          </w:p>
          <w:p w:rsidR="00000000" w:rsidDel="00000000" w:rsidP="00000000" w:rsidRDefault="00000000" w:rsidRPr="00000000" w14:paraId="000002E8">
            <w:pP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2E9">
            <w:pPr>
              <w:shd w:fill="ffffff" w:val="clear"/>
              <w:jc w:val="center"/>
              <w:rPr>
                <w:color w:val="000000"/>
                <w:sz w:val="20"/>
                <w:szCs w:val="20"/>
              </w:rPr>
            </w:pPr>
            <w:r w:rsidDel="00000000" w:rsidR="00000000" w:rsidRPr="00000000">
              <w:rPr/>
              <w:drawing>
                <wp:inline distB="0" distT="0" distL="0" distR="0">
                  <wp:extent cx="1038225" cy="1152525"/>
                  <wp:effectExtent b="0" l="0" r="0" t="0"/>
                  <wp:docPr descr="Infografía de negocios con foto vector gratuito" id="73" name="image19.jpg"/>
                  <a:graphic>
                    <a:graphicData uri="http://schemas.openxmlformats.org/drawingml/2006/picture">
                      <pic:pic>
                        <pic:nvPicPr>
                          <pic:cNvPr descr="Infografía de negocios con foto vector gratuito" id="0" name="image19.jpg"/>
                          <pic:cNvPicPr preferRelativeResize="0"/>
                        </pic:nvPicPr>
                        <pic:blipFill>
                          <a:blip r:embed="rId21"/>
                          <a:srcRect b="7884" l="26683" r="27121" t="15724"/>
                          <a:stretch>
                            <a:fillRect/>
                          </a:stretch>
                        </pic:blipFill>
                        <pic:spPr>
                          <a:xfrm>
                            <a:off x="0" y="0"/>
                            <a:ext cx="103822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2EA">
            <w:pPr>
              <w:shd w:fill="ffffff" w:val="clear"/>
              <w:jc w:val="both"/>
              <w:rPr>
                <w:color w:val="000000"/>
                <w:sz w:val="20"/>
                <w:szCs w:val="20"/>
                <w:highlight w:val="yellow"/>
              </w:rPr>
            </w:pPr>
            <w:r w:rsidDel="00000000" w:rsidR="00000000" w:rsidRPr="00000000">
              <w:rPr>
                <w:rtl w:val="0"/>
              </w:rPr>
            </w:r>
          </w:p>
          <w:p w:rsidR="00000000" w:rsidDel="00000000" w:rsidP="00000000" w:rsidRDefault="00000000" w:rsidRPr="00000000" w14:paraId="000002EB">
            <w:pPr>
              <w:shd w:fill="ffffff" w:val="clear"/>
              <w:jc w:val="both"/>
              <w:rPr>
                <w:color w:val="000000"/>
                <w:sz w:val="20"/>
                <w:szCs w:val="20"/>
                <w:highlight w:val="yellow"/>
              </w:rPr>
            </w:pPr>
            <w:r w:rsidDel="00000000" w:rsidR="00000000" w:rsidRPr="00000000">
              <w:rPr>
                <w:rtl w:val="0"/>
              </w:rPr>
            </w:r>
          </w:p>
          <w:p w:rsidR="00000000" w:rsidDel="00000000" w:rsidP="00000000" w:rsidRDefault="00000000" w:rsidRPr="00000000" w14:paraId="000002EC">
            <w:pPr>
              <w:shd w:fill="ffffff" w:val="clear"/>
              <w:jc w:val="both"/>
              <w:rPr>
                <w:color w:val="000000"/>
                <w:sz w:val="20"/>
                <w:szCs w:val="20"/>
                <w:highlight w:val="yellow"/>
              </w:rPr>
            </w:pPr>
            <w:r w:rsidDel="00000000" w:rsidR="00000000" w:rsidRPr="00000000">
              <w:rPr>
                <w:rtl w:val="0"/>
              </w:rPr>
            </w:r>
          </w:p>
          <w:p w:rsidR="00000000" w:rsidDel="00000000" w:rsidP="00000000" w:rsidRDefault="00000000" w:rsidRPr="00000000" w14:paraId="000002ED">
            <w:pPr>
              <w:shd w:fill="ffffff" w:val="clear"/>
              <w:jc w:val="both"/>
              <w:rPr>
                <w:color w:val="000000"/>
                <w:sz w:val="20"/>
                <w:szCs w:val="20"/>
              </w:rPr>
            </w:pPr>
            <w:r w:rsidDel="00000000" w:rsidR="00000000" w:rsidRPr="00000000">
              <w:rPr>
                <w:color w:val="000000"/>
                <w:sz w:val="20"/>
                <w:szCs w:val="20"/>
                <w:highlight w:val="yellow"/>
                <w:rtl w:val="0"/>
              </w:rPr>
              <w:t xml:space="preserve">(P14)</w:t>
            </w:r>
            <w:r w:rsidDel="00000000" w:rsidR="00000000" w:rsidRPr="00000000">
              <w:rPr>
                <w:color w:val="000000"/>
                <w:sz w:val="20"/>
                <w:szCs w:val="20"/>
                <w:rtl w:val="0"/>
              </w:rPr>
              <w:t xml:space="preserve"> </w:t>
            </w:r>
            <w:r w:rsidDel="00000000" w:rsidR="00000000" w:rsidRPr="00000000">
              <w:rPr>
                <w:b w:val="1"/>
                <w:color w:val="000000"/>
                <w:sz w:val="20"/>
                <w:szCs w:val="20"/>
                <w:rtl w:val="0"/>
              </w:rPr>
              <w:t xml:space="preserve">Clasificación de bienes y servicios</w:t>
            </w:r>
            <w:r w:rsidDel="00000000" w:rsidR="00000000" w:rsidRPr="00000000">
              <w:rPr>
                <w:color w:val="000000"/>
                <w:sz w:val="20"/>
                <w:szCs w:val="20"/>
                <w:rtl w:val="0"/>
              </w:rPr>
              <w:t xml:space="preserve">. Este numeral se relaciona en el primer círculo superior izquierdo (1), incluir la imagen que se encuentra del caduceo que se relaciona a continuación: </w:t>
            </w:r>
          </w:p>
          <w:p w:rsidR="00000000" w:rsidDel="00000000" w:rsidP="00000000" w:rsidRDefault="00000000" w:rsidRPr="00000000" w14:paraId="000002EE">
            <w:pP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2EF">
            <w:pP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2F0">
            <w:pPr>
              <w:shd w:fill="ffffff" w:val="clear"/>
              <w:jc w:val="both"/>
              <w:rPr/>
            </w:pPr>
            <w:r w:rsidDel="00000000" w:rsidR="00000000" w:rsidRPr="00000000">
              <w:rPr/>
              <w:drawing>
                <wp:inline distB="0" distT="0" distL="0" distR="0">
                  <wp:extent cx="1571625" cy="1066800"/>
                  <wp:effectExtent b="0" l="0" r="0" t="0"/>
                  <wp:docPr descr="Teamwork of businesspeople" id="74" name="image21.jpg"/>
                  <a:graphic>
                    <a:graphicData uri="http://schemas.openxmlformats.org/drawingml/2006/picture">
                      <pic:pic>
                        <pic:nvPicPr>
                          <pic:cNvPr descr="Teamwork of businesspeople" id="0" name="image21.jpg"/>
                          <pic:cNvPicPr preferRelativeResize="0"/>
                        </pic:nvPicPr>
                        <pic:blipFill>
                          <a:blip r:embed="rId22"/>
                          <a:srcRect b="0" l="0" r="0" t="0"/>
                          <a:stretch>
                            <a:fillRect/>
                          </a:stretch>
                        </pic:blipFill>
                        <pic:spPr>
                          <a:xfrm>
                            <a:off x="0" y="0"/>
                            <a:ext cx="1571625"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2F1">
            <w:pPr>
              <w:shd w:fill="ffffff" w:val="clear"/>
              <w:jc w:val="both"/>
              <w:rPr>
                <w:sz w:val="20"/>
                <w:szCs w:val="20"/>
              </w:rPr>
            </w:pPr>
            <w:r w:rsidDel="00000000" w:rsidR="00000000" w:rsidRPr="00000000">
              <w:rPr>
                <w:sz w:val="20"/>
                <w:szCs w:val="20"/>
                <w:rtl w:val="0"/>
              </w:rPr>
              <w:t xml:space="preserve">Dar clic para ver </w:t>
            </w:r>
            <w:hyperlink r:id="rId23">
              <w:r w:rsidDel="00000000" w:rsidR="00000000" w:rsidRPr="00000000">
                <w:rPr>
                  <w:color w:val="0000ff"/>
                  <w:sz w:val="20"/>
                  <w:szCs w:val="20"/>
                  <w:u w:val="single"/>
                  <w:rtl w:val="0"/>
                </w:rPr>
                <w:t xml:space="preserve">Imagen</w:t>
              </w:r>
            </w:hyperlink>
            <w:r w:rsidDel="00000000" w:rsidR="00000000" w:rsidRPr="00000000">
              <w:rPr>
                <w:rtl w:val="0"/>
              </w:rPr>
            </w:r>
          </w:p>
          <w:p w:rsidR="00000000" w:rsidDel="00000000" w:rsidP="00000000" w:rsidRDefault="00000000" w:rsidRPr="00000000" w14:paraId="000002F2">
            <w:pP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2F3">
            <w:pPr>
              <w:shd w:fill="ffffff" w:val="clear"/>
              <w:jc w:val="both"/>
              <w:rPr>
                <w:color w:val="000000"/>
                <w:sz w:val="20"/>
                <w:szCs w:val="20"/>
              </w:rPr>
            </w:pPr>
            <w:r w:rsidDel="00000000" w:rsidR="00000000" w:rsidRPr="00000000">
              <w:rPr>
                <w:color w:val="000000"/>
                <w:sz w:val="20"/>
                <w:szCs w:val="20"/>
                <w:rtl w:val="0"/>
              </w:rPr>
              <w:t xml:space="preserve">Seguidamente en la parte de abajo se despliega el texto con la clasificación de gravados, exentos y excluidos.</w:t>
            </w:r>
          </w:p>
          <w:p w:rsidR="00000000" w:rsidDel="00000000" w:rsidP="00000000" w:rsidRDefault="00000000" w:rsidRPr="00000000" w14:paraId="000002F4">
            <w:pP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2F5">
            <w:pPr>
              <w:shd w:fill="ffffff" w:val="clear"/>
              <w:jc w:val="both"/>
              <w:rPr>
                <w:color w:val="000000"/>
                <w:sz w:val="20"/>
                <w:szCs w:val="20"/>
                <w:highlight w:val="yellow"/>
              </w:rPr>
            </w:pPr>
            <w:r w:rsidDel="00000000" w:rsidR="00000000" w:rsidRPr="00000000">
              <w:rPr/>
              <w:drawing>
                <wp:inline distB="0" distT="0" distL="0" distR="0">
                  <wp:extent cx="1581150" cy="1504950"/>
                  <wp:effectExtent b="0" l="0" r="0" t="0"/>
                  <wp:docPr descr="Infografía de negocios con foto vector gratuito" id="76" name="image24.jpg"/>
                  <a:graphic>
                    <a:graphicData uri="http://schemas.openxmlformats.org/drawingml/2006/picture">
                      <pic:pic>
                        <pic:nvPicPr>
                          <pic:cNvPr descr="Infografía de negocios con foto vector gratuito" id="0" name="image24.jpg"/>
                          <pic:cNvPicPr preferRelativeResize="0"/>
                        </pic:nvPicPr>
                        <pic:blipFill>
                          <a:blip r:embed="rId24"/>
                          <a:srcRect b="44983" l="0" r="60455" t="-1433"/>
                          <a:stretch>
                            <a:fillRect/>
                          </a:stretch>
                        </pic:blipFill>
                        <pic:spPr>
                          <a:xfrm>
                            <a:off x="0" y="0"/>
                            <a:ext cx="1581150"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2F6">
            <w:pPr>
              <w:shd w:fill="ffffff" w:val="clear"/>
              <w:jc w:val="both"/>
              <w:rPr>
                <w:color w:val="000000"/>
                <w:sz w:val="20"/>
                <w:szCs w:val="20"/>
                <w:highlight w:val="yellow"/>
              </w:rPr>
            </w:pPr>
            <w:r w:rsidDel="00000000" w:rsidR="00000000" w:rsidRPr="00000000">
              <w:rPr>
                <w:rtl w:val="0"/>
              </w:rPr>
            </w:r>
          </w:p>
          <w:p w:rsidR="00000000" w:rsidDel="00000000" w:rsidP="00000000" w:rsidRDefault="00000000" w:rsidRPr="00000000" w14:paraId="000002F7">
            <w:pPr>
              <w:shd w:fill="ffffff" w:val="clear"/>
              <w:jc w:val="both"/>
              <w:rPr>
                <w:color w:val="000000"/>
                <w:sz w:val="20"/>
                <w:szCs w:val="20"/>
                <w:highlight w:val="yellow"/>
              </w:rPr>
            </w:pPr>
            <w:r w:rsidDel="00000000" w:rsidR="00000000" w:rsidRPr="00000000">
              <w:rPr>
                <w:rtl w:val="0"/>
              </w:rPr>
            </w:r>
          </w:p>
          <w:p w:rsidR="00000000" w:rsidDel="00000000" w:rsidP="00000000" w:rsidRDefault="00000000" w:rsidRPr="00000000" w14:paraId="000002F8">
            <w:pPr>
              <w:shd w:fill="ffffff" w:val="clear"/>
              <w:jc w:val="both"/>
              <w:rPr>
                <w:color w:val="000000"/>
                <w:sz w:val="20"/>
                <w:szCs w:val="20"/>
              </w:rPr>
            </w:pPr>
            <w:r w:rsidDel="00000000" w:rsidR="00000000" w:rsidRPr="00000000">
              <w:rPr>
                <w:color w:val="000000"/>
                <w:sz w:val="20"/>
                <w:szCs w:val="20"/>
                <w:highlight w:val="yellow"/>
                <w:rtl w:val="0"/>
              </w:rPr>
              <w:t xml:space="preserve">(P15)</w:t>
            </w:r>
            <w:r w:rsidDel="00000000" w:rsidR="00000000" w:rsidRPr="00000000">
              <w:rPr>
                <w:color w:val="000000"/>
                <w:sz w:val="20"/>
                <w:szCs w:val="20"/>
                <w:rtl w:val="0"/>
              </w:rPr>
              <w:t xml:space="preserve"> </w:t>
            </w:r>
            <w:r w:rsidDel="00000000" w:rsidR="00000000" w:rsidRPr="00000000">
              <w:rPr>
                <w:b w:val="1"/>
                <w:color w:val="000000"/>
                <w:sz w:val="20"/>
                <w:szCs w:val="20"/>
                <w:rtl w:val="0"/>
              </w:rPr>
              <w:t xml:space="preserve">Requisitos. </w:t>
            </w:r>
            <w:r w:rsidDel="00000000" w:rsidR="00000000" w:rsidRPr="00000000">
              <w:rPr>
                <w:color w:val="000000"/>
                <w:sz w:val="20"/>
                <w:szCs w:val="20"/>
                <w:rtl w:val="0"/>
              </w:rPr>
              <w:t xml:space="preserve">En este numeral, en el círculo superior derecho (2), se registra la siguiente imagen, de lisa:</w:t>
            </w:r>
          </w:p>
          <w:p w:rsidR="00000000" w:rsidDel="00000000" w:rsidP="00000000" w:rsidRDefault="00000000" w:rsidRPr="00000000" w14:paraId="000002F9">
            <w:pPr>
              <w:shd w:fill="ffffff" w:val="clear"/>
              <w:jc w:val="both"/>
              <w:rPr>
                <w:b w:val="1"/>
                <w:color w:val="000000"/>
                <w:sz w:val="20"/>
                <w:szCs w:val="20"/>
              </w:rPr>
            </w:pPr>
            <w:r w:rsidDel="00000000" w:rsidR="00000000" w:rsidRPr="00000000">
              <w:rPr>
                <w:rtl w:val="0"/>
              </w:rPr>
            </w:r>
          </w:p>
          <w:p w:rsidR="00000000" w:rsidDel="00000000" w:rsidP="00000000" w:rsidRDefault="00000000" w:rsidRPr="00000000" w14:paraId="000002FA">
            <w:pPr>
              <w:shd w:fill="ffffff" w:val="clear"/>
              <w:jc w:val="both"/>
              <w:rPr>
                <w:b w:val="1"/>
                <w:color w:val="000000"/>
                <w:sz w:val="20"/>
                <w:szCs w:val="20"/>
              </w:rPr>
            </w:pPr>
            <w:r w:rsidDel="00000000" w:rsidR="00000000" w:rsidRPr="00000000">
              <w:rPr/>
              <w:drawing>
                <wp:inline distB="0" distT="0" distL="0" distR="0">
                  <wp:extent cx="2091863" cy="1234380"/>
                  <wp:effectExtent b="0" l="0" r="0" t="0"/>
                  <wp:docPr descr="Woman touching a compliance concept" id="77" name="image22.jpg"/>
                  <a:graphic>
                    <a:graphicData uri="http://schemas.openxmlformats.org/drawingml/2006/picture">
                      <pic:pic>
                        <pic:nvPicPr>
                          <pic:cNvPr descr="Woman touching a compliance concept" id="0" name="image22.jpg"/>
                          <pic:cNvPicPr preferRelativeResize="0"/>
                        </pic:nvPicPr>
                        <pic:blipFill>
                          <a:blip r:embed="rId25"/>
                          <a:srcRect b="6177" l="1" r="3335" t="0"/>
                          <a:stretch>
                            <a:fillRect/>
                          </a:stretch>
                        </pic:blipFill>
                        <pic:spPr>
                          <a:xfrm>
                            <a:off x="0" y="0"/>
                            <a:ext cx="2091863" cy="1234380"/>
                          </a:xfrm>
                          <a:prstGeom prst="rect"/>
                          <a:ln/>
                        </pic:spPr>
                      </pic:pic>
                    </a:graphicData>
                  </a:graphic>
                </wp:inline>
              </w:drawing>
            </w:r>
            <w:r w:rsidDel="00000000" w:rsidR="00000000" w:rsidRPr="00000000">
              <w:rPr>
                <w:rtl w:val="0"/>
              </w:rPr>
            </w:r>
          </w:p>
          <w:p w:rsidR="00000000" w:rsidDel="00000000" w:rsidP="00000000" w:rsidRDefault="00000000" w:rsidRPr="00000000" w14:paraId="000002FB">
            <w:pPr>
              <w:shd w:fill="ffffff" w:val="clear"/>
              <w:jc w:val="both"/>
              <w:rPr>
                <w:sz w:val="20"/>
                <w:szCs w:val="20"/>
              </w:rPr>
            </w:pPr>
            <w:r w:rsidDel="00000000" w:rsidR="00000000" w:rsidRPr="00000000">
              <w:rPr>
                <w:sz w:val="20"/>
                <w:szCs w:val="20"/>
                <w:rtl w:val="0"/>
              </w:rPr>
              <w:t xml:space="preserve">Dar clic para ver </w:t>
            </w:r>
            <w:hyperlink r:id="rId26">
              <w:r w:rsidDel="00000000" w:rsidR="00000000" w:rsidRPr="00000000">
                <w:rPr>
                  <w:color w:val="0000ff"/>
                  <w:sz w:val="20"/>
                  <w:szCs w:val="20"/>
                  <w:u w:val="single"/>
                  <w:rtl w:val="0"/>
                </w:rPr>
                <w:t xml:space="preserve">Imagen</w:t>
              </w:r>
            </w:hyperlink>
            <w:r w:rsidDel="00000000" w:rsidR="00000000" w:rsidRPr="00000000">
              <w:rPr>
                <w:rtl w:val="0"/>
              </w:rPr>
            </w:r>
          </w:p>
          <w:p w:rsidR="00000000" w:rsidDel="00000000" w:rsidP="00000000" w:rsidRDefault="00000000" w:rsidRPr="00000000" w14:paraId="000002FC">
            <w:pP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2FD">
            <w:pP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2FE">
            <w:pP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2FF">
            <w:pP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300">
            <w:pPr>
              <w:shd w:fill="ffffff" w:val="clear"/>
              <w:jc w:val="both"/>
              <w:rPr>
                <w:color w:val="000000"/>
                <w:sz w:val="20"/>
                <w:szCs w:val="20"/>
              </w:rPr>
            </w:pPr>
            <w:r w:rsidDel="00000000" w:rsidR="00000000" w:rsidRPr="00000000">
              <w:rPr>
                <w:color w:val="000000"/>
                <w:sz w:val="20"/>
                <w:szCs w:val="20"/>
                <w:rtl w:val="0"/>
              </w:rPr>
              <w:t xml:space="preserve">Luego despliega el texto que aparece en el tema de requisitos:</w:t>
            </w:r>
          </w:p>
          <w:p w:rsidR="00000000" w:rsidDel="00000000" w:rsidP="00000000" w:rsidRDefault="00000000" w:rsidRPr="00000000" w14:paraId="00000301">
            <w:pP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302">
            <w:pP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303">
            <w:pPr>
              <w:shd w:fill="ffffff" w:val="clear"/>
              <w:jc w:val="center"/>
              <w:rPr>
                <w:color w:val="000000"/>
                <w:sz w:val="20"/>
                <w:szCs w:val="20"/>
              </w:rPr>
            </w:pPr>
            <w:r w:rsidDel="00000000" w:rsidR="00000000" w:rsidRPr="00000000">
              <w:rPr/>
              <w:drawing>
                <wp:inline distB="0" distT="0" distL="0" distR="0">
                  <wp:extent cx="1695450" cy="1295400"/>
                  <wp:effectExtent b="0" l="0" r="0" t="0"/>
                  <wp:docPr descr="Infografía de negocios con foto vector gratuito" id="78" name="image24.jpg"/>
                  <a:graphic>
                    <a:graphicData uri="http://schemas.openxmlformats.org/drawingml/2006/picture">
                      <pic:pic>
                        <pic:nvPicPr>
                          <pic:cNvPr descr="Infografía de negocios con foto vector gratuito" id="0" name="image24.jpg"/>
                          <pic:cNvPicPr preferRelativeResize="0"/>
                        </pic:nvPicPr>
                        <pic:blipFill>
                          <a:blip r:embed="rId24"/>
                          <a:srcRect b="45740" l="52361" r="0" t="0"/>
                          <a:stretch>
                            <a:fillRect/>
                          </a:stretch>
                        </pic:blipFill>
                        <pic:spPr>
                          <a:xfrm>
                            <a:off x="0" y="0"/>
                            <a:ext cx="169545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304">
            <w:pP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305">
            <w:pPr>
              <w:shd w:fill="ffffff" w:val="clear"/>
              <w:jc w:val="both"/>
              <w:rPr>
                <w:color w:val="000000"/>
                <w:sz w:val="20"/>
                <w:szCs w:val="20"/>
                <w:highlight w:val="yellow"/>
              </w:rPr>
            </w:pPr>
            <w:r w:rsidDel="00000000" w:rsidR="00000000" w:rsidRPr="00000000">
              <w:rPr>
                <w:rtl w:val="0"/>
              </w:rPr>
            </w:r>
          </w:p>
          <w:p w:rsidR="00000000" w:rsidDel="00000000" w:rsidP="00000000" w:rsidRDefault="00000000" w:rsidRPr="00000000" w14:paraId="00000306">
            <w:pPr>
              <w:shd w:fill="ffffff" w:val="clear"/>
              <w:jc w:val="both"/>
              <w:rPr>
                <w:color w:val="000000"/>
                <w:sz w:val="20"/>
                <w:szCs w:val="20"/>
                <w:highlight w:val="yellow"/>
              </w:rPr>
            </w:pPr>
            <w:r w:rsidDel="00000000" w:rsidR="00000000" w:rsidRPr="00000000">
              <w:rPr>
                <w:rtl w:val="0"/>
              </w:rPr>
            </w:r>
          </w:p>
          <w:p w:rsidR="00000000" w:rsidDel="00000000" w:rsidP="00000000" w:rsidRDefault="00000000" w:rsidRPr="00000000" w14:paraId="00000307">
            <w:pPr>
              <w:shd w:fill="ffffff" w:val="clear"/>
              <w:jc w:val="both"/>
              <w:rPr>
                <w:color w:val="000000"/>
                <w:sz w:val="20"/>
                <w:szCs w:val="20"/>
              </w:rPr>
            </w:pPr>
            <w:r w:rsidDel="00000000" w:rsidR="00000000" w:rsidRPr="00000000">
              <w:rPr>
                <w:color w:val="000000"/>
                <w:sz w:val="20"/>
                <w:szCs w:val="20"/>
                <w:highlight w:val="yellow"/>
                <w:rtl w:val="0"/>
              </w:rPr>
              <w:t xml:space="preserve">(P16)</w:t>
            </w:r>
            <w:r w:rsidDel="00000000" w:rsidR="00000000" w:rsidRPr="00000000">
              <w:rPr>
                <w:color w:val="000000"/>
                <w:sz w:val="20"/>
                <w:szCs w:val="20"/>
                <w:rtl w:val="0"/>
              </w:rPr>
              <w:t xml:space="preserve"> </w:t>
            </w:r>
            <w:r w:rsidDel="00000000" w:rsidR="00000000" w:rsidRPr="00000000">
              <w:rPr>
                <w:b w:val="1"/>
                <w:color w:val="000000"/>
                <w:sz w:val="20"/>
                <w:szCs w:val="20"/>
                <w:rtl w:val="0"/>
              </w:rPr>
              <w:t xml:space="preserve">Periodo de presentación: </w:t>
            </w:r>
            <w:r w:rsidDel="00000000" w:rsidR="00000000" w:rsidRPr="00000000">
              <w:rPr>
                <w:color w:val="000000"/>
                <w:sz w:val="20"/>
                <w:szCs w:val="20"/>
                <w:rtl w:val="0"/>
              </w:rPr>
              <w:t xml:space="preserve">en este numeral en el círculo inferior derecha (3) se presenta la siguiente imagen del calendario:</w:t>
            </w:r>
          </w:p>
          <w:p w:rsidR="00000000" w:rsidDel="00000000" w:rsidP="00000000" w:rsidRDefault="00000000" w:rsidRPr="00000000" w14:paraId="00000308">
            <w:pP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309">
            <w:pPr>
              <w:shd w:fill="ffffff" w:val="clear"/>
              <w:jc w:val="both"/>
              <w:rPr>
                <w:sz w:val="20"/>
                <w:szCs w:val="20"/>
              </w:rPr>
            </w:pPr>
            <w:r w:rsidDel="00000000" w:rsidR="00000000" w:rsidRPr="00000000">
              <w:rPr/>
              <w:drawing>
                <wp:inline distB="0" distT="0" distL="0" distR="0">
                  <wp:extent cx="2181225" cy="990600"/>
                  <wp:effectExtent b="0" l="0" r="0" t="0"/>
                  <wp:docPr descr="Clock and calendar" id="79" name="image23.jpg"/>
                  <a:graphic>
                    <a:graphicData uri="http://schemas.openxmlformats.org/drawingml/2006/picture">
                      <pic:pic>
                        <pic:nvPicPr>
                          <pic:cNvPr descr="Clock and calendar" id="0" name="image23.jpg"/>
                          <pic:cNvPicPr preferRelativeResize="0"/>
                        </pic:nvPicPr>
                        <pic:blipFill>
                          <a:blip r:embed="rId27"/>
                          <a:srcRect b="0" l="0" r="0" t="0"/>
                          <a:stretch>
                            <a:fillRect/>
                          </a:stretch>
                        </pic:blipFill>
                        <pic:spPr>
                          <a:xfrm>
                            <a:off x="0" y="0"/>
                            <a:ext cx="2181225" cy="990600"/>
                          </a:xfrm>
                          <a:prstGeom prst="rect"/>
                          <a:ln/>
                        </pic:spPr>
                      </pic:pic>
                    </a:graphicData>
                  </a:graphic>
                </wp:inline>
              </w:drawing>
            </w:r>
            <w:r w:rsidDel="00000000" w:rsidR="00000000" w:rsidRPr="00000000">
              <w:rPr>
                <w:b w:val="1"/>
                <w:color w:val="000000"/>
                <w:sz w:val="20"/>
                <w:szCs w:val="20"/>
                <w:rtl w:val="0"/>
              </w:rPr>
              <w:br w:type="textWrapping"/>
            </w:r>
            <w:r w:rsidDel="00000000" w:rsidR="00000000" w:rsidRPr="00000000">
              <w:rPr>
                <w:sz w:val="20"/>
                <w:szCs w:val="20"/>
                <w:rtl w:val="0"/>
              </w:rPr>
              <w:t xml:space="preserve">Dar clic para ver </w:t>
            </w:r>
            <w:hyperlink r:id="rId28">
              <w:r w:rsidDel="00000000" w:rsidR="00000000" w:rsidRPr="00000000">
                <w:rPr>
                  <w:color w:val="0000ff"/>
                  <w:sz w:val="20"/>
                  <w:szCs w:val="20"/>
                  <w:u w:val="single"/>
                  <w:rtl w:val="0"/>
                </w:rPr>
                <w:t xml:space="preserve">Imagen</w:t>
              </w:r>
            </w:hyperlink>
            <w:r w:rsidDel="00000000" w:rsidR="00000000" w:rsidRPr="00000000">
              <w:rPr>
                <w:rtl w:val="0"/>
              </w:rPr>
            </w:r>
          </w:p>
          <w:p w:rsidR="00000000" w:rsidDel="00000000" w:rsidP="00000000" w:rsidRDefault="00000000" w:rsidRPr="00000000" w14:paraId="0000030A">
            <w:pPr>
              <w:shd w:fill="ffffff" w:val="clear"/>
              <w:jc w:val="both"/>
              <w:rPr>
                <w:b w:val="1"/>
                <w:color w:val="000000"/>
                <w:sz w:val="20"/>
                <w:szCs w:val="20"/>
              </w:rPr>
            </w:pPr>
            <w:r w:rsidDel="00000000" w:rsidR="00000000" w:rsidRPr="00000000">
              <w:rPr>
                <w:rtl w:val="0"/>
              </w:rPr>
            </w:r>
          </w:p>
          <w:p w:rsidR="00000000" w:rsidDel="00000000" w:rsidP="00000000" w:rsidRDefault="00000000" w:rsidRPr="00000000" w14:paraId="0000030B">
            <w:pPr>
              <w:shd w:fill="ffffff" w:val="clear"/>
              <w:jc w:val="both"/>
              <w:rPr>
                <w:b w:val="1"/>
                <w:color w:val="000000"/>
                <w:sz w:val="20"/>
                <w:szCs w:val="20"/>
              </w:rPr>
            </w:pPr>
            <w:r w:rsidDel="00000000" w:rsidR="00000000" w:rsidRPr="00000000">
              <w:rPr>
                <w:rtl w:val="0"/>
              </w:rPr>
            </w:r>
          </w:p>
          <w:p w:rsidR="00000000" w:rsidDel="00000000" w:rsidP="00000000" w:rsidRDefault="00000000" w:rsidRPr="00000000" w14:paraId="0000030C">
            <w:pPr>
              <w:shd w:fill="ffffff" w:val="clear"/>
              <w:jc w:val="both"/>
              <w:rPr>
                <w:color w:val="000000"/>
                <w:sz w:val="20"/>
                <w:szCs w:val="20"/>
              </w:rPr>
            </w:pPr>
            <w:r w:rsidDel="00000000" w:rsidR="00000000" w:rsidRPr="00000000">
              <w:rPr>
                <w:color w:val="000000"/>
                <w:sz w:val="20"/>
                <w:szCs w:val="20"/>
                <w:rtl w:val="0"/>
              </w:rPr>
              <w:t xml:space="preserve">Luego, se relaciona el texto que contiene el tema de periodos de presentación.</w:t>
            </w:r>
          </w:p>
          <w:p w:rsidR="00000000" w:rsidDel="00000000" w:rsidP="00000000" w:rsidRDefault="00000000" w:rsidRPr="00000000" w14:paraId="0000030D">
            <w:pP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30E">
            <w:pPr>
              <w:shd w:fill="ffffff" w:val="clear"/>
              <w:jc w:val="both"/>
              <w:rPr>
                <w:color w:val="000000"/>
                <w:sz w:val="20"/>
                <w:szCs w:val="20"/>
              </w:rPr>
            </w:pPr>
            <w:r w:rsidDel="00000000" w:rsidR="00000000" w:rsidRPr="00000000">
              <w:rPr/>
              <w:drawing>
                <wp:inline distB="0" distT="0" distL="0" distR="0">
                  <wp:extent cx="1981200" cy="1638300"/>
                  <wp:effectExtent b="0" l="0" r="0" t="0"/>
                  <wp:docPr descr="Infografía de negocios con foto vector gratuito" id="80" name="image24.jpg"/>
                  <a:graphic>
                    <a:graphicData uri="http://schemas.openxmlformats.org/drawingml/2006/picture">
                      <pic:pic>
                        <pic:nvPicPr>
                          <pic:cNvPr descr="Infografía de negocios con foto vector gratuito" id="0" name="image24.jpg"/>
                          <pic:cNvPicPr preferRelativeResize="0"/>
                        </pic:nvPicPr>
                        <pic:blipFill>
                          <a:blip r:embed="rId24"/>
                          <a:srcRect b="0" l="56183" r="0" t="45741"/>
                          <a:stretch>
                            <a:fillRect/>
                          </a:stretch>
                        </pic:blipFill>
                        <pic:spPr>
                          <a:xfrm>
                            <a:off x="0" y="0"/>
                            <a:ext cx="19812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30F">
            <w:pPr>
              <w:shd w:fill="ffffff" w:val="clear"/>
              <w:jc w:val="both"/>
              <w:rPr>
                <w:color w:val="000000"/>
                <w:sz w:val="20"/>
                <w:szCs w:val="20"/>
                <w:highlight w:val="yellow"/>
              </w:rPr>
            </w:pPr>
            <w:r w:rsidDel="00000000" w:rsidR="00000000" w:rsidRPr="00000000">
              <w:rPr>
                <w:rtl w:val="0"/>
              </w:rPr>
            </w:r>
          </w:p>
          <w:p w:rsidR="00000000" w:rsidDel="00000000" w:rsidP="00000000" w:rsidRDefault="00000000" w:rsidRPr="00000000" w14:paraId="00000310">
            <w:pPr>
              <w:shd w:fill="ffffff" w:val="clear"/>
              <w:jc w:val="both"/>
              <w:rPr>
                <w:color w:val="000000"/>
                <w:sz w:val="20"/>
                <w:szCs w:val="20"/>
                <w:highlight w:val="yellow"/>
              </w:rPr>
            </w:pPr>
            <w:r w:rsidDel="00000000" w:rsidR="00000000" w:rsidRPr="00000000">
              <w:rPr>
                <w:rtl w:val="0"/>
              </w:rPr>
            </w:r>
          </w:p>
          <w:p w:rsidR="00000000" w:rsidDel="00000000" w:rsidP="00000000" w:rsidRDefault="00000000" w:rsidRPr="00000000" w14:paraId="00000311">
            <w:pPr>
              <w:shd w:fill="ffffff" w:val="clear"/>
              <w:jc w:val="both"/>
              <w:rPr>
                <w:color w:val="000000"/>
                <w:sz w:val="20"/>
                <w:szCs w:val="20"/>
              </w:rPr>
            </w:pPr>
            <w:r w:rsidDel="00000000" w:rsidR="00000000" w:rsidRPr="00000000">
              <w:rPr>
                <w:color w:val="000000"/>
                <w:sz w:val="20"/>
                <w:szCs w:val="20"/>
                <w:highlight w:val="yellow"/>
                <w:rtl w:val="0"/>
              </w:rPr>
              <w:t xml:space="preserve">(P17)</w:t>
            </w:r>
            <w:r w:rsidDel="00000000" w:rsidR="00000000" w:rsidRPr="00000000">
              <w:rPr>
                <w:color w:val="000000"/>
                <w:sz w:val="20"/>
                <w:szCs w:val="20"/>
                <w:rtl w:val="0"/>
              </w:rPr>
              <w:t xml:space="preserve"> </w:t>
            </w:r>
            <w:r w:rsidDel="00000000" w:rsidR="00000000" w:rsidRPr="00000000">
              <w:rPr>
                <w:b w:val="1"/>
                <w:color w:val="000000"/>
                <w:sz w:val="20"/>
                <w:szCs w:val="20"/>
                <w:rtl w:val="0"/>
              </w:rPr>
              <w:t xml:space="preserve">Categoría de impuestos: </w:t>
            </w:r>
            <w:r w:rsidDel="00000000" w:rsidR="00000000" w:rsidRPr="00000000">
              <w:rPr>
                <w:color w:val="000000"/>
                <w:sz w:val="20"/>
                <w:szCs w:val="20"/>
                <w:rtl w:val="0"/>
              </w:rPr>
              <w:t xml:space="preserve">en este numeral se registra en el círculo de la parte inferior izquierda (4) la siguiente imagen del porcentaje:</w:t>
            </w:r>
          </w:p>
          <w:p w:rsidR="00000000" w:rsidDel="00000000" w:rsidP="00000000" w:rsidRDefault="00000000" w:rsidRPr="00000000" w14:paraId="00000312">
            <w:pPr>
              <w:shd w:fill="ffffff" w:val="clear"/>
              <w:jc w:val="both"/>
              <w:rPr>
                <w:b w:val="1"/>
                <w:color w:val="000000"/>
                <w:sz w:val="20"/>
                <w:szCs w:val="20"/>
              </w:rPr>
            </w:pPr>
            <w:r w:rsidDel="00000000" w:rsidR="00000000" w:rsidRPr="00000000">
              <w:rPr>
                <w:rtl w:val="0"/>
              </w:rPr>
            </w:r>
          </w:p>
          <w:p w:rsidR="00000000" w:rsidDel="00000000" w:rsidP="00000000" w:rsidRDefault="00000000" w:rsidRPr="00000000" w14:paraId="00000313">
            <w:pPr>
              <w:shd w:fill="ffffff" w:val="clear"/>
              <w:jc w:val="center"/>
              <w:rPr>
                <w:b w:val="1"/>
                <w:color w:val="000000"/>
                <w:sz w:val="20"/>
                <w:szCs w:val="20"/>
              </w:rPr>
            </w:pPr>
            <w:r w:rsidDel="00000000" w:rsidR="00000000" w:rsidRPr="00000000">
              <w:rPr/>
              <w:drawing>
                <wp:inline distB="0" distT="0" distL="0" distR="0">
                  <wp:extent cx="1836964" cy="1151164"/>
                  <wp:effectExtent b="0" l="0" r="0" t="0"/>
                  <wp:docPr descr="Sledgehammer smashing red percentage sign cracked, isolated on white background, 3D illustration." id="81" name="image15.jpg"/>
                  <a:graphic>
                    <a:graphicData uri="http://schemas.openxmlformats.org/drawingml/2006/picture">
                      <pic:pic>
                        <pic:nvPicPr>
                          <pic:cNvPr descr="Sledgehammer smashing red percentage sign cracked, isolated on white background, 3D illustration." id="0" name="image15.jpg"/>
                          <pic:cNvPicPr preferRelativeResize="0"/>
                        </pic:nvPicPr>
                        <pic:blipFill>
                          <a:blip r:embed="rId29"/>
                          <a:srcRect b="8442" l="0" r="2596" t="0"/>
                          <a:stretch>
                            <a:fillRect/>
                          </a:stretch>
                        </pic:blipFill>
                        <pic:spPr>
                          <a:xfrm>
                            <a:off x="0" y="0"/>
                            <a:ext cx="1836964" cy="1151164"/>
                          </a:xfrm>
                          <a:prstGeom prst="rect"/>
                          <a:ln/>
                        </pic:spPr>
                      </pic:pic>
                    </a:graphicData>
                  </a:graphic>
                </wp:inline>
              </w:drawing>
            </w:r>
            <w:r w:rsidDel="00000000" w:rsidR="00000000" w:rsidRPr="00000000">
              <w:rPr>
                <w:rtl w:val="0"/>
              </w:rPr>
            </w:r>
          </w:p>
          <w:p w:rsidR="00000000" w:rsidDel="00000000" w:rsidP="00000000" w:rsidRDefault="00000000" w:rsidRPr="00000000" w14:paraId="00000314">
            <w:pPr>
              <w:shd w:fill="ffffff" w:val="clear"/>
              <w:jc w:val="both"/>
              <w:rPr>
                <w:b w:val="1"/>
                <w:color w:val="000000"/>
                <w:sz w:val="20"/>
                <w:szCs w:val="20"/>
              </w:rPr>
            </w:pPr>
            <w:r w:rsidDel="00000000" w:rsidR="00000000" w:rsidRPr="00000000">
              <w:rPr>
                <w:sz w:val="20"/>
                <w:szCs w:val="20"/>
                <w:rtl w:val="0"/>
              </w:rPr>
              <w:t xml:space="preserve">Dar clic para ver </w:t>
            </w:r>
            <w:hyperlink r:id="rId30">
              <w:r w:rsidDel="00000000" w:rsidR="00000000" w:rsidRPr="00000000">
                <w:rPr>
                  <w:color w:val="0000ff"/>
                  <w:sz w:val="20"/>
                  <w:szCs w:val="20"/>
                  <w:u w:val="single"/>
                  <w:rtl w:val="0"/>
                </w:rPr>
                <w:t xml:space="preserve">Imagen</w:t>
              </w:r>
            </w:hyperlink>
            <w:r w:rsidDel="00000000" w:rsidR="00000000" w:rsidRPr="00000000">
              <w:rPr>
                <w:rtl w:val="0"/>
              </w:rPr>
            </w:r>
          </w:p>
          <w:p w:rsidR="00000000" w:rsidDel="00000000" w:rsidP="00000000" w:rsidRDefault="00000000" w:rsidRPr="00000000" w14:paraId="00000315">
            <w:pPr>
              <w:shd w:fill="ffffff" w:val="clear"/>
              <w:jc w:val="both"/>
              <w:rPr>
                <w:b w:val="1"/>
                <w:color w:val="000000"/>
                <w:sz w:val="20"/>
                <w:szCs w:val="20"/>
              </w:rPr>
            </w:pPr>
            <w:r w:rsidDel="00000000" w:rsidR="00000000" w:rsidRPr="00000000">
              <w:rPr>
                <w:rtl w:val="0"/>
              </w:rPr>
            </w:r>
          </w:p>
          <w:p w:rsidR="00000000" w:rsidDel="00000000" w:rsidP="00000000" w:rsidRDefault="00000000" w:rsidRPr="00000000" w14:paraId="00000316">
            <w:pPr>
              <w:shd w:fill="ffffff" w:val="clear"/>
              <w:jc w:val="both"/>
              <w:rPr>
                <w:color w:val="000000"/>
                <w:sz w:val="20"/>
                <w:szCs w:val="20"/>
              </w:rPr>
            </w:pPr>
            <w:r w:rsidDel="00000000" w:rsidR="00000000" w:rsidRPr="00000000">
              <w:rPr>
                <w:color w:val="000000"/>
                <w:sz w:val="20"/>
                <w:szCs w:val="20"/>
                <w:rtl w:val="0"/>
              </w:rPr>
              <w:t xml:space="preserve">Seguidamente se presenta el texto en la parte de abajo, como se relaciona en el esquema:</w:t>
            </w:r>
          </w:p>
          <w:p w:rsidR="00000000" w:rsidDel="00000000" w:rsidP="00000000" w:rsidRDefault="00000000" w:rsidRPr="00000000" w14:paraId="00000317">
            <w:pP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318">
            <w:pPr>
              <w:shd w:fill="ffffff" w:val="clear"/>
              <w:jc w:val="center"/>
              <w:rPr>
                <w:color w:val="000000"/>
                <w:sz w:val="20"/>
                <w:szCs w:val="20"/>
              </w:rPr>
            </w:pPr>
            <w:r w:rsidDel="00000000" w:rsidR="00000000" w:rsidRPr="00000000">
              <w:rPr/>
              <w:drawing>
                <wp:inline distB="0" distT="0" distL="0" distR="0">
                  <wp:extent cx="1809750" cy="1562100"/>
                  <wp:effectExtent b="0" l="0" r="0" t="0"/>
                  <wp:docPr descr="Infografía de negocios con foto vector gratuito" id="82" name="image24.jpg"/>
                  <a:graphic>
                    <a:graphicData uri="http://schemas.openxmlformats.org/drawingml/2006/picture">
                      <pic:pic>
                        <pic:nvPicPr>
                          <pic:cNvPr descr="Infografía de negocios con foto vector gratuito" id="0" name="image24.jpg"/>
                          <pic:cNvPicPr preferRelativeResize="0"/>
                        </pic:nvPicPr>
                        <pic:blipFill>
                          <a:blip r:embed="rId24"/>
                          <a:srcRect b="0" l="0" r="60933" t="49283"/>
                          <a:stretch>
                            <a:fillRect/>
                          </a:stretch>
                        </pic:blipFill>
                        <pic:spPr>
                          <a:xfrm>
                            <a:off x="0" y="0"/>
                            <a:ext cx="180975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319">
            <w:pP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31A">
            <w:pP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31B">
            <w:pP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31C">
            <w:pPr>
              <w:shd w:fill="ffffff" w:val="clear"/>
              <w:jc w:val="both"/>
              <w:rPr>
                <w:color w:val="000000"/>
                <w:sz w:val="20"/>
                <w:szCs w:val="20"/>
              </w:rPr>
            </w:pPr>
            <w:r w:rsidDel="00000000" w:rsidR="00000000" w:rsidRPr="00000000">
              <w:rPr>
                <w:color w:val="000000"/>
                <w:sz w:val="20"/>
                <w:szCs w:val="20"/>
                <w:rtl w:val="0"/>
              </w:rPr>
              <w:t xml:space="preserve">(P18) Impuesto de renta: en este numeral se presenta el siguiente gráfico, se visualiza la introducción al tema orientando el concepto de impuesto de renta: </w:t>
            </w:r>
          </w:p>
          <w:p w:rsidR="00000000" w:rsidDel="00000000" w:rsidP="00000000" w:rsidRDefault="00000000" w:rsidRPr="00000000" w14:paraId="0000031D">
            <w:pP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31E">
            <w:pPr>
              <w:shd w:fill="ffffff" w:val="clear"/>
              <w:jc w:val="both"/>
              <w:rPr>
                <w:color w:val="000000"/>
                <w:sz w:val="20"/>
                <w:szCs w:val="20"/>
              </w:rPr>
            </w:pPr>
            <w:r w:rsidDel="00000000" w:rsidR="00000000" w:rsidRPr="00000000">
              <w:rPr/>
              <w:drawing>
                <wp:inline distB="0" distT="0" distL="0" distR="0">
                  <wp:extent cx="2143060" cy="1001926"/>
                  <wp:effectExtent b="0" l="0" r="0" t="0"/>
                  <wp:docPr descr="Infographics for business concept with icons and 5 options or steps." id="83" name="image7.jpg"/>
                  <a:graphic>
                    <a:graphicData uri="http://schemas.openxmlformats.org/drawingml/2006/picture">
                      <pic:pic>
                        <pic:nvPicPr>
                          <pic:cNvPr descr="Infographics for business concept with icons and 5 options or steps." id="0" name="image7.jpg"/>
                          <pic:cNvPicPr preferRelativeResize="0"/>
                        </pic:nvPicPr>
                        <pic:blipFill>
                          <a:blip r:embed="rId31"/>
                          <a:srcRect b="7094" l="0" r="3215" t="0"/>
                          <a:stretch>
                            <a:fillRect/>
                          </a:stretch>
                        </pic:blipFill>
                        <pic:spPr>
                          <a:xfrm>
                            <a:off x="0" y="0"/>
                            <a:ext cx="2143060" cy="1001926"/>
                          </a:xfrm>
                          <a:prstGeom prst="rect"/>
                          <a:ln/>
                        </pic:spPr>
                      </pic:pic>
                    </a:graphicData>
                  </a:graphic>
                </wp:inline>
              </w:drawing>
            </w:r>
            <w:r w:rsidDel="00000000" w:rsidR="00000000" w:rsidRPr="00000000">
              <w:rPr>
                <w:rtl w:val="0"/>
              </w:rPr>
            </w:r>
          </w:p>
          <w:p w:rsidR="00000000" w:rsidDel="00000000" w:rsidP="00000000" w:rsidRDefault="00000000" w:rsidRPr="00000000" w14:paraId="0000031F">
            <w:pPr>
              <w:shd w:fill="ffffff" w:val="clear"/>
              <w:jc w:val="both"/>
              <w:rPr>
                <w:sz w:val="20"/>
                <w:szCs w:val="20"/>
              </w:rPr>
            </w:pPr>
            <w:r w:rsidDel="00000000" w:rsidR="00000000" w:rsidRPr="00000000">
              <w:rPr>
                <w:rtl w:val="0"/>
              </w:rPr>
            </w:r>
          </w:p>
          <w:p w:rsidR="00000000" w:rsidDel="00000000" w:rsidP="00000000" w:rsidRDefault="00000000" w:rsidRPr="00000000" w14:paraId="00000320">
            <w:pPr>
              <w:shd w:fill="ffffff" w:val="clear"/>
              <w:jc w:val="both"/>
              <w:rPr>
                <w:sz w:val="20"/>
                <w:szCs w:val="20"/>
              </w:rPr>
            </w:pPr>
            <w:r w:rsidDel="00000000" w:rsidR="00000000" w:rsidRPr="00000000">
              <w:rPr>
                <w:sz w:val="20"/>
                <w:szCs w:val="20"/>
                <w:rtl w:val="0"/>
              </w:rPr>
              <w:t xml:space="preserve">Dar clic para ver </w:t>
            </w:r>
            <w:hyperlink r:id="rId32">
              <w:r w:rsidDel="00000000" w:rsidR="00000000" w:rsidRPr="00000000">
                <w:rPr>
                  <w:color w:val="0000ff"/>
                  <w:sz w:val="20"/>
                  <w:szCs w:val="20"/>
                  <w:u w:val="single"/>
                  <w:rtl w:val="0"/>
                </w:rPr>
                <w:t xml:space="preserve">Imagen</w:t>
              </w:r>
            </w:hyperlink>
            <w:r w:rsidDel="00000000" w:rsidR="00000000" w:rsidRPr="00000000">
              <w:rPr>
                <w:rtl w:val="0"/>
              </w:rPr>
            </w:r>
          </w:p>
          <w:p w:rsidR="00000000" w:rsidDel="00000000" w:rsidP="00000000" w:rsidRDefault="00000000" w:rsidRPr="00000000" w14:paraId="00000321">
            <w:pP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322">
            <w:pP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323">
            <w:pPr>
              <w:shd w:fill="ffffff" w:val="clear"/>
              <w:jc w:val="both"/>
              <w:rPr>
                <w:color w:val="000000"/>
                <w:sz w:val="20"/>
                <w:szCs w:val="20"/>
              </w:rPr>
            </w:pPr>
            <w:r w:rsidDel="00000000" w:rsidR="00000000" w:rsidRPr="00000000">
              <w:rPr>
                <w:color w:val="000000"/>
                <w:sz w:val="20"/>
                <w:szCs w:val="20"/>
                <w:rtl w:val="0"/>
              </w:rPr>
              <w:t xml:space="preserve">Posteriormente, en los círculos se registra en negrilla el título de los elementos como aparece a continuación, y en la parte de afuera se coloca el texto que contiene cada uno de estos.</w:t>
            </w:r>
          </w:p>
          <w:p w:rsidR="00000000" w:rsidDel="00000000" w:rsidP="00000000" w:rsidRDefault="00000000" w:rsidRPr="00000000" w14:paraId="00000324">
            <w:pP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325">
            <w:pP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326">
            <w:pPr>
              <w:spacing w:line="240" w:lineRule="auto"/>
              <w:jc w:val="both"/>
              <w:rPr>
                <w:b w:val="1"/>
                <w:color w:val="000000"/>
                <w:sz w:val="20"/>
                <w:szCs w:val="20"/>
              </w:rPr>
            </w:pPr>
            <w:r w:rsidDel="00000000" w:rsidR="00000000" w:rsidRPr="00000000">
              <w:rPr>
                <w:b w:val="1"/>
                <w:color w:val="000000"/>
                <w:sz w:val="20"/>
                <w:szCs w:val="20"/>
                <w:rtl w:val="0"/>
              </w:rPr>
              <w:t xml:space="preserve">01 Sujeto activo.</w:t>
            </w:r>
          </w:p>
          <w:p w:rsidR="00000000" w:rsidDel="00000000" w:rsidP="00000000" w:rsidRDefault="00000000" w:rsidRPr="00000000" w14:paraId="00000327">
            <w:pPr>
              <w:spacing w:line="240" w:lineRule="auto"/>
              <w:jc w:val="both"/>
              <w:rPr>
                <w:b w:val="1"/>
                <w:color w:val="000000"/>
                <w:sz w:val="20"/>
                <w:szCs w:val="20"/>
              </w:rPr>
            </w:pPr>
            <w:r w:rsidDel="00000000" w:rsidR="00000000" w:rsidRPr="00000000">
              <w:rPr>
                <w:rtl w:val="0"/>
              </w:rPr>
            </w:r>
          </w:p>
          <w:p w:rsidR="00000000" w:rsidDel="00000000" w:rsidP="00000000" w:rsidRDefault="00000000" w:rsidRPr="00000000" w14:paraId="00000328">
            <w:pPr>
              <w:spacing w:line="240" w:lineRule="auto"/>
              <w:jc w:val="both"/>
              <w:rPr>
                <w:b w:val="1"/>
                <w:color w:val="000000"/>
                <w:sz w:val="20"/>
                <w:szCs w:val="20"/>
              </w:rPr>
            </w:pPr>
            <w:r w:rsidDel="00000000" w:rsidR="00000000" w:rsidRPr="00000000">
              <w:rPr>
                <w:rtl w:val="0"/>
              </w:rPr>
            </w:r>
          </w:p>
          <w:p w:rsidR="00000000" w:rsidDel="00000000" w:rsidP="00000000" w:rsidRDefault="00000000" w:rsidRPr="00000000" w14:paraId="00000329">
            <w:pPr>
              <w:spacing w:line="240" w:lineRule="auto"/>
              <w:jc w:val="center"/>
              <w:rPr>
                <w:color w:val="000000"/>
                <w:sz w:val="20"/>
                <w:szCs w:val="20"/>
              </w:rPr>
            </w:pPr>
            <w:r w:rsidDel="00000000" w:rsidR="00000000" w:rsidRPr="00000000">
              <w:rPr/>
              <w:drawing>
                <wp:inline distB="0" distT="0" distL="0" distR="0">
                  <wp:extent cx="1036114" cy="1205017"/>
                  <wp:effectExtent b="0" l="0" r="0" t="0"/>
                  <wp:docPr descr="Infographics for business concept with icons and 5 options or steps." id="54" name="image7.jpg"/>
                  <a:graphic>
                    <a:graphicData uri="http://schemas.openxmlformats.org/drawingml/2006/picture">
                      <pic:pic>
                        <pic:nvPicPr>
                          <pic:cNvPr descr="Infographics for business concept with icons and 5 options or steps." id="0" name="image7.jpg"/>
                          <pic:cNvPicPr preferRelativeResize="0"/>
                        </pic:nvPicPr>
                        <pic:blipFill>
                          <a:blip r:embed="rId31"/>
                          <a:srcRect b="11803" l="0" r="74632" t="0"/>
                          <a:stretch>
                            <a:fillRect/>
                          </a:stretch>
                        </pic:blipFill>
                        <pic:spPr>
                          <a:xfrm>
                            <a:off x="0" y="0"/>
                            <a:ext cx="1036114" cy="1205017"/>
                          </a:xfrm>
                          <a:prstGeom prst="rect"/>
                          <a:ln/>
                        </pic:spPr>
                      </pic:pic>
                    </a:graphicData>
                  </a:graphic>
                </wp:inline>
              </w:drawing>
            </w:r>
            <w:r w:rsidDel="00000000" w:rsidR="00000000" w:rsidRPr="00000000">
              <w:rPr>
                <w:rtl w:val="0"/>
              </w:rPr>
            </w:r>
          </w:p>
          <w:p w:rsidR="00000000" w:rsidDel="00000000" w:rsidP="00000000" w:rsidRDefault="00000000" w:rsidRPr="00000000" w14:paraId="0000032A">
            <w:pP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32B">
            <w:pPr>
              <w:spacing w:line="240" w:lineRule="auto"/>
              <w:jc w:val="both"/>
              <w:rPr>
                <w:color w:val="000000"/>
                <w:sz w:val="20"/>
                <w:szCs w:val="20"/>
              </w:rPr>
            </w:pPr>
            <w:r w:rsidDel="00000000" w:rsidR="00000000" w:rsidRPr="00000000">
              <w:rPr>
                <w:b w:val="1"/>
                <w:color w:val="000000"/>
                <w:sz w:val="20"/>
                <w:szCs w:val="20"/>
                <w:rtl w:val="0"/>
              </w:rPr>
              <w:t xml:space="preserve">02 Sujeto pasivo</w:t>
            </w:r>
            <w:r w:rsidDel="00000000" w:rsidR="00000000" w:rsidRPr="00000000">
              <w:rPr>
                <w:color w:val="000000"/>
                <w:sz w:val="20"/>
                <w:szCs w:val="20"/>
                <w:rtl w:val="0"/>
              </w:rPr>
              <w:t xml:space="preserve">.</w:t>
            </w:r>
          </w:p>
          <w:p w:rsidR="00000000" w:rsidDel="00000000" w:rsidP="00000000" w:rsidRDefault="00000000" w:rsidRPr="00000000" w14:paraId="0000032C">
            <w:pP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32D">
            <w:pPr>
              <w:spacing w:line="240" w:lineRule="auto"/>
              <w:jc w:val="center"/>
              <w:rPr>
                <w:color w:val="000000"/>
                <w:sz w:val="20"/>
                <w:szCs w:val="20"/>
              </w:rPr>
            </w:pPr>
            <w:r w:rsidDel="00000000" w:rsidR="00000000" w:rsidRPr="00000000">
              <w:rPr/>
              <w:drawing>
                <wp:inline distB="0" distT="0" distL="0" distR="0">
                  <wp:extent cx="1058063" cy="1221974"/>
                  <wp:effectExtent b="0" l="0" r="0" t="0"/>
                  <wp:docPr descr="Infographics for business concept with icons and 5 options or steps." id="55" name="image7.jpg"/>
                  <a:graphic>
                    <a:graphicData uri="http://schemas.openxmlformats.org/drawingml/2006/picture">
                      <pic:pic>
                        <pic:nvPicPr>
                          <pic:cNvPr descr="Infographics for business concept with icons and 5 options or steps." id="0" name="image7.jpg"/>
                          <pic:cNvPicPr preferRelativeResize="0"/>
                        </pic:nvPicPr>
                        <pic:blipFill>
                          <a:blip r:embed="rId31"/>
                          <a:srcRect b="0" l="16095" r="53181" t="9714"/>
                          <a:stretch>
                            <a:fillRect/>
                          </a:stretch>
                        </pic:blipFill>
                        <pic:spPr>
                          <a:xfrm>
                            <a:off x="0" y="0"/>
                            <a:ext cx="1058063" cy="1221974"/>
                          </a:xfrm>
                          <a:prstGeom prst="rect"/>
                          <a:ln/>
                        </pic:spPr>
                      </pic:pic>
                    </a:graphicData>
                  </a:graphic>
                </wp:inline>
              </w:drawing>
            </w:r>
            <w:r w:rsidDel="00000000" w:rsidR="00000000" w:rsidRPr="00000000">
              <w:rPr>
                <w:rtl w:val="0"/>
              </w:rPr>
            </w:r>
          </w:p>
          <w:p w:rsidR="00000000" w:rsidDel="00000000" w:rsidP="00000000" w:rsidRDefault="00000000" w:rsidRPr="00000000" w14:paraId="0000032E">
            <w:pP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32F">
            <w:pPr>
              <w:spacing w:line="240" w:lineRule="auto"/>
              <w:jc w:val="both"/>
              <w:rPr>
                <w:color w:val="000000"/>
                <w:sz w:val="20"/>
                <w:szCs w:val="20"/>
              </w:rPr>
            </w:pPr>
            <w:r w:rsidDel="00000000" w:rsidR="00000000" w:rsidRPr="00000000">
              <w:rPr>
                <w:b w:val="1"/>
                <w:color w:val="000000"/>
                <w:sz w:val="20"/>
                <w:szCs w:val="20"/>
                <w:rtl w:val="0"/>
              </w:rPr>
              <w:t xml:space="preserve">03 Hecho generador</w:t>
            </w:r>
            <w:r w:rsidDel="00000000" w:rsidR="00000000" w:rsidRPr="00000000">
              <w:rPr>
                <w:color w:val="000000"/>
                <w:sz w:val="20"/>
                <w:szCs w:val="20"/>
                <w:rtl w:val="0"/>
              </w:rPr>
              <w:t xml:space="preserve">.</w:t>
            </w:r>
          </w:p>
          <w:p w:rsidR="00000000" w:rsidDel="00000000" w:rsidP="00000000" w:rsidRDefault="00000000" w:rsidRPr="00000000" w14:paraId="00000330">
            <w:pP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331">
            <w:pPr>
              <w:spacing w:line="240" w:lineRule="auto"/>
              <w:jc w:val="center"/>
              <w:rPr>
                <w:color w:val="000000"/>
                <w:sz w:val="20"/>
                <w:szCs w:val="20"/>
              </w:rPr>
            </w:pPr>
            <w:r w:rsidDel="00000000" w:rsidR="00000000" w:rsidRPr="00000000">
              <w:rPr/>
              <w:drawing>
                <wp:inline distB="0" distT="0" distL="0" distR="0">
                  <wp:extent cx="1179188" cy="1184857"/>
                  <wp:effectExtent b="0" l="0" r="0" t="0"/>
                  <wp:docPr descr="Infographics for business concept with icons and 5 options or steps." id="56" name="image7.jpg"/>
                  <a:graphic>
                    <a:graphicData uri="http://schemas.openxmlformats.org/drawingml/2006/picture">
                      <pic:pic>
                        <pic:nvPicPr>
                          <pic:cNvPr descr="Infographics for business concept with icons and 5 options or steps." id="0" name="image7.jpg"/>
                          <pic:cNvPicPr preferRelativeResize="0"/>
                        </pic:nvPicPr>
                        <pic:blipFill>
                          <a:blip r:embed="rId31"/>
                          <a:srcRect b="24303" l="36107" r="35129" t="0"/>
                          <a:stretch>
                            <a:fillRect/>
                          </a:stretch>
                        </pic:blipFill>
                        <pic:spPr>
                          <a:xfrm>
                            <a:off x="0" y="0"/>
                            <a:ext cx="1179188" cy="1184857"/>
                          </a:xfrm>
                          <a:prstGeom prst="rect"/>
                          <a:ln/>
                        </pic:spPr>
                      </pic:pic>
                    </a:graphicData>
                  </a:graphic>
                </wp:inline>
              </w:drawing>
            </w:r>
            <w:r w:rsidDel="00000000" w:rsidR="00000000" w:rsidRPr="00000000">
              <w:rPr>
                <w:rtl w:val="0"/>
              </w:rPr>
            </w:r>
          </w:p>
          <w:p w:rsidR="00000000" w:rsidDel="00000000" w:rsidP="00000000" w:rsidRDefault="00000000" w:rsidRPr="00000000" w14:paraId="00000332">
            <w:pP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333">
            <w:pPr>
              <w:spacing w:line="240" w:lineRule="auto"/>
              <w:jc w:val="both"/>
              <w:rPr>
                <w:color w:val="000000"/>
                <w:sz w:val="20"/>
                <w:szCs w:val="20"/>
              </w:rPr>
            </w:pPr>
            <w:r w:rsidDel="00000000" w:rsidR="00000000" w:rsidRPr="00000000">
              <w:rPr>
                <w:b w:val="1"/>
                <w:color w:val="000000"/>
                <w:sz w:val="20"/>
                <w:szCs w:val="20"/>
                <w:rtl w:val="0"/>
              </w:rPr>
              <w:t xml:space="preserve">04 Base gravable</w:t>
            </w:r>
            <w:r w:rsidDel="00000000" w:rsidR="00000000" w:rsidRPr="00000000">
              <w:rPr>
                <w:color w:val="000000"/>
                <w:sz w:val="20"/>
                <w:szCs w:val="20"/>
                <w:rtl w:val="0"/>
              </w:rPr>
              <w:t xml:space="preserve">.</w:t>
            </w:r>
          </w:p>
          <w:p w:rsidR="00000000" w:rsidDel="00000000" w:rsidP="00000000" w:rsidRDefault="00000000" w:rsidRPr="00000000" w14:paraId="00000334">
            <w:pPr>
              <w:spacing w:line="240" w:lineRule="auto"/>
              <w:jc w:val="center"/>
              <w:rPr>
                <w:color w:val="000000"/>
                <w:sz w:val="20"/>
                <w:szCs w:val="20"/>
              </w:rPr>
            </w:pPr>
            <w:r w:rsidDel="00000000" w:rsidR="00000000" w:rsidRPr="00000000">
              <w:rPr/>
              <w:drawing>
                <wp:inline distB="0" distT="0" distL="0" distR="0">
                  <wp:extent cx="1101520" cy="1212174"/>
                  <wp:effectExtent b="0" l="0" r="0" t="0"/>
                  <wp:docPr descr="Infographics for business concept with icons and 5 options or steps." id="57" name="image7.jpg"/>
                  <a:graphic>
                    <a:graphicData uri="http://schemas.openxmlformats.org/drawingml/2006/picture">
                      <pic:pic>
                        <pic:nvPicPr>
                          <pic:cNvPr descr="Infographics for business concept with icons and 5 options or steps." id="0" name="image7.jpg"/>
                          <pic:cNvPicPr preferRelativeResize="0"/>
                        </pic:nvPicPr>
                        <pic:blipFill>
                          <a:blip r:embed="rId31"/>
                          <a:srcRect b="0" l="55629" r="18041" t="21515"/>
                          <a:stretch>
                            <a:fillRect/>
                          </a:stretch>
                        </pic:blipFill>
                        <pic:spPr>
                          <a:xfrm>
                            <a:off x="0" y="0"/>
                            <a:ext cx="1101520" cy="1212174"/>
                          </a:xfrm>
                          <a:prstGeom prst="rect"/>
                          <a:ln/>
                        </pic:spPr>
                      </pic:pic>
                    </a:graphicData>
                  </a:graphic>
                </wp:inline>
              </w:drawing>
            </w:r>
            <w:r w:rsidDel="00000000" w:rsidR="00000000" w:rsidRPr="00000000">
              <w:rPr>
                <w:rtl w:val="0"/>
              </w:rPr>
            </w:r>
          </w:p>
          <w:p w:rsidR="00000000" w:rsidDel="00000000" w:rsidP="00000000" w:rsidRDefault="00000000" w:rsidRPr="00000000" w14:paraId="00000335">
            <w:pP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336">
            <w:pPr>
              <w:shd w:fill="ffffff" w:val="clear"/>
              <w:jc w:val="both"/>
              <w:rPr>
                <w:b w:val="1"/>
                <w:color w:val="000000"/>
                <w:sz w:val="20"/>
                <w:szCs w:val="20"/>
              </w:rPr>
            </w:pPr>
            <w:r w:rsidDel="00000000" w:rsidR="00000000" w:rsidRPr="00000000">
              <w:rPr>
                <w:b w:val="1"/>
                <w:color w:val="000000"/>
                <w:sz w:val="20"/>
                <w:szCs w:val="20"/>
                <w:rtl w:val="0"/>
              </w:rPr>
              <w:t xml:space="preserve">05 Tarifa.</w:t>
            </w:r>
          </w:p>
          <w:p w:rsidR="00000000" w:rsidDel="00000000" w:rsidP="00000000" w:rsidRDefault="00000000" w:rsidRPr="00000000" w14:paraId="00000337">
            <w:pPr>
              <w:shd w:fill="ffffff" w:val="clear"/>
              <w:jc w:val="center"/>
              <w:rPr>
                <w:color w:val="000000"/>
                <w:sz w:val="20"/>
                <w:szCs w:val="20"/>
              </w:rPr>
            </w:pPr>
            <w:r w:rsidDel="00000000" w:rsidR="00000000" w:rsidRPr="00000000">
              <w:rPr/>
              <w:drawing>
                <wp:inline distB="0" distT="0" distL="0" distR="0">
                  <wp:extent cx="1076345" cy="1177288"/>
                  <wp:effectExtent b="0" l="0" r="0" t="0"/>
                  <wp:docPr descr="Infographics for business concept with icons and 5 options or steps." id="58" name="image7.jpg"/>
                  <a:graphic>
                    <a:graphicData uri="http://schemas.openxmlformats.org/drawingml/2006/picture">
                      <pic:pic>
                        <pic:nvPicPr>
                          <pic:cNvPr descr="Infographics for business concept with icons and 5 options or steps." id="0" name="image7.jpg"/>
                          <pic:cNvPicPr preferRelativeResize="0"/>
                        </pic:nvPicPr>
                        <pic:blipFill>
                          <a:blip r:embed="rId31"/>
                          <a:srcRect b="25655" l="74632" r="0" t="0"/>
                          <a:stretch>
                            <a:fillRect/>
                          </a:stretch>
                        </pic:blipFill>
                        <pic:spPr>
                          <a:xfrm>
                            <a:off x="0" y="0"/>
                            <a:ext cx="1076345" cy="1177288"/>
                          </a:xfrm>
                          <a:prstGeom prst="rect"/>
                          <a:ln/>
                        </pic:spPr>
                      </pic:pic>
                    </a:graphicData>
                  </a:graphic>
                </wp:inline>
              </w:drawing>
            </w:r>
            <w:r w:rsidDel="00000000" w:rsidR="00000000" w:rsidRPr="00000000">
              <w:rPr>
                <w:rtl w:val="0"/>
              </w:rPr>
            </w:r>
          </w:p>
          <w:p w:rsidR="00000000" w:rsidDel="00000000" w:rsidP="00000000" w:rsidRDefault="00000000" w:rsidRPr="00000000" w14:paraId="00000338">
            <w:pPr>
              <w:shd w:fill="ffffff" w:val="clear"/>
              <w:jc w:val="both"/>
              <w:rPr>
                <w:sz w:val="20"/>
                <w:szCs w:val="20"/>
              </w:rPr>
            </w:pPr>
            <w:r w:rsidDel="00000000" w:rsidR="00000000" w:rsidRPr="00000000">
              <w:rPr>
                <w:b w:val="1"/>
                <w:sz w:val="20"/>
                <w:szCs w:val="20"/>
                <w:rtl w:val="0"/>
              </w:rPr>
              <w:t xml:space="preserve">En el numeral </w:t>
            </w:r>
            <w:r w:rsidDel="00000000" w:rsidR="00000000" w:rsidRPr="00000000">
              <w:rPr>
                <w:b w:val="1"/>
                <w:sz w:val="20"/>
                <w:szCs w:val="20"/>
                <w:highlight w:val="yellow"/>
                <w:rtl w:val="0"/>
              </w:rPr>
              <w:t xml:space="preserve">(P19)</w:t>
            </w:r>
            <w:r w:rsidDel="00000000" w:rsidR="00000000" w:rsidRPr="00000000">
              <w:rPr>
                <w:b w:val="1"/>
                <w:sz w:val="20"/>
                <w:szCs w:val="20"/>
                <w:rtl w:val="0"/>
              </w:rPr>
              <w:t xml:space="preserve"> Gravamen a los movimientos financieros, </w:t>
            </w:r>
            <w:r w:rsidDel="00000000" w:rsidR="00000000" w:rsidRPr="00000000">
              <w:rPr>
                <w:sz w:val="20"/>
                <w:szCs w:val="20"/>
                <w:rtl w:val="0"/>
              </w:rPr>
              <w:t xml:space="preserve">muestra la temática a través del siguiente gráfico: </w:t>
            </w:r>
          </w:p>
          <w:p w:rsidR="00000000" w:rsidDel="00000000" w:rsidP="00000000" w:rsidRDefault="00000000" w:rsidRPr="00000000" w14:paraId="00000339">
            <w:pPr>
              <w:shd w:fill="ffffff" w:val="clear"/>
              <w:jc w:val="both"/>
              <w:rPr>
                <w:b w:val="1"/>
                <w:sz w:val="20"/>
                <w:szCs w:val="20"/>
                <w:highlight w:val="white"/>
              </w:rPr>
            </w:pPr>
            <w:r w:rsidDel="00000000" w:rsidR="00000000" w:rsidRPr="00000000">
              <w:rPr>
                <w:rtl w:val="0"/>
              </w:rPr>
            </w:r>
          </w:p>
          <w:p w:rsidR="00000000" w:rsidDel="00000000" w:rsidP="00000000" w:rsidRDefault="00000000" w:rsidRPr="00000000" w14:paraId="0000033A">
            <w:pPr>
              <w:rPr>
                <w:sz w:val="20"/>
                <w:szCs w:val="20"/>
              </w:rPr>
            </w:pPr>
            <w:r w:rsidDel="00000000" w:rsidR="00000000" w:rsidRPr="00000000">
              <w:rPr/>
              <w:drawing>
                <wp:inline distB="0" distT="0" distL="0" distR="0">
                  <wp:extent cx="2293539" cy="1415501"/>
                  <wp:effectExtent b="0" l="0" r="0" t="0"/>
                  <wp:docPr descr="Infografía de pasos profesionales vector gratuito" id="59" name="image10.jpg"/>
                  <a:graphic>
                    <a:graphicData uri="http://schemas.openxmlformats.org/drawingml/2006/picture">
                      <pic:pic>
                        <pic:nvPicPr>
                          <pic:cNvPr descr="Infografía de pasos profesionales vector gratuito" id="0" name="image10.jpg"/>
                          <pic:cNvPicPr preferRelativeResize="0"/>
                        </pic:nvPicPr>
                        <pic:blipFill>
                          <a:blip r:embed="rId33"/>
                          <a:srcRect b="6706" l="0" r="0" t="0"/>
                          <a:stretch>
                            <a:fillRect/>
                          </a:stretch>
                        </pic:blipFill>
                        <pic:spPr>
                          <a:xfrm>
                            <a:off x="0" y="0"/>
                            <a:ext cx="2293539" cy="1415501"/>
                          </a:xfrm>
                          <a:prstGeom prst="rect"/>
                          <a:ln/>
                        </pic:spPr>
                      </pic:pic>
                    </a:graphicData>
                  </a:graphic>
                </wp:inline>
              </w:drawing>
            </w:r>
            <w:r w:rsidDel="00000000" w:rsidR="00000000" w:rsidRPr="00000000">
              <w:rPr>
                <w:rtl w:val="0"/>
              </w:rPr>
            </w:r>
          </w:p>
          <w:p w:rsidR="00000000" w:rsidDel="00000000" w:rsidP="00000000" w:rsidRDefault="00000000" w:rsidRPr="00000000" w14:paraId="0000033B">
            <w:pPr>
              <w:rPr>
                <w:sz w:val="20"/>
                <w:szCs w:val="20"/>
              </w:rPr>
            </w:pPr>
            <w:r w:rsidDel="00000000" w:rsidR="00000000" w:rsidRPr="00000000">
              <w:rPr>
                <w:rtl w:val="0"/>
              </w:rPr>
            </w:r>
          </w:p>
          <w:p w:rsidR="00000000" w:rsidDel="00000000" w:rsidP="00000000" w:rsidRDefault="00000000" w:rsidRPr="00000000" w14:paraId="0000033C">
            <w:pPr>
              <w:rPr>
                <w:sz w:val="20"/>
                <w:szCs w:val="20"/>
              </w:rPr>
            </w:pPr>
            <w:r w:rsidDel="00000000" w:rsidR="00000000" w:rsidRPr="00000000">
              <w:rPr>
                <w:sz w:val="20"/>
                <w:szCs w:val="20"/>
                <w:rtl w:val="0"/>
              </w:rPr>
              <w:t xml:space="preserve">Dar clic para ver </w:t>
            </w:r>
            <w:hyperlink r:id="rId34">
              <w:r w:rsidDel="00000000" w:rsidR="00000000" w:rsidRPr="00000000">
                <w:rPr>
                  <w:color w:val="0000ff"/>
                  <w:sz w:val="20"/>
                  <w:szCs w:val="20"/>
                  <w:u w:val="single"/>
                  <w:rtl w:val="0"/>
                </w:rPr>
                <w:t xml:space="preserve">imagen</w:t>
              </w:r>
            </w:hyperlink>
            <w:r w:rsidDel="00000000" w:rsidR="00000000" w:rsidRPr="00000000">
              <w:rPr>
                <w:sz w:val="20"/>
                <w:szCs w:val="20"/>
                <w:rtl w:val="0"/>
              </w:rPr>
              <w:t xml:space="preserve"> </w:t>
            </w:r>
          </w:p>
          <w:p w:rsidR="00000000" w:rsidDel="00000000" w:rsidP="00000000" w:rsidRDefault="00000000" w:rsidRPr="00000000" w14:paraId="0000033D">
            <w:pPr>
              <w:rPr>
                <w:sz w:val="20"/>
                <w:szCs w:val="20"/>
              </w:rPr>
            </w:pPr>
            <w:r w:rsidDel="00000000" w:rsidR="00000000" w:rsidRPr="00000000">
              <w:rPr>
                <w:rtl w:val="0"/>
              </w:rPr>
            </w:r>
          </w:p>
          <w:p w:rsidR="00000000" w:rsidDel="00000000" w:rsidP="00000000" w:rsidRDefault="00000000" w:rsidRPr="00000000" w14:paraId="0000033E">
            <w:pPr>
              <w:shd w:fill="ffffff" w:val="clear"/>
              <w:jc w:val="both"/>
              <w:rPr>
                <w:b w:val="1"/>
                <w:sz w:val="20"/>
                <w:szCs w:val="20"/>
              </w:rPr>
            </w:pPr>
            <w:r w:rsidDel="00000000" w:rsidR="00000000" w:rsidRPr="00000000">
              <w:rPr>
                <w:rtl w:val="0"/>
              </w:rPr>
            </w:r>
          </w:p>
          <w:p w:rsidR="00000000" w:rsidDel="00000000" w:rsidP="00000000" w:rsidRDefault="00000000" w:rsidRPr="00000000" w14:paraId="0000033F">
            <w:pPr>
              <w:shd w:fill="ffffff" w:val="clear"/>
              <w:jc w:val="both"/>
              <w:rPr>
                <w:sz w:val="20"/>
                <w:szCs w:val="20"/>
              </w:rPr>
            </w:pPr>
            <w:r w:rsidDel="00000000" w:rsidR="00000000" w:rsidRPr="00000000">
              <w:rPr>
                <w:sz w:val="20"/>
                <w:szCs w:val="20"/>
                <w:rtl w:val="0"/>
              </w:rPr>
              <w:t xml:space="preserve">En el círculo del centro se registra el título en negrilla y el texto que lo contiene: </w:t>
            </w:r>
          </w:p>
          <w:p w:rsidR="00000000" w:rsidDel="00000000" w:rsidP="00000000" w:rsidRDefault="00000000" w:rsidRPr="00000000" w14:paraId="00000340">
            <w:pPr>
              <w:shd w:fill="ffffff" w:val="clear"/>
              <w:jc w:val="both"/>
              <w:rPr>
                <w:sz w:val="20"/>
                <w:szCs w:val="20"/>
              </w:rPr>
            </w:pPr>
            <w:r w:rsidDel="00000000" w:rsidR="00000000" w:rsidRPr="00000000">
              <w:rPr>
                <w:rtl w:val="0"/>
              </w:rPr>
            </w:r>
          </w:p>
          <w:p w:rsidR="00000000" w:rsidDel="00000000" w:rsidP="00000000" w:rsidRDefault="00000000" w:rsidRPr="00000000" w14:paraId="00000341">
            <w:pPr>
              <w:shd w:fill="ffffff" w:val="clear"/>
              <w:jc w:val="center"/>
              <w:rPr>
                <w:b w:val="1"/>
                <w:sz w:val="20"/>
                <w:szCs w:val="20"/>
              </w:rPr>
            </w:pPr>
            <w:r w:rsidDel="00000000" w:rsidR="00000000" w:rsidRPr="00000000">
              <w:rPr/>
              <w:drawing>
                <wp:inline distB="0" distT="0" distL="0" distR="0">
                  <wp:extent cx="1161855" cy="1087632"/>
                  <wp:effectExtent b="0" l="0" r="0" t="0"/>
                  <wp:docPr descr="Infografía de pasos profesionales vector gratuito" id="60" name="image3.jpg"/>
                  <a:graphic>
                    <a:graphicData uri="http://schemas.openxmlformats.org/drawingml/2006/picture">
                      <pic:pic>
                        <pic:nvPicPr>
                          <pic:cNvPr descr="Infografía de pasos profesionales vector gratuito" id="0" name="image3.jpg"/>
                          <pic:cNvPicPr preferRelativeResize="0"/>
                        </pic:nvPicPr>
                        <pic:blipFill>
                          <a:blip r:embed="rId16"/>
                          <a:srcRect b="20861" l="0" r="54613" t="17784"/>
                          <a:stretch>
                            <a:fillRect/>
                          </a:stretch>
                        </pic:blipFill>
                        <pic:spPr>
                          <a:xfrm>
                            <a:off x="0" y="0"/>
                            <a:ext cx="1161855" cy="1087632"/>
                          </a:xfrm>
                          <a:prstGeom prst="rect"/>
                          <a:ln/>
                        </pic:spPr>
                      </pic:pic>
                    </a:graphicData>
                  </a:graphic>
                </wp:inline>
              </w:drawing>
            </w:r>
            <w:r w:rsidDel="00000000" w:rsidR="00000000" w:rsidRPr="00000000">
              <w:rPr>
                <w:rtl w:val="0"/>
              </w:rPr>
            </w:r>
          </w:p>
          <w:p w:rsidR="00000000" w:rsidDel="00000000" w:rsidP="00000000" w:rsidRDefault="00000000" w:rsidRPr="00000000" w14:paraId="00000342">
            <w:pPr>
              <w:shd w:fill="ffffff" w:val="clear"/>
              <w:jc w:val="both"/>
              <w:rPr>
                <w:b w:val="1"/>
                <w:sz w:val="20"/>
                <w:szCs w:val="20"/>
              </w:rPr>
            </w:pPr>
            <w:r w:rsidDel="00000000" w:rsidR="00000000" w:rsidRPr="00000000">
              <w:rPr>
                <w:rtl w:val="0"/>
              </w:rPr>
            </w:r>
          </w:p>
          <w:p w:rsidR="00000000" w:rsidDel="00000000" w:rsidP="00000000" w:rsidRDefault="00000000" w:rsidRPr="00000000" w14:paraId="00000343">
            <w:pPr>
              <w:shd w:fill="ffffff" w:val="clear"/>
              <w:jc w:val="both"/>
              <w:rPr>
                <w:sz w:val="20"/>
                <w:szCs w:val="20"/>
              </w:rPr>
            </w:pPr>
            <w:r w:rsidDel="00000000" w:rsidR="00000000" w:rsidRPr="00000000">
              <w:rPr>
                <w:sz w:val="20"/>
                <w:szCs w:val="20"/>
                <w:rtl w:val="0"/>
              </w:rPr>
              <w:t xml:space="preserve">Posteriormente, se registran los elementos de los impuestos en cada uno de los recuadros del esquema, así:</w:t>
            </w:r>
          </w:p>
          <w:p w:rsidR="00000000" w:rsidDel="00000000" w:rsidP="00000000" w:rsidRDefault="00000000" w:rsidRPr="00000000" w14:paraId="00000344">
            <w:pPr>
              <w:shd w:fill="ffffff" w:val="clear"/>
              <w:jc w:val="both"/>
              <w:rPr>
                <w:sz w:val="20"/>
                <w:szCs w:val="20"/>
              </w:rPr>
            </w:pPr>
            <w:r w:rsidDel="00000000" w:rsidR="00000000" w:rsidRPr="00000000">
              <w:rPr>
                <w:rtl w:val="0"/>
              </w:rPr>
            </w:r>
          </w:p>
          <w:p w:rsidR="00000000" w:rsidDel="00000000" w:rsidP="00000000" w:rsidRDefault="00000000" w:rsidRPr="00000000" w14:paraId="00000345">
            <w:pPr>
              <w:shd w:fill="ffffff" w:val="clear"/>
              <w:jc w:val="both"/>
              <w:rPr>
                <w:b w:val="1"/>
                <w:sz w:val="20"/>
                <w:szCs w:val="20"/>
              </w:rPr>
            </w:pPr>
            <w:r w:rsidDel="00000000" w:rsidR="00000000" w:rsidRPr="00000000">
              <w:rPr>
                <w:b w:val="1"/>
                <w:sz w:val="20"/>
                <w:szCs w:val="20"/>
                <w:rtl w:val="0"/>
              </w:rPr>
              <w:t xml:space="preserve">01 Sujeto activo</w:t>
            </w:r>
          </w:p>
          <w:p w:rsidR="00000000" w:rsidDel="00000000" w:rsidP="00000000" w:rsidRDefault="00000000" w:rsidRPr="00000000" w14:paraId="00000346">
            <w:pPr>
              <w:shd w:fill="ffffff" w:val="clear"/>
              <w:jc w:val="both"/>
              <w:rPr>
                <w:b w:val="1"/>
                <w:sz w:val="20"/>
                <w:szCs w:val="20"/>
              </w:rPr>
            </w:pPr>
            <w:r w:rsidDel="00000000" w:rsidR="00000000" w:rsidRPr="00000000">
              <w:rPr>
                <w:b w:val="1"/>
                <w:sz w:val="20"/>
                <w:szCs w:val="20"/>
                <w:rtl w:val="0"/>
              </w:rPr>
              <w:t xml:space="preserve">02 sujeto pasivo</w:t>
            </w:r>
          </w:p>
          <w:p w:rsidR="00000000" w:rsidDel="00000000" w:rsidP="00000000" w:rsidRDefault="00000000" w:rsidRPr="00000000" w14:paraId="00000347">
            <w:pPr>
              <w:shd w:fill="ffffff" w:val="clear"/>
              <w:jc w:val="both"/>
              <w:rPr>
                <w:b w:val="1"/>
                <w:sz w:val="20"/>
                <w:szCs w:val="20"/>
              </w:rPr>
            </w:pPr>
            <w:r w:rsidDel="00000000" w:rsidR="00000000" w:rsidRPr="00000000">
              <w:rPr>
                <w:b w:val="1"/>
                <w:sz w:val="20"/>
                <w:szCs w:val="20"/>
                <w:rtl w:val="0"/>
              </w:rPr>
              <w:t xml:space="preserve">03 Hecho generador</w:t>
            </w:r>
          </w:p>
          <w:p w:rsidR="00000000" w:rsidDel="00000000" w:rsidP="00000000" w:rsidRDefault="00000000" w:rsidRPr="00000000" w14:paraId="00000348">
            <w:pPr>
              <w:shd w:fill="ffffff" w:val="clear"/>
              <w:jc w:val="both"/>
              <w:rPr>
                <w:b w:val="1"/>
                <w:sz w:val="20"/>
                <w:szCs w:val="20"/>
              </w:rPr>
            </w:pPr>
            <w:r w:rsidDel="00000000" w:rsidR="00000000" w:rsidRPr="00000000">
              <w:rPr>
                <w:b w:val="1"/>
                <w:sz w:val="20"/>
                <w:szCs w:val="20"/>
                <w:rtl w:val="0"/>
              </w:rPr>
              <w:t xml:space="preserve">04 Base gravable</w:t>
            </w:r>
          </w:p>
          <w:p w:rsidR="00000000" w:rsidDel="00000000" w:rsidP="00000000" w:rsidRDefault="00000000" w:rsidRPr="00000000" w14:paraId="00000349">
            <w:pPr>
              <w:shd w:fill="ffffff" w:val="clear"/>
              <w:jc w:val="both"/>
              <w:rPr>
                <w:b w:val="1"/>
                <w:sz w:val="20"/>
                <w:szCs w:val="20"/>
              </w:rPr>
            </w:pPr>
            <w:r w:rsidDel="00000000" w:rsidR="00000000" w:rsidRPr="00000000">
              <w:rPr>
                <w:b w:val="1"/>
                <w:sz w:val="20"/>
                <w:szCs w:val="20"/>
                <w:rtl w:val="0"/>
              </w:rPr>
              <w:t xml:space="preserve">05 Tarifa</w:t>
            </w:r>
          </w:p>
          <w:p w:rsidR="00000000" w:rsidDel="00000000" w:rsidP="00000000" w:rsidRDefault="00000000" w:rsidRPr="00000000" w14:paraId="0000034A">
            <w:pPr>
              <w:shd w:fill="ffffff" w:val="clear"/>
              <w:jc w:val="both"/>
              <w:rPr>
                <w:b w:val="1"/>
                <w:sz w:val="20"/>
                <w:szCs w:val="20"/>
              </w:rPr>
            </w:pPr>
            <w:r w:rsidDel="00000000" w:rsidR="00000000" w:rsidRPr="00000000">
              <w:rPr>
                <w:rtl w:val="0"/>
              </w:rPr>
            </w:r>
          </w:p>
          <w:p w:rsidR="00000000" w:rsidDel="00000000" w:rsidP="00000000" w:rsidRDefault="00000000" w:rsidRPr="00000000" w14:paraId="0000034B">
            <w:pPr>
              <w:shd w:fill="ffffff" w:val="clear"/>
              <w:jc w:val="both"/>
              <w:rPr>
                <w:b w:val="1"/>
                <w:sz w:val="20"/>
                <w:szCs w:val="20"/>
              </w:rPr>
            </w:pPr>
            <w:r w:rsidDel="00000000" w:rsidR="00000000" w:rsidRPr="00000000">
              <w:rPr/>
              <w:drawing>
                <wp:inline distB="0" distT="0" distL="0" distR="0">
                  <wp:extent cx="2162175" cy="1828800"/>
                  <wp:effectExtent b="0" l="0" r="0" t="0"/>
                  <wp:docPr descr="Infografía de pasos profesionales vector gratuito" id="61" name="image3.jpg"/>
                  <a:graphic>
                    <a:graphicData uri="http://schemas.openxmlformats.org/drawingml/2006/picture">
                      <pic:pic>
                        <pic:nvPicPr>
                          <pic:cNvPr descr="Infografía de pasos profesionales vector gratuito" id="0" name="image3.jpg"/>
                          <pic:cNvPicPr preferRelativeResize="0"/>
                        </pic:nvPicPr>
                        <pic:blipFill>
                          <a:blip r:embed="rId16"/>
                          <a:srcRect b="0" l="34911" r="0" t="0"/>
                          <a:stretch>
                            <a:fillRect/>
                          </a:stretch>
                        </pic:blipFill>
                        <pic:spPr>
                          <a:xfrm>
                            <a:off x="0" y="0"/>
                            <a:ext cx="2162175"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34C">
            <w:pPr>
              <w:shd w:fill="ffffff" w:val="clear"/>
              <w:jc w:val="both"/>
              <w:rPr>
                <w:b w:val="1"/>
                <w:sz w:val="20"/>
                <w:szCs w:val="20"/>
              </w:rPr>
            </w:pPr>
            <w:r w:rsidDel="00000000" w:rsidR="00000000" w:rsidRPr="00000000">
              <w:rPr>
                <w:rtl w:val="0"/>
              </w:rPr>
            </w:r>
          </w:p>
          <w:p w:rsidR="00000000" w:rsidDel="00000000" w:rsidP="00000000" w:rsidRDefault="00000000" w:rsidRPr="00000000" w14:paraId="0000034D">
            <w:pPr>
              <w:spacing w:line="240" w:lineRule="auto"/>
              <w:rPr>
                <w:color w:val="000000"/>
                <w:sz w:val="20"/>
                <w:szCs w:val="20"/>
              </w:rPr>
            </w:pPr>
            <w:r w:rsidDel="00000000" w:rsidR="00000000" w:rsidRPr="00000000">
              <w:rPr>
                <w:b w:val="1"/>
                <w:color w:val="000000"/>
                <w:sz w:val="20"/>
                <w:szCs w:val="20"/>
                <w:highlight w:val="yellow"/>
                <w:rtl w:val="0"/>
              </w:rPr>
              <w:t xml:space="preserve">(P20)</w:t>
            </w:r>
            <w:r w:rsidDel="00000000" w:rsidR="00000000" w:rsidRPr="00000000">
              <w:rPr>
                <w:b w:val="1"/>
                <w:color w:val="000000"/>
                <w:sz w:val="20"/>
                <w:szCs w:val="20"/>
                <w:rtl w:val="0"/>
              </w:rPr>
              <w:t xml:space="preserve">  Impuesto al patrimonio. E</w:t>
            </w:r>
            <w:r w:rsidDel="00000000" w:rsidR="00000000" w:rsidRPr="00000000">
              <w:rPr>
                <w:color w:val="000000"/>
                <w:sz w:val="20"/>
                <w:szCs w:val="20"/>
                <w:rtl w:val="0"/>
              </w:rPr>
              <w:t xml:space="preserve">n este numeral se registra el título en negrilla y el texto que lo contiene en el ítem 01 del gráfico:</w:t>
            </w:r>
          </w:p>
          <w:p w:rsidR="00000000" w:rsidDel="00000000" w:rsidP="00000000" w:rsidRDefault="00000000" w:rsidRPr="00000000" w14:paraId="0000034E">
            <w:pPr>
              <w:spacing w:line="240" w:lineRule="auto"/>
              <w:rPr>
                <w:b w:val="1"/>
                <w:color w:val="000000"/>
                <w:sz w:val="20"/>
                <w:szCs w:val="20"/>
              </w:rPr>
            </w:pPr>
            <w:r w:rsidDel="00000000" w:rsidR="00000000" w:rsidRPr="00000000">
              <w:rPr>
                <w:rtl w:val="0"/>
              </w:rPr>
            </w:r>
          </w:p>
          <w:p w:rsidR="00000000" w:rsidDel="00000000" w:rsidP="00000000" w:rsidRDefault="00000000" w:rsidRPr="00000000" w14:paraId="0000034F">
            <w:pPr>
              <w:spacing w:line="240" w:lineRule="auto"/>
              <w:rPr>
                <w:b w:val="1"/>
                <w:color w:val="000000"/>
                <w:sz w:val="20"/>
                <w:szCs w:val="20"/>
              </w:rPr>
            </w:pPr>
            <w:r w:rsidDel="00000000" w:rsidR="00000000" w:rsidRPr="00000000">
              <w:rPr/>
              <w:drawing>
                <wp:inline distB="0" distT="0" distL="0" distR="0">
                  <wp:extent cx="2106386" cy="1690007"/>
                  <wp:effectExtent b="0" l="0" r="0" t="0"/>
                  <wp:docPr descr="Template infographics ,bullet list for diagram data elements" id="62" name="image8.jpg"/>
                  <a:graphic>
                    <a:graphicData uri="http://schemas.openxmlformats.org/drawingml/2006/picture">
                      <pic:pic>
                        <pic:nvPicPr>
                          <pic:cNvPr descr="Template infographics ,bullet list for diagram data elements" id="0" name="image8.jpg"/>
                          <pic:cNvPicPr preferRelativeResize="0"/>
                        </pic:nvPicPr>
                        <pic:blipFill>
                          <a:blip r:embed="rId35"/>
                          <a:srcRect b="7105" l="0" r="2148" t="0"/>
                          <a:stretch>
                            <a:fillRect/>
                          </a:stretch>
                        </pic:blipFill>
                        <pic:spPr>
                          <a:xfrm>
                            <a:off x="0" y="0"/>
                            <a:ext cx="2106386" cy="1690007"/>
                          </a:xfrm>
                          <a:prstGeom prst="rect"/>
                          <a:ln/>
                        </pic:spPr>
                      </pic:pic>
                    </a:graphicData>
                  </a:graphic>
                </wp:inline>
              </w:drawing>
            </w:r>
            <w:r w:rsidDel="00000000" w:rsidR="00000000" w:rsidRPr="00000000">
              <w:rPr>
                <w:rtl w:val="0"/>
              </w:rPr>
            </w:r>
          </w:p>
          <w:p w:rsidR="00000000" w:rsidDel="00000000" w:rsidP="00000000" w:rsidRDefault="00000000" w:rsidRPr="00000000" w14:paraId="00000350">
            <w:pPr>
              <w:rPr>
                <w:sz w:val="20"/>
                <w:szCs w:val="20"/>
              </w:rPr>
            </w:pPr>
            <w:r w:rsidDel="00000000" w:rsidR="00000000" w:rsidRPr="00000000">
              <w:rPr>
                <w:sz w:val="20"/>
                <w:szCs w:val="20"/>
                <w:rtl w:val="0"/>
              </w:rPr>
              <w:t xml:space="preserve">Dar clic para ver </w:t>
            </w:r>
            <w:hyperlink r:id="rId36">
              <w:r w:rsidDel="00000000" w:rsidR="00000000" w:rsidRPr="00000000">
                <w:rPr>
                  <w:color w:val="0000ff"/>
                  <w:sz w:val="20"/>
                  <w:szCs w:val="20"/>
                  <w:u w:val="single"/>
                  <w:rtl w:val="0"/>
                </w:rPr>
                <w:t xml:space="preserve">imagen</w:t>
              </w:r>
            </w:hyperlink>
            <w:r w:rsidDel="00000000" w:rsidR="00000000" w:rsidRPr="00000000">
              <w:rPr>
                <w:sz w:val="20"/>
                <w:szCs w:val="20"/>
                <w:rtl w:val="0"/>
              </w:rPr>
              <w:t xml:space="preserve"> </w:t>
            </w:r>
          </w:p>
          <w:p w:rsidR="00000000" w:rsidDel="00000000" w:rsidP="00000000" w:rsidRDefault="00000000" w:rsidRPr="00000000" w14:paraId="00000351">
            <w:pPr>
              <w:shd w:fill="ffffff" w:val="clear"/>
              <w:jc w:val="both"/>
              <w:rPr>
                <w:b w:val="1"/>
                <w:sz w:val="20"/>
                <w:szCs w:val="20"/>
              </w:rPr>
            </w:pPr>
            <w:r w:rsidDel="00000000" w:rsidR="00000000" w:rsidRPr="00000000">
              <w:rPr>
                <w:rtl w:val="0"/>
              </w:rPr>
            </w:r>
          </w:p>
          <w:p w:rsidR="00000000" w:rsidDel="00000000" w:rsidP="00000000" w:rsidRDefault="00000000" w:rsidRPr="00000000" w14:paraId="00000352">
            <w:pPr>
              <w:shd w:fill="ffffff" w:val="clear"/>
              <w:jc w:val="both"/>
              <w:rPr>
                <w:b w:val="1"/>
                <w:sz w:val="20"/>
                <w:szCs w:val="20"/>
              </w:rPr>
            </w:pPr>
            <w:r w:rsidDel="00000000" w:rsidR="00000000" w:rsidRPr="00000000">
              <w:rPr>
                <w:rtl w:val="0"/>
              </w:rPr>
            </w:r>
          </w:p>
          <w:p w:rsidR="00000000" w:rsidDel="00000000" w:rsidP="00000000" w:rsidRDefault="00000000" w:rsidRPr="00000000" w14:paraId="00000353">
            <w:pPr>
              <w:shd w:fill="ffffff" w:val="clear"/>
              <w:jc w:val="both"/>
              <w:rPr>
                <w:b w:val="1"/>
                <w:sz w:val="20"/>
                <w:szCs w:val="20"/>
              </w:rPr>
            </w:pPr>
            <w:r w:rsidDel="00000000" w:rsidR="00000000" w:rsidRPr="00000000">
              <w:rPr>
                <w:rtl w:val="0"/>
              </w:rPr>
            </w:r>
          </w:p>
          <w:p w:rsidR="00000000" w:rsidDel="00000000" w:rsidP="00000000" w:rsidRDefault="00000000" w:rsidRPr="00000000" w14:paraId="00000354">
            <w:pPr>
              <w:spacing w:line="240" w:lineRule="auto"/>
              <w:jc w:val="both"/>
              <w:rPr>
                <w:b w:val="1"/>
                <w:color w:val="000000"/>
                <w:sz w:val="20"/>
                <w:szCs w:val="20"/>
              </w:rPr>
            </w:pPr>
            <w:r w:rsidDel="00000000" w:rsidR="00000000" w:rsidRPr="00000000">
              <w:rPr>
                <w:b w:val="1"/>
                <w:color w:val="000000"/>
                <w:sz w:val="20"/>
                <w:szCs w:val="20"/>
                <w:highlight w:val="yellow"/>
                <w:rtl w:val="0"/>
              </w:rPr>
              <w:t xml:space="preserve">(P21)</w:t>
            </w:r>
            <w:r w:rsidDel="00000000" w:rsidR="00000000" w:rsidRPr="00000000">
              <w:rPr>
                <w:b w:val="1"/>
                <w:color w:val="000000"/>
                <w:sz w:val="20"/>
                <w:szCs w:val="20"/>
                <w:rtl w:val="0"/>
              </w:rPr>
              <w:t xml:space="preserve"> Se registra en el ítem 02 del gráfico.</w:t>
            </w:r>
          </w:p>
          <w:p w:rsidR="00000000" w:rsidDel="00000000" w:rsidP="00000000" w:rsidRDefault="00000000" w:rsidRPr="00000000" w14:paraId="00000355">
            <w:pPr>
              <w:spacing w:line="240" w:lineRule="auto"/>
              <w:jc w:val="both"/>
              <w:rPr>
                <w:b w:val="1"/>
                <w:color w:val="000000"/>
                <w:sz w:val="20"/>
                <w:szCs w:val="20"/>
              </w:rPr>
            </w:pPr>
            <w:r w:rsidDel="00000000" w:rsidR="00000000" w:rsidRPr="00000000">
              <w:rPr>
                <w:rtl w:val="0"/>
              </w:rPr>
            </w:r>
          </w:p>
          <w:p w:rsidR="00000000" w:rsidDel="00000000" w:rsidP="00000000" w:rsidRDefault="00000000" w:rsidRPr="00000000" w14:paraId="00000356">
            <w:pPr>
              <w:spacing w:line="240" w:lineRule="auto"/>
              <w:jc w:val="both"/>
              <w:rPr>
                <w:b w:val="1"/>
                <w:color w:val="000000"/>
                <w:sz w:val="20"/>
                <w:szCs w:val="20"/>
              </w:rPr>
            </w:pPr>
            <w:r w:rsidDel="00000000" w:rsidR="00000000" w:rsidRPr="00000000">
              <w:rPr>
                <w:b w:val="1"/>
                <w:color w:val="000000"/>
                <w:sz w:val="20"/>
                <w:szCs w:val="20"/>
                <w:highlight w:val="yellow"/>
                <w:rtl w:val="0"/>
              </w:rPr>
              <w:t xml:space="preserve">(P22)</w:t>
            </w:r>
            <w:r w:rsidDel="00000000" w:rsidR="00000000" w:rsidRPr="00000000">
              <w:rPr>
                <w:color w:val="000000"/>
                <w:sz w:val="20"/>
                <w:szCs w:val="20"/>
                <w:rtl w:val="0"/>
              </w:rPr>
              <w:t xml:space="preserve">. </w:t>
            </w:r>
            <w:r w:rsidDel="00000000" w:rsidR="00000000" w:rsidRPr="00000000">
              <w:rPr>
                <w:b w:val="1"/>
                <w:color w:val="000000"/>
                <w:sz w:val="20"/>
                <w:szCs w:val="20"/>
                <w:rtl w:val="0"/>
              </w:rPr>
              <w:t xml:space="preserve">Se registra en el ítem 03 del gráfico.</w:t>
            </w:r>
          </w:p>
          <w:p w:rsidR="00000000" w:rsidDel="00000000" w:rsidP="00000000" w:rsidRDefault="00000000" w:rsidRPr="00000000" w14:paraId="00000357">
            <w:pP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358">
            <w:pPr>
              <w:spacing w:line="240" w:lineRule="auto"/>
              <w:jc w:val="both"/>
              <w:rPr>
                <w:color w:val="000000"/>
                <w:sz w:val="20"/>
                <w:szCs w:val="20"/>
              </w:rPr>
            </w:pPr>
            <w:r w:rsidDel="00000000" w:rsidR="00000000" w:rsidRPr="00000000">
              <w:rPr>
                <w:b w:val="1"/>
                <w:color w:val="000000"/>
                <w:sz w:val="20"/>
                <w:szCs w:val="20"/>
                <w:highlight w:val="yellow"/>
                <w:rtl w:val="0"/>
              </w:rPr>
              <w:t xml:space="preserve">(P23)</w:t>
            </w:r>
            <w:r w:rsidDel="00000000" w:rsidR="00000000" w:rsidRPr="00000000">
              <w:rPr>
                <w:b w:val="1"/>
                <w:color w:val="000000"/>
                <w:sz w:val="20"/>
                <w:szCs w:val="20"/>
                <w:rtl w:val="0"/>
              </w:rPr>
              <w:t xml:space="preserve"> Se registra en el ítem 04 del gráfico.</w:t>
            </w:r>
            <w:r w:rsidDel="00000000" w:rsidR="00000000" w:rsidRPr="00000000">
              <w:rPr>
                <w:rtl w:val="0"/>
              </w:rPr>
            </w:r>
          </w:p>
          <w:p w:rsidR="00000000" w:rsidDel="00000000" w:rsidP="00000000" w:rsidRDefault="00000000" w:rsidRPr="00000000" w14:paraId="00000359">
            <w:pPr>
              <w:spacing w:line="240" w:lineRule="auto"/>
              <w:jc w:val="both"/>
              <w:rPr>
                <w:b w:val="1"/>
                <w:color w:val="000000"/>
                <w:sz w:val="20"/>
                <w:szCs w:val="20"/>
              </w:rPr>
            </w:pPr>
            <w:r w:rsidDel="00000000" w:rsidR="00000000" w:rsidRPr="00000000">
              <w:rPr>
                <w:b w:val="1"/>
                <w:color w:val="000000"/>
                <w:sz w:val="20"/>
                <w:szCs w:val="20"/>
                <w:highlight w:val="yellow"/>
                <w:rtl w:val="0"/>
              </w:rPr>
              <w:t xml:space="preserve">(P24)</w:t>
            </w:r>
            <w:r w:rsidDel="00000000" w:rsidR="00000000" w:rsidRPr="00000000">
              <w:rPr>
                <w:b w:val="1"/>
                <w:color w:val="000000"/>
                <w:sz w:val="20"/>
                <w:szCs w:val="20"/>
                <w:rtl w:val="0"/>
              </w:rPr>
              <w:t xml:space="preserve"> Se registra en el ítem 05 del gráfico.</w:t>
            </w:r>
          </w:p>
          <w:p w:rsidR="00000000" w:rsidDel="00000000" w:rsidP="00000000" w:rsidRDefault="00000000" w:rsidRPr="00000000" w14:paraId="0000035A">
            <w:pP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35B">
            <w:pPr>
              <w:shd w:fill="ffffff" w:val="clear"/>
              <w:jc w:val="both"/>
              <w:rPr>
                <w:b w:val="1"/>
                <w:color w:val="000000"/>
                <w:sz w:val="20"/>
                <w:szCs w:val="20"/>
              </w:rPr>
            </w:pPr>
            <w:r w:rsidDel="00000000" w:rsidR="00000000" w:rsidRPr="00000000">
              <w:rPr>
                <w:b w:val="1"/>
                <w:color w:val="000000"/>
                <w:sz w:val="20"/>
                <w:szCs w:val="20"/>
                <w:highlight w:val="yellow"/>
                <w:rtl w:val="0"/>
              </w:rPr>
              <w:t xml:space="preserve">(P25</w:t>
            </w:r>
            <w:r w:rsidDel="00000000" w:rsidR="00000000" w:rsidRPr="00000000">
              <w:rPr>
                <w:b w:val="1"/>
                <w:color w:val="000000"/>
                <w:sz w:val="20"/>
                <w:szCs w:val="20"/>
                <w:rtl w:val="0"/>
              </w:rPr>
              <w:t xml:space="preserve"> Se registra en el ítem 06 del gráfico.</w:t>
            </w:r>
          </w:p>
          <w:p w:rsidR="00000000" w:rsidDel="00000000" w:rsidP="00000000" w:rsidRDefault="00000000" w:rsidRPr="00000000" w14:paraId="0000035C">
            <w:pPr>
              <w:shd w:fill="ffffff" w:val="clear"/>
              <w:jc w:val="both"/>
              <w:rPr>
                <w:b w:val="1"/>
                <w:color w:val="000000"/>
                <w:sz w:val="20"/>
                <w:szCs w:val="20"/>
              </w:rPr>
            </w:pPr>
            <w:r w:rsidDel="00000000" w:rsidR="00000000" w:rsidRPr="00000000">
              <w:rPr>
                <w:rtl w:val="0"/>
              </w:rPr>
            </w:r>
          </w:p>
          <w:p w:rsidR="00000000" w:rsidDel="00000000" w:rsidP="00000000" w:rsidRDefault="00000000" w:rsidRPr="00000000" w14:paraId="0000035D">
            <w:pPr>
              <w:shd w:fill="ffffff" w:val="clear"/>
              <w:jc w:val="both"/>
              <w:rPr>
                <w:b w:val="1"/>
                <w:sz w:val="20"/>
                <w:szCs w:val="20"/>
              </w:rPr>
            </w:pPr>
            <w:r w:rsidDel="00000000" w:rsidR="00000000" w:rsidRPr="00000000">
              <w:rPr>
                <w:b w:val="1"/>
                <w:color w:val="000000"/>
                <w:sz w:val="20"/>
                <w:szCs w:val="20"/>
                <w:highlight w:val="yellow"/>
                <w:rtl w:val="0"/>
              </w:rPr>
              <w:t xml:space="preserve">(P26)</w:t>
            </w:r>
            <w:r w:rsidDel="00000000" w:rsidR="00000000" w:rsidRPr="00000000">
              <w:rPr>
                <w:b w:val="1"/>
                <w:color w:val="000000"/>
                <w:sz w:val="20"/>
                <w:szCs w:val="20"/>
                <w:rtl w:val="0"/>
              </w:rPr>
              <w:t xml:space="preserve"> Se registra en el ítem 07 del gráfico.</w:t>
            </w:r>
            <w:r w:rsidDel="00000000" w:rsidR="00000000" w:rsidRPr="00000000">
              <w:rPr>
                <w:rtl w:val="0"/>
              </w:rPr>
            </w:r>
          </w:p>
          <w:p w:rsidR="00000000" w:rsidDel="00000000" w:rsidP="00000000" w:rsidRDefault="00000000" w:rsidRPr="00000000" w14:paraId="0000035E">
            <w:pPr>
              <w:shd w:fill="ffffff" w:val="clear"/>
              <w:jc w:val="both"/>
              <w:rPr>
                <w:b w:val="1"/>
                <w:sz w:val="20"/>
                <w:szCs w:val="20"/>
              </w:rPr>
            </w:pPr>
            <w:r w:rsidDel="00000000" w:rsidR="00000000" w:rsidRPr="00000000">
              <w:rPr>
                <w:rtl w:val="0"/>
              </w:rPr>
            </w:r>
          </w:p>
          <w:p w:rsidR="00000000" w:rsidDel="00000000" w:rsidP="00000000" w:rsidRDefault="00000000" w:rsidRPr="00000000" w14:paraId="0000035F">
            <w:pPr>
              <w:spacing w:line="240" w:lineRule="auto"/>
              <w:rPr>
                <w:b w:val="1"/>
                <w:color w:val="000000"/>
                <w:sz w:val="20"/>
                <w:szCs w:val="20"/>
              </w:rPr>
            </w:pPr>
            <w:r w:rsidDel="00000000" w:rsidR="00000000" w:rsidRPr="00000000">
              <w:rPr>
                <w:b w:val="1"/>
                <w:color w:val="000000"/>
                <w:sz w:val="20"/>
                <w:szCs w:val="20"/>
                <w:highlight w:val="yellow"/>
                <w:rtl w:val="0"/>
              </w:rPr>
              <w:t xml:space="preserve">(P27)</w:t>
            </w:r>
            <w:r w:rsidDel="00000000" w:rsidR="00000000" w:rsidRPr="00000000">
              <w:rPr>
                <w:b w:val="1"/>
                <w:color w:val="000000"/>
                <w:sz w:val="20"/>
                <w:szCs w:val="20"/>
                <w:rtl w:val="0"/>
              </w:rPr>
              <w:t xml:space="preserve"> 5. Impuesto al consumo:</w:t>
            </w:r>
          </w:p>
          <w:p w:rsidR="00000000" w:rsidDel="00000000" w:rsidP="00000000" w:rsidRDefault="00000000" w:rsidRPr="00000000" w14:paraId="00000360">
            <w:pPr>
              <w:spacing w:line="240" w:lineRule="auto"/>
              <w:rPr>
                <w:color w:val="000000"/>
                <w:sz w:val="20"/>
                <w:szCs w:val="20"/>
              </w:rPr>
            </w:pPr>
            <w:r w:rsidDel="00000000" w:rsidR="00000000" w:rsidRPr="00000000">
              <w:rPr>
                <w:color w:val="000000"/>
                <w:sz w:val="20"/>
                <w:szCs w:val="20"/>
                <w:rtl w:val="0"/>
              </w:rPr>
              <w:t xml:space="preserve">En este numeral se presenta el título en negrilla, seguido del contenido del artículo 512-1 en el círculo central.</w:t>
            </w:r>
          </w:p>
          <w:p w:rsidR="00000000" w:rsidDel="00000000" w:rsidP="00000000" w:rsidRDefault="00000000" w:rsidRPr="00000000" w14:paraId="00000361">
            <w:pPr>
              <w:spacing w:line="240" w:lineRule="auto"/>
              <w:rPr>
                <w:b w:val="1"/>
                <w:color w:val="000000"/>
                <w:sz w:val="20"/>
                <w:szCs w:val="20"/>
              </w:rPr>
            </w:pPr>
            <w:r w:rsidDel="00000000" w:rsidR="00000000" w:rsidRPr="00000000">
              <w:rPr>
                <w:rtl w:val="0"/>
              </w:rPr>
            </w:r>
          </w:p>
          <w:p w:rsidR="00000000" w:rsidDel="00000000" w:rsidP="00000000" w:rsidRDefault="00000000" w:rsidRPr="00000000" w14:paraId="00000362">
            <w:pPr>
              <w:spacing w:line="240" w:lineRule="auto"/>
              <w:rPr>
                <w:b w:val="1"/>
                <w:color w:val="000000"/>
                <w:sz w:val="20"/>
                <w:szCs w:val="20"/>
              </w:rPr>
            </w:pPr>
            <w:r w:rsidDel="00000000" w:rsidR="00000000" w:rsidRPr="00000000">
              <w:rPr/>
              <w:drawing>
                <wp:inline distB="0" distT="0" distL="0" distR="0">
                  <wp:extent cx="2072191" cy="1313427"/>
                  <wp:effectExtent b="0" l="0" r="0" t="0"/>
                  <wp:docPr descr="Four circles infographic elements. Business template for presentation. Vector flowchart concept with 4 options or steps." id="63" name="image12.jpg"/>
                  <a:graphic>
                    <a:graphicData uri="http://schemas.openxmlformats.org/drawingml/2006/picture">
                      <pic:pic>
                        <pic:nvPicPr>
                          <pic:cNvPr descr="Four circles infographic elements. Business template for presentation. Vector flowchart concept with 4 options or steps." id="0" name="image12.jpg"/>
                          <pic:cNvPicPr preferRelativeResize="0"/>
                        </pic:nvPicPr>
                        <pic:blipFill>
                          <a:blip r:embed="rId37"/>
                          <a:srcRect b="6595" l="0" r="0" t="0"/>
                          <a:stretch>
                            <a:fillRect/>
                          </a:stretch>
                        </pic:blipFill>
                        <pic:spPr>
                          <a:xfrm>
                            <a:off x="0" y="0"/>
                            <a:ext cx="2072191" cy="1313427"/>
                          </a:xfrm>
                          <a:prstGeom prst="rect"/>
                          <a:ln/>
                        </pic:spPr>
                      </pic:pic>
                    </a:graphicData>
                  </a:graphic>
                </wp:inline>
              </w:drawing>
            </w:r>
            <w:r w:rsidDel="00000000" w:rsidR="00000000" w:rsidRPr="00000000">
              <w:rPr>
                <w:rtl w:val="0"/>
              </w:rPr>
            </w:r>
          </w:p>
          <w:p w:rsidR="00000000" w:rsidDel="00000000" w:rsidP="00000000" w:rsidRDefault="00000000" w:rsidRPr="00000000" w14:paraId="00000363">
            <w:pPr>
              <w:spacing w:line="240" w:lineRule="auto"/>
              <w:rPr>
                <w:b w:val="1"/>
                <w:color w:val="000000"/>
                <w:sz w:val="20"/>
                <w:szCs w:val="20"/>
              </w:rPr>
            </w:pPr>
            <w:r w:rsidDel="00000000" w:rsidR="00000000" w:rsidRPr="00000000">
              <w:rPr>
                <w:rtl w:val="0"/>
              </w:rPr>
            </w:r>
          </w:p>
          <w:p w:rsidR="00000000" w:rsidDel="00000000" w:rsidP="00000000" w:rsidRDefault="00000000" w:rsidRPr="00000000" w14:paraId="00000364">
            <w:pPr>
              <w:rPr>
                <w:sz w:val="20"/>
                <w:szCs w:val="20"/>
              </w:rPr>
            </w:pPr>
            <w:r w:rsidDel="00000000" w:rsidR="00000000" w:rsidRPr="00000000">
              <w:rPr>
                <w:sz w:val="20"/>
                <w:szCs w:val="20"/>
                <w:rtl w:val="0"/>
              </w:rPr>
              <w:t xml:space="preserve">Dar clic para ver </w:t>
            </w:r>
            <w:hyperlink r:id="rId38">
              <w:r w:rsidDel="00000000" w:rsidR="00000000" w:rsidRPr="00000000">
                <w:rPr>
                  <w:color w:val="0000ff"/>
                  <w:sz w:val="20"/>
                  <w:szCs w:val="20"/>
                  <w:u w:val="single"/>
                  <w:rtl w:val="0"/>
                </w:rPr>
                <w:t xml:space="preserve">imagen</w:t>
              </w:r>
            </w:hyperlink>
            <w:r w:rsidDel="00000000" w:rsidR="00000000" w:rsidRPr="00000000">
              <w:rPr>
                <w:sz w:val="20"/>
                <w:szCs w:val="20"/>
                <w:rtl w:val="0"/>
              </w:rPr>
              <w:t xml:space="preserve"> </w:t>
            </w:r>
          </w:p>
          <w:p w:rsidR="00000000" w:rsidDel="00000000" w:rsidP="00000000" w:rsidRDefault="00000000" w:rsidRPr="00000000" w14:paraId="00000365">
            <w:pPr>
              <w:spacing w:line="240" w:lineRule="auto"/>
              <w:rPr>
                <w:b w:val="1"/>
                <w:color w:val="000000"/>
                <w:sz w:val="20"/>
                <w:szCs w:val="20"/>
              </w:rPr>
            </w:pPr>
            <w:r w:rsidDel="00000000" w:rsidR="00000000" w:rsidRPr="00000000">
              <w:rPr>
                <w:rtl w:val="0"/>
              </w:rPr>
            </w:r>
          </w:p>
          <w:p w:rsidR="00000000" w:rsidDel="00000000" w:rsidP="00000000" w:rsidRDefault="00000000" w:rsidRPr="00000000" w14:paraId="00000366">
            <w:pPr>
              <w:spacing w:line="240" w:lineRule="auto"/>
              <w:rPr>
                <w:b w:val="1"/>
                <w:color w:val="000000"/>
                <w:sz w:val="20"/>
                <w:szCs w:val="20"/>
              </w:rPr>
            </w:pPr>
            <w:r w:rsidDel="00000000" w:rsidR="00000000" w:rsidRPr="00000000">
              <w:rPr>
                <w:rtl w:val="0"/>
              </w:rPr>
            </w:r>
          </w:p>
          <w:p w:rsidR="00000000" w:rsidDel="00000000" w:rsidP="00000000" w:rsidRDefault="00000000" w:rsidRPr="00000000" w14:paraId="00000367">
            <w:pPr>
              <w:shd w:fill="ffffff" w:val="clear"/>
              <w:jc w:val="both"/>
              <w:rPr>
                <w:b w:val="1"/>
                <w:sz w:val="20"/>
                <w:szCs w:val="20"/>
              </w:rPr>
            </w:pPr>
            <w:r w:rsidDel="00000000" w:rsidR="00000000" w:rsidRPr="00000000">
              <w:rPr>
                <w:rtl w:val="0"/>
              </w:rPr>
            </w:r>
          </w:p>
          <w:p w:rsidR="00000000" w:rsidDel="00000000" w:rsidP="00000000" w:rsidRDefault="00000000" w:rsidRPr="00000000" w14:paraId="00000368">
            <w:pPr>
              <w:shd w:fill="ffffff" w:val="clear"/>
              <w:jc w:val="both"/>
              <w:rPr>
                <w:sz w:val="20"/>
                <w:szCs w:val="20"/>
              </w:rPr>
            </w:pPr>
            <w:r w:rsidDel="00000000" w:rsidR="00000000" w:rsidRPr="00000000">
              <w:rPr>
                <w:sz w:val="20"/>
                <w:szCs w:val="20"/>
                <w:rtl w:val="0"/>
              </w:rPr>
              <w:t xml:space="preserve">Posteriormente, relacionan el contenido en cada recuadro del gráfico:</w:t>
            </w:r>
          </w:p>
          <w:p w:rsidR="00000000" w:rsidDel="00000000" w:rsidP="00000000" w:rsidRDefault="00000000" w:rsidRPr="00000000" w14:paraId="00000369">
            <w:pPr>
              <w:shd w:fill="ffffff" w:val="clear"/>
              <w:jc w:val="both"/>
              <w:rPr>
                <w:b w:val="1"/>
                <w:sz w:val="20"/>
                <w:szCs w:val="20"/>
              </w:rPr>
            </w:pPr>
            <w:r w:rsidDel="00000000" w:rsidR="00000000" w:rsidRPr="00000000">
              <w:rPr>
                <w:rtl w:val="0"/>
              </w:rPr>
            </w:r>
          </w:p>
          <w:p w:rsidR="00000000" w:rsidDel="00000000" w:rsidP="00000000" w:rsidRDefault="00000000" w:rsidRPr="00000000" w14:paraId="0000036A">
            <w:pPr>
              <w:spacing w:line="240" w:lineRule="auto"/>
              <w:jc w:val="both"/>
              <w:rPr>
                <w:color w:val="000000"/>
                <w:sz w:val="20"/>
                <w:szCs w:val="20"/>
              </w:rPr>
            </w:pPr>
            <w:r w:rsidDel="00000000" w:rsidR="00000000" w:rsidRPr="00000000">
              <w:rPr>
                <w:b w:val="1"/>
                <w:color w:val="000000"/>
                <w:sz w:val="20"/>
                <w:szCs w:val="20"/>
                <w:highlight w:val="yellow"/>
                <w:rtl w:val="0"/>
              </w:rPr>
              <w:t xml:space="preserve">(P28)</w:t>
            </w:r>
            <w:r w:rsidDel="00000000" w:rsidR="00000000" w:rsidRPr="00000000">
              <w:rPr>
                <w:color w:val="000000"/>
                <w:sz w:val="20"/>
                <w:szCs w:val="20"/>
                <w:rtl w:val="0"/>
              </w:rPr>
              <w:t xml:space="preserve"> 1. La prestación de los servicios de telefonía móvil….</w:t>
            </w:r>
          </w:p>
          <w:p w:rsidR="00000000" w:rsidDel="00000000" w:rsidP="00000000" w:rsidRDefault="00000000" w:rsidRPr="00000000" w14:paraId="0000036B">
            <w:pP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36C">
            <w:pPr>
              <w:spacing w:line="240" w:lineRule="auto"/>
              <w:jc w:val="both"/>
              <w:rPr>
                <w:color w:val="000000"/>
                <w:sz w:val="20"/>
                <w:szCs w:val="20"/>
              </w:rPr>
            </w:pPr>
            <w:r w:rsidDel="00000000" w:rsidR="00000000" w:rsidRPr="00000000">
              <w:rPr>
                <w:b w:val="1"/>
                <w:color w:val="000000"/>
                <w:sz w:val="20"/>
                <w:szCs w:val="20"/>
                <w:highlight w:val="yellow"/>
                <w:rtl w:val="0"/>
              </w:rPr>
              <w:t xml:space="preserve">(P29)</w:t>
            </w:r>
            <w:r w:rsidDel="00000000" w:rsidR="00000000" w:rsidRPr="00000000">
              <w:rPr>
                <w:color w:val="000000"/>
                <w:sz w:val="20"/>
                <w:szCs w:val="20"/>
                <w:rtl w:val="0"/>
              </w:rPr>
              <w:t xml:space="preserve"> 2. Las ventas de algunos bienes corporales muebles, de producción doméstica o importados, …</w:t>
            </w:r>
          </w:p>
          <w:p w:rsidR="00000000" w:rsidDel="00000000" w:rsidP="00000000" w:rsidRDefault="00000000" w:rsidRPr="00000000" w14:paraId="0000036D">
            <w:pP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36E">
            <w:pPr>
              <w:spacing w:line="240" w:lineRule="auto"/>
              <w:jc w:val="both"/>
              <w:rPr>
                <w:b w:val="1"/>
                <w:color w:val="000000"/>
                <w:sz w:val="20"/>
                <w:szCs w:val="20"/>
              </w:rPr>
            </w:pPr>
            <w:r w:rsidDel="00000000" w:rsidR="00000000" w:rsidRPr="00000000">
              <w:rPr>
                <w:b w:val="1"/>
                <w:color w:val="000000"/>
                <w:sz w:val="20"/>
                <w:szCs w:val="20"/>
                <w:highlight w:val="yellow"/>
                <w:rtl w:val="0"/>
              </w:rPr>
              <w:t xml:space="preserve">(P30)</w:t>
            </w:r>
            <w:r w:rsidDel="00000000" w:rsidR="00000000" w:rsidRPr="00000000">
              <w:rPr>
                <w:color w:val="000000"/>
                <w:sz w:val="20"/>
                <w:szCs w:val="20"/>
                <w:rtl w:val="0"/>
              </w:rPr>
              <w:t xml:space="preserve"> 3. El servicio de expendio de comidas y bebidas preparadas en restaurantes, cafeterías, autoservicios, heladerías, fruterías, pastelerías y panaderías para consumo en el lugar…</w:t>
            </w:r>
            <w:r w:rsidDel="00000000" w:rsidR="00000000" w:rsidRPr="00000000">
              <w:rPr>
                <w:rtl w:val="0"/>
              </w:rPr>
            </w:r>
          </w:p>
          <w:p w:rsidR="00000000" w:rsidDel="00000000" w:rsidP="00000000" w:rsidRDefault="00000000" w:rsidRPr="00000000" w14:paraId="0000036F">
            <w:pPr>
              <w:spacing w:line="240" w:lineRule="auto"/>
              <w:rPr>
                <w:b w:val="1"/>
                <w:color w:val="000000"/>
                <w:sz w:val="20"/>
                <w:szCs w:val="20"/>
              </w:rPr>
            </w:pPr>
            <w:r w:rsidDel="00000000" w:rsidR="00000000" w:rsidRPr="00000000">
              <w:rPr>
                <w:rtl w:val="0"/>
              </w:rPr>
            </w:r>
          </w:p>
          <w:p w:rsidR="00000000" w:rsidDel="00000000" w:rsidP="00000000" w:rsidRDefault="00000000" w:rsidRPr="00000000" w14:paraId="00000370">
            <w:pPr>
              <w:shd w:fill="ffffff" w:val="clear"/>
              <w:jc w:val="both"/>
              <w:rPr>
                <w:b w:val="1"/>
                <w:sz w:val="20"/>
                <w:szCs w:val="20"/>
              </w:rPr>
            </w:pPr>
            <w:r w:rsidDel="00000000" w:rsidR="00000000" w:rsidRPr="00000000">
              <w:rPr>
                <w:b w:val="1"/>
                <w:color w:val="000000"/>
                <w:sz w:val="20"/>
                <w:szCs w:val="20"/>
                <w:highlight w:val="yellow"/>
                <w:rtl w:val="0"/>
              </w:rPr>
              <w:t xml:space="preserve">(P31)</w:t>
            </w:r>
            <w:r w:rsidDel="00000000" w:rsidR="00000000" w:rsidRPr="00000000">
              <w:rPr>
                <w:b w:val="1"/>
                <w:color w:val="000000"/>
                <w:sz w:val="20"/>
                <w:szCs w:val="20"/>
                <w:rtl w:val="0"/>
              </w:rPr>
              <w:t xml:space="preserve"> </w:t>
            </w:r>
            <w:r w:rsidDel="00000000" w:rsidR="00000000" w:rsidRPr="00000000">
              <w:rPr>
                <w:color w:val="000000"/>
                <w:sz w:val="20"/>
                <w:szCs w:val="20"/>
                <w:rtl w:val="0"/>
              </w:rPr>
              <w:t xml:space="preserve">Para profundizar en esta temática indague en el Estatuto Tributario (ET) artículos….</w:t>
            </w:r>
            <w:r w:rsidDel="00000000" w:rsidR="00000000" w:rsidRPr="00000000">
              <w:rPr>
                <w:rtl w:val="0"/>
              </w:rPr>
            </w:r>
          </w:p>
          <w:p w:rsidR="00000000" w:rsidDel="00000000" w:rsidP="00000000" w:rsidRDefault="00000000" w:rsidRPr="00000000" w14:paraId="00000371">
            <w:pPr>
              <w:shd w:fill="ffffff" w:val="clear"/>
              <w:jc w:val="center"/>
              <w:rPr>
                <w:b w:val="1"/>
                <w:sz w:val="20"/>
                <w:szCs w:val="20"/>
              </w:rPr>
            </w:pPr>
            <w:r w:rsidDel="00000000" w:rsidR="00000000" w:rsidRPr="00000000">
              <w:rPr/>
              <w:drawing>
                <wp:inline distB="0" distT="0" distL="0" distR="0">
                  <wp:extent cx="1724025" cy="1428750"/>
                  <wp:effectExtent b="0" l="0" r="0" t="0"/>
                  <wp:docPr descr="Four circles infographic elements. Business template for presentation. Vector flowchart concept with 4 options or steps." id="46" name="image12.jpg"/>
                  <a:graphic>
                    <a:graphicData uri="http://schemas.openxmlformats.org/drawingml/2006/picture">
                      <pic:pic>
                        <pic:nvPicPr>
                          <pic:cNvPr descr="Four circles infographic elements. Business template for presentation. Vector flowchart concept with 4 options or steps." id="0" name="image12.jpg"/>
                          <pic:cNvPicPr preferRelativeResize="0"/>
                        </pic:nvPicPr>
                        <pic:blipFill>
                          <a:blip r:embed="rId37"/>
                          <a:srcRect b="6353" l="43253" r="0" t="7672"/>
                          <a:stretch>
                            <a:fillRect/>
                          </a:stretch>
                        </pic:blipFill>
                        <pic:spPr>
                          <a:xfrm>
                            <a:off x="0" y="0"/>
                            <a:ext cx="1724025"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372">
            <w:pPr>
              <w:shd w:fill="ffffff" w:val="clear"/>
              <w:jc w:val="both"/>
              <w:rPr>
                <w:b w:val="1"/>
                <w:sz w:val="20"/>
                <w:szCs w:val="20"/>
              </w:rPr>
            </w:pPr>
            <w:r w:rsidDel="00000000" w:rsidR="00000000" w:rsidRPr="00000000">
              <w:rPr>
                <w:rtl w:val="0"/>
              </w:rPr>
            </w:r>
          </w:p>
          <w:p w:rsidR="00000000" w:rsidDel="00000000" w:rsidP="00000000" w:rsidRDefault="00000000" w:rsidRPr="00000000" w14:paraId="00000373">
            <w:pPr>
              <w:shd w:fill="ffffff" w:val="clear"/>
              <w:jc w:val="both"/>
              <w:rPr>
                <w:b w:val="1"/>
                <w:color w:val="000000"/>
                <w:sz w:val="20"/>
                <w:szCs w:val="20"/>
              </w:rPr>
            </w:pPr>
            <w:r w:rsidDel="00000000" w:rsidR="00000000" w:rsidRPr="00000000">
              <w:rPr>
                <w:b w:val="1"/>
                <w:color w:val="000000"/>
                <w:sz w:val="20"/>
                <w:szCs w:val="20"/>
                <w:highlight w:val="yellow"/>
                <w:rtl w:val="0"/>
              </w:rPr>
              <w:t xml:space="preserve">(P32)</w:t>
            </w:r>
            <w:r w:rsidDel="00000000" w:rsidR="00000000" w:rsidRPr="00000000">
              <w:rPr>
                <w:b w:val="1"/>
                <w:color w:val="000000"/>
                <w:sz w:val="20"/>
                <w:szCs w:val="20"/>
                <w:rtl w:val="0"/>
              </w:rPr>
              <w:t xml:space="preserve"> - </w:t>
            </w:r>
            <w:r w:rsidDel="00000000" w:rsidR="00000000" w:rsidRPr="00000000">
              <w:rPr>
                <w:b w:val="1"/>
                <w:color w:val="000000"/>
                <w:sz w:val="20"/>
                <w:szCs w:val="20"/>
                <w:highlight w:val="yellow"/>
                <w:rtl w:val="0"/>
              </w:rPr>
              <w:t xml:space="preserve">(P33)</w:t>
            </w:r>
            <w:r w:rsidDel="00000000" w:rsidR="00000000" w:rsidRPr="00000000">
              <w:rPr>
                <w:b w:val="1"/>
                <w:color w:val="000000"/>
                <w:sz w:val="20"/>
                <w:szCs w:val="20"/>
                <w:rtl w:val="0"/>
              </w:rPr>
              <w:t xml:space="preserve"> - </w:t>
            </w:r>
            <w:r w:rsidDel="00000000" w:rsidR="00000000" w:rsidRPr="00000000">
              <w:rPr>
                <w:b w:val="1"/>
                <w:color w:val="000000"/>
                <w:sz w:val="20"/>
                <w:szCs w:val="20"/>
                <w:highlight w:val="yellow"/>
                <w:rtl w:val="0"/>
              </w:rPr>
              <w:t xml:space="preserve">(P34)</w:t>
            </w:r>
            <w:r w:rsidDel="00000000" w:rsidR="00000000" w:rsidRPr="00000000">
              <w:rPr>
                <w:b w:val="1"/>
                <w:color w:val="000000"/>
                <w:sz w:val="20"/>
                <w:szCs w:val="20"/>
                <w:rtl w:val="0"/>
              </w:rPr>
              <w:t xml:space="preserve"> 6. Impuesto unificado bajo el régimen simple de tributación:</w:t>
            </w:r>
          </w:p>
          <w:p w:rsidR="00000000" w:rsidDel="00000000" w:rsidP="00000000" w:rsidRDefault="00000000" w:rsidRPr="00000000" w14:paraId="00000374">
            <w:pPr>
              <w:spacing w:line="240" w:lineRule="auto"/>
              <w:rPr>
                <w:b w:val="1"/>
                <w:color w:val="000000"/>
                <w:sz w:val="20"/>
                <w:szCs w:val="20"/>
              </w:rPr>
            </w:pPr>
            <w:r w:rsidDel="00000000" w:rsidR="00000000" w:rsidRPr="00000000">
              <w:rPr>
                <w:color w:val="000000"/>
                <w:sz w:val="20"/>
                <w:szCs w:val="20"/>
                <w:rtl w:val="0"/>
              </w:rPr>
              <w:t xml:space="preserve">Se propone el siguiente gráfico, en el primer recuadro</w:t>
            </w:r>
            <w:r w:rsidDel="00000000" w:rsidR="00000000" w:rsidRPr="00000000">
              <w:rPr>
                <w:b w:val="1"/>
                <w:color w:val="000000"/>
                <w:sz w:val="20"/>
                <w:szCs w:val="20"/>
                <w:rtl w:val="0"/>
              </w:rPr>
              <w:t xml:space="preserve"> </w:t>
            </w:r>
            <w:r w:rsidDel="00000000" w:rsidR="00000000" w:rsidRPr="00000000">
              <w:rPr>
                <w:b w:val="1"/>
                <w:color w:val="000000"/>
                <w:sz w:val="20"/>
                <w:szCs w:val="20"/>
                <w:highlight w:val="yellow"/>
                <w:rtl w:val="0"/>
              </w:rPr>
              <w:t xml:space="preserve">(P32),</w:t>
            </w:r>
            <w:r w:rsidDel="00000000" w:rsidR="00000000" w:rsidRPr="00000000">
              <w:rPr>
                <w:b w:val="1"/>
                <w:color w:val="000000"/>
                <w:sz w:val="20"/>
                <w:szCs w:val="20"/>
                <w:rtl w:val="0"/>
              </w:rPr>
              <w:t xml:space="preserve"> </w:t>
            </w:r>
            <w:r w:rsidDel="00000000" w:rsidR="00000000" w:rsidRPr="00000000">
              <w:rPr>
                <w:color w:val="000000"/>
                <w:sz w:val="20"/>
                <w:szCs w:val="20"/>
                <w:rtl w:val="0"/>
              </w:rPr>
              <w:t xml:space="preserve">el segundo</w:t>
            </w:r>
            <w:r w:rsidDel="00000000" w:rsidR="00000000" w:rsidRPr="00000000">
              <w:rPr>
                <w:b w:val="1"/>
                <w:color w:val="000000"/>
                <w:sz w:val="20"/>
                <w:szCs w:val="20"/>
                <w:rtl w:val="0"/>
              </w:rPr>
              <w:t xml:space="preserve"> </w:t>
            </w:r>
            <w:r w:rsidDel="00000000" w:rsidR="00000000" w:rsidRPr="00000000">
              <w:rPr>
                <w:b w:val="1"/>
                <w:color w:val="000000"/>
                <w:sz w:val="20"/>
                <w:szCs w:val="20"/>
                <w:highlight w:val="yellow"/>
                <w:rtl w:val="0"/>
              </w:rPr>
              <w:t xml:space="preserve">(P33)</w:t>
            </w:r>
            <w:r w:rsidDel="00000000" w:rsidR="00000000" w:rsidRPr="00000000">
              <w:rPr>
                <w:b w:val="1"/>
                <w:color w:val="000000"/>
                <w:sz w:val="20"/>
                <w:szCs w:val="20"/>
                <w:rtl w:val="0"/>
              </w:rPr>
              <w:t xml:space="preserve"> </w:t>
            </w:r>
            <w:r w:rsidDel="00000000" w:rsidR="00000000" w:rsidRPr="00000000">
              <w:rPr>
                <w:color w:val="000000"/>
                <w:sz w:val="20"/>
                <w:szCs w:val="20"/>
                <w:rtl w:val="0"/>
              </w:rPr>
              <w:t xml:space="preserve">y finalmente en el tercer recuadro</w:t>
            </w:r>
            <w:r w:rsidDel="00000000" w:rsidR="00000000" w:rsidRPr="00000000">
              <w:rPr>
                <w:b w:val="1"/>
                <w:color w:val="000000"/>
                <w:sz w:val="20"/>
                <w:szCs w:val="20"/>
                <w:rtl w:val="0"/>
              </w:rPr>
              <w:t xml:space="preserve"> </w:t>
            </w:r>
            <w:r w:rsidDel="00000000" w:rsidR="00000000" w:rsidRPr="00000000">
              <w:rPr>
                <w:b w:val="1"/>
                <w:color w:val="000000"/>
                <w:sz w:val="20"/>
                <w:szCs w:val="20"/>
                <w:highlight w:val="yellow"/>
                <w:rtl w:val="0"/>
              </w:rPr>
              <w:t xml:space="preserve">(P34).</w:t>
            </w:r>
            <w:r w:rsidDel="00000000" w:rsidR="00000000" w:rsidRPr="00000000">
              <w:rPr>
                <w:rtl w:val="0"/>
              </w:rPr>
            </w:r>
          </w:p>
          <w:p w:rsidR="00000000" w:rsidDel="00000000" w:rsidP="00000000" w:rsidRDefault="00000000" w:rsidRPr="00000000" w14:paraId="00000375">
            <w:pPr>
              <w:shd w:fill="ffffff" w:val="clear"/>
              <w:jc w:val="both"/>
              <w:rPr>
                <w:b w:val="1"/>
                <w:sz w:val="20"/>
                <w:szCs w:val="20"/>
              </w:rPr>
            </w:pPr>
            <w:r w:rsidDel="00000000" w:rsidR="00000000" w:rsidRPr="00000000">
              <w:rPr>
                <w:rtl w:val="0"/>
              </w:rPr>
            </w:r>
          </w:p>
          <w:p w:rsidR="00000000" w:rsidDel="00000000" w:rsidP="00000000" w:rsidRDefault="00000000" w:rsidRPr="00000000" w14:paraId="00000376">
            <w:pPr>
              <w:shd w:fill="ffffff" w:val="clear"/>
              <w:jc w:val="both"/>
              <w:rPr>
                <w:b w:val="1"/>
                <w:sz w:val="20"/>
                <w:szCs w:val="20"/>
              </w:rPr>
            </w:pPr>
            <w:r w:rsidDel="00000000" w:rsidR="00000000" w:rsidRPr="00000000">
              <w:rPr/>
              <w:drawing>
                <wp:inline distB="0" distT="0" distL="0" distR="0">
                  <wp:extent cx="2177668" cy="1119351"/>
                  <wp:effectExtent b="0" l="0" r="0" t="0"/>
                  <wp:docPr descr="Plantilla de infografías de negocios de tres pasos vector gratuito" id="47" name="image4.jpg"/>
                  <a:graphic>
                    <a:graphicData uri="http://schemas.openxmlformats.org/drawingml/2006/picture">
                      <pic:pic>
                        <pic:nvPicPr>
                          <pic:cNvPr descr="Plantilla de infografías de negocios de tres pasos vector gratuito" id="0" name="image4.jpg"/>
                          <pic:cNvPicPr preferRelativeResize="0"/>
                        </pic:nvPicPr>
                        <pic:blipFill>
                          <a:blip r:embed="rId39"/>
                          <a:srcRect b="24580" l="0" r="0" t="0"/>
                          <a:stretch>
                            <a:fillRect/>
                          </a:stretch>
                        </pic:blipFill>
                        <pic:spPr>
                          <a:xfrm>
                            <a:off x="0" y="0"/>
                            <a:ext cx="2177668" cy="1119351"/>
                          </a:xfrm>
                          <a:prstGeom prst="rect"/>
                          <a:ln/>
                        </pic:spPr>
                      </pic:pic>
                    </a:graphicData>
                  </a:graphic>
                </wp:inline>
              </w:drawing>
            </w:r>
            <w:r w:rsidDel="00000000" w:rsidR="00000000" w:rsidRPr="00000000">
              <w:rPr>
                <w:rtl w:val="0"/>
              </w:rPr>
            </w:r>
          </w:p>
          <w:p w:rsidR="00000000" w:rsidDel="00000000" w:rsidP="00000000" w:rsidRDefault="00000000" w:rsidRPr="00000000" w14:paraId="00000377">
            <w:pPr>
              <w:shd w:fill="ffffff" w:val="clear"/>
              <w:jc w:val="both"/>
              <w:rPr>
                <w:b w:val="1"/>
                <w:sz w:val="20"/>
                <w:szCs w:val="20"/>
              </w:rPr>
            </w:pPr>
            <w:r w:rsidDel="00000000" w:rsidR="00000000" w:rsidRPr="00000000">
              <w:rPr>
                <w:rtl w:val="0"/>
              </w:rPr>
            </w:r>
          </w:p>
          <w:p w:rsidR="00000000" w:rsidDel="00000000" w:rsidP="00000000" w:rsidRDefault="00000000" w:rsidRPr="00000000" w14:paraId="00000378">
            <w:pPr>
              <w:shd w:fill="ffffff" w:val="clear"/>
              <w:jc w:val="both"/>
              <w:rPr>
                <w:color w:val="0000ff"/>
                <w:sz w:val="20"/>
                <w:szCs w:val="20"/>
                <w:u w:val="single"/>
              </w:rPr>
            </w:pPr>
            <w:r w:rsidDel="00000000" w:rsidR="00000000" w:rsidRPr="00000000">
              <w:rPr>
                <w:sz w:val="20"/>
                <w:szCs w:val="20"/>
                <w:rtl w:val="0"/>
              </w:rPr>
              <w:t xml:space="preserve">Dar clic para ver </w:t>
            </w:r>
            <w:hyperlink r:id="rId40">
              <w:r w:rsidDel="00000000" w:rsidR="00000000" w:rsidRPr="00000000">
                <w:rPr>
                  <w:color w:val="0000ff"/>
                  <w:sz w:val="20"/>
                  <w:szCs w:val="20"/>
                  <w:u w:val="single"/>
                  <w:rtl w:val="0"/>
                </w:rPr>
                <w:t xml:space="preserve">imagen</w:t>
              </w:r>
            </w:hyperlink>
            <w:r w:rsidDel="00000000" w:rsidR="00000000" w:rsidRPr="00000000">
              <w:rPr>
                <w:rtl w:val="0"/>
              </w:rPr>
            </w:r>
          </w:p>
          <w:p w:rsidR="00000000" w:rsidDel="00000000" w:rsidP="00000000" w:rsidRDefault="00000000" w:rsidRPr="00000000" w14:paraId="00000379">
            <w:pPr>
              <w:shd w:fill="ffffff" w:val="clear"/>
              <w:jc w:val="both"/>
              <w:rPr>
                <w:b w:val="1"/>
                <w:sz w:val="20"/>
                <w:szCs w:val="20"/>
              </w:rPr>
            </w:pPr>
            <w:r w:rsidDel="00000000" w:rsidR="00000000" w:rsidRPr="00000000">
              <w:rPr>
                <w:rtl w:val="0"/>
              </w:rPr>
            </w:r>
          </w:p>
          <w:p w:rsidR="00000000" w:rsidDel="00000000" w:rsidP="00000000" w:rsidRDefault="00000000" w:rsidRPr="00000000" w14:paraId="0000037A">
            <w:pPr>
              <w:shd w:fill="ffffff" w:val="clear"/>
              <w:jc w:val="both"/>
              <w:rPr>
                <w:b w:val="1"/>
                <w:sz w:val="20"/>
                <w:szCs w:val="20"/>
              </w:rPr>
            </w:pPr>
            <w:r w:rsidDel="00000000" w:rsidR="00000000" w:rsidRPr="00000000">
              <w:rPr>
                <w:rtl w:val="0"/>
              </w:rPr>
            </w:r>
          </w:p>
          <w:p w:rsidR="00000000" w:rsidDel="00000000" w:rsidP="00000000" w:rsidRDefault="00000000" w:rsidRPr="00000000" w14:paraId="0000037B">
            <w:pPr>
              <w:shd w:fill="ffffff" w:val="clear"/>
              <w:jc w:val="both"/>
              <w:rPr>
                <w:b w:val="1"/>
                <w:sz w:val="20"/>
                <w:szCs w:val="20"/>
              </w:rPr>
            </w:pPr>
            <w:r w:rsidDel="00000000" w:rsidR="00000000" w:rsidRPr="00000000">
              <w:rPr>
                <w:rtl w:val="0"/>
              </w:rPr>
            </w:r>
          </w:p>
          <w:p w:rsidR="00000000" w:rsidDel="00000000" w:rsidP="00000000" w:rsidRDefault="00000000" w:rsidRPr="00000000" w14:paraId="0000037C">
            <w:pPr>
              <w:shd w:fill="ffffff" w:val="clear"/>
              <w:jc w:val="both"/>
              <w:rPr>
                <w:b w:val="1"/>
                <w:sz w:val="20"/>
                <w:szCs w:val="20"/>
              </w:rPr>
            </w:pPr>
            <w:r w:rsidDel="00000000" w:rsidR="00000000" w:rsidRPr="00000000">
              <w:rPr>
                <w:rtl w:val="0"/>
              </w:rPr>
            </w:r>
          </w:p>
          <w:p w:rsidR="00000000" w:rsidDel="00000000" w:rsidP="00000000" w:rsidRDefault="00000000" w:rsidRPr="00000000" w14:paraId="0000037D">
            <w:pPr>
              <w:shd w:fill="ffffff" w:val="clear"/>
              <w:jc w:val="both"/>
              <w:rPr>
                <w:b w:val="1"/>
                <w:sz w:val="20"/>
                <w:szCs w:val="20"/>
              </w:rPr>
            </w:pPr>
            <w:r w:rsidDel="00000000" w:rsidR="00000000" w:rsidRPr="00000000">
              <w:rPr>
                <w:rtl w:val="0"/>
              </w:rPr>
            </w:r>
          </w:p>
          <w:p w:rsidR="00000000" w:rsidDel="00000000" w:rsidP="00000000" w:rsidRDefault="00000000" w:rsidRPr="00000000" w14:paraId="0000037E">
            <w:pPr>
              <w:shd w:fill="ffffff" w:val="clear"/>
              <w:jc w:val="both"/>
              <w:rPr>
                <w:b w:val="1"/>
                <w:sz w:val="20"/>
                <w:szCs w:val="20"/>
              </w:rPr>
            </w:pPr>
            <w:r w:rsidDel="00000000" w:rsidR="00000000" w:rsidRPr="00000000">
              <w:rPr>
                <w:rtl w:val="0"/>
              </w:rPr>
            </w:r>
          </w:p>
          <w:p w:rsidR="00000000" w:rsidDel="00000000" w:rsidP="00000000" w:rsidRDefault="00000000" w:rsidRPr="00000000" w14:paraId="0000037F">
            <w:pPr>
              <w:shd w:fill="ffffff" w:val="clear"/>
              <w:jc w:val="both"/>
              <w:rPr>
                <w:b w:val="1"/>
                <w:sz w:val="20"/>
                <w:szCs w:val="20"/>
              </w:rPr>
            </w:pPr>
            <w:r w:rsidDel="00000000" w:rsidR="00000000" w:rsidRPr="00000000">
              <w:rPr>
                <w:rtl w:val="0"/>
              </w:rPr>
            </w:r>
          </w:p>
          <w:p w:rsidR="00000000" w:rsidDel="00000000" w:rsidP="00000000" w:rsidRDefault="00000000" w:rsidRPr="00000000" w14:paraId="00000380">
            <w:pPr>
              <w:shd w:fill="ffffff" w:val="clear"/>
              <w:jc w:val="both"/>
              <w:rPr>
                <w:b w:val="1"/>
                <w:sz w:val="20"/>
                <w:szCs w:val="20"/>
              </w:rPr>
            </w:pPr>
            <w:r w:rsidDel="00000000" w:rsidR="00000000" w:rsidRPr="00000000">
              <w:rPr>
                <w:rtl w:val="0"/>
              </w:rPr>
            </w:r>
          </w:p>
          <w:p w:rsidR="00000000" w:rsidDel="00000000" w:rsidP="00000000" w:rsidRDefault="00000000" w:rsidRPr="00000000" w14:paraId="00000381">
            <w:pPr>
              <w:shd w:fill="ffffff" w:val="clear"/>
              <w:jc w:val="both"/>
              <w:rPr>
                <w:b w:val="1"/>
                <w:sz w:val="20"/>
                <w:szCs w:val="20"/>
              </w:rPr>
            </w:pPr>
            <w:r w:rsidDel="00000000" w:rsidR="00000000" w:rsidRPr="00000000">
              <w:rPr>
                <w:rtl w:val="0"/>
              </w:rPr>
            </w:r>
          </w:p>
          <w:p w:rsidR="00000000" w:rsidDel="00000000" w:rsidP="00000000" w:rsidRDefault="00000000" w:rsidRPr="00000000" w14:paraId="00000382">
            <w:pPr>
              <w:shd w:fill="ffffff" w:val="clear"/>
              <w:jc w:val="both"/>
              <w:rPr>
                <w:b w:val="1"/>
                <w:sz w:val="20"/>
                <w:szCs w:val="20"/>
              </w:rPr>
            </w:pPr>
            <w:r w:rsidDel="00000000" w:rsidR="00000000" w:rsidRPr="00000000">
              <w:rPr>
                <w:rtl w:val="0"/>
              </w:rPr>
            </w:r>
          </w:p>
          <w:p w:rsidR="00000000" w:rsidDel="00000000" w:rsidP="00000000" w:rsidRDefault="00000000" w:rsidRPr="00000000" w14:paraId="00000383">
            <w:pPr>
              <w:shd w:fill="ffffff" w:val="clear"/>
              <w:jc w:val="both"/>
              <w:rPr>
                <w:b w:val="1"/>
                <w:sz w:val="20"/>
                <w:szCs w:val="20"/>
              </w:rPr>
            </w:pPr>
            <w:r w:rsidDel="00000000" w:rsidR="00000000" w:rsidRPr="00000000">
              <w:rPr>
                <w:rtl w:val="0"/>
              </w:rPr>
            </w:r>
          </w:p>
          <w:p w:rsidR="00000000" w:rsidDel="00000000" w:rsidP="00000000" w:rsidRDefault="00000000" w:rsidRPr="00000000" w14:paraId="00000384">
            <w:pPr>
              <w:shd w:fill="ffffff" w:val="clear"/>
              <w:jc w:val="both"/>
              <w:rPr>
                <w:b w:val="1"/>
                <w:sz w:val="20"/>
                <w:szCs w:val="20"/>
              </w:rPr>
            </w:pPr>
            <w:r w:rsidDel="00000000" w:rsidR="00000000" w:rsidRPr="00000000">
              <w:rPr>
                <w:rtl w:val="0"/>
              </w:rPr>
            </w:r>
          </w:p>
          <w:p w:rsidR="00000000" w:rsidDel="00000000" w:rsidP="00000000" w:rsidRDefault="00000000" w:rsidRPr="00000000" w14:paraId="00000385">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highlight w:val="yellow"/>
                <w:rtl w:val="0"/>
              </w:rPr>
              <w:t xml:space="preserve">(P35)</w:t>
            </w:r>
            <w:r w:rsidDel="00000000" w:rsidR="00000000" w:rsidRPr="00000000">
              <w:rPr>
                <w:b w:val="1"/>
                <w:color w:val="000000"/>
                <w:sz w:val="20"/>
                <w:szCs w:val="20"/>
                <w:rtl w:val="0"/>
              </w:rPr>
              <w:t xml:space="preserve"> Impuestos Departamentales:</w:t>
            </w:r>
          </w:p>
          <w:p w:rsidR="00000000" w:rsidDel="00000000" w:rsidP="00000000" w:rsidRDefault="00000000" w:rsidRPr="00000000" w14:paraId="00000386">
            <w:pPr>
              <w:shd w:fill="ffffff" w:val="clear"/>
              <w:jc w:val="both"/>
              <w:rPr>
                <w:b w:val="1"/>
                <w:sz w:val="20"/>
                <w:szCs w:val="20"/>
              </w:rPr>
            </w:pPr>
            <w:r w:rsidDel="00000000" w:rsidR="00000000" w:rsidRPr="00000000">
              <w:rPr>
                <w:rtl w:val="0"/>
              </w:rPr>
            </w:r>
          </w:p>
          <w:p w:rsidR="00000000" w:rsidDel="00000000" w:rsidP="00000000" w:rsidRDefault="00000000" w:rsidRPr="00000000" w14:paraId="00000387">
            <w:pPr>
              <w:shd w:fill="ffffff" w:val="clear"/>
              <w:jc w:val="both"/>
              <w:rPr>
                <w:sz w:val="20"/>
                <w:szCs w:val="20"/>
              </w:rPr>
            </w:pPr>
            <w:r w:rsidDel="00000000" w:rsidR="00000000" w:rsidRPr="00000000">
              <w:rPr>
                <w:sz w:val="20"/>
                <w:szCs w:val="20"/>
                <w:rtl w:val="0"/>
              </w:rPr>
              <w:t xml:space="preserve">En el presente numeral </w:t>
            </w:r>
            <w:r w:rsidDel="00000000" w:rsidR="00000000" w:rsidRPr="00000000">
              <w:rPr>
                <w:sz w:val="20"/>
                <w:szCs w:val="20"/>
                <w:highlight w:val="yellow"/>
                <w:rtl w:val="0"/>
              </w:rPr>
              <w:t xml:space="preserve">(P35),</w:t>
            </w:r>
            <w:r w:rsidDel="00000000" w:rsidR="00000000" w:rsidRPr="00000000">
              <w:rPr>
                <w:sz w:val="20"/>
                <w:szCs w:val="20"/>
                <w:rtl w:val="0"/>
              </w:rPr>
              <w:t xml:space="preserve"> se presenta el siguiente gráfico, relacionando el título en negrilla y su concepto en el primer recuadro </w:t>
            </w:r>
            <w:r w:rsidDel="00000000" w:rsidR="00000000" w:rsidRPr="00000000">
              <w:rPr>
                <w:b w:val="1"/>
                <w:sz w:val="20"/>
                <w:szCs w:val="20"/>
                <w:highlight w:val="yellow"/>
                <w:rtl w:val="0"/>
              </w:rPr>
              <w:t xml:space="preserve">(A).</w:t>
            </w:r>
            <w:r w:rsidDel="00000000" w:rsidR="00000000" w:rsidRPr="00000000">
              <w:rPr>
                <w:rtl w:val="0"/>
              </w:rPr>
            </w:r>
          </w:p>
          <w:p w:rsidR="00000000" w:rsidDel="00000000" w:rsidP="00000000" w:rsidRDefault="00000000" w:rsidRPr="00000000" w14:paraId="00000388">
            <w:pPr>
              <w:shd w:fill="ffffff" w:val="clear"/>
              <w:jc w:val="both"/>
              <w:rPr>
                <w:b w:val="1"/>
                <w:sz w:val="20"/>
                <w:szCs w:val="20"/>
              </w:rPr>
            </w:pPr>
            <w:r w:rsidDel="00000000" w:rsidR="00000000" w:rsidRPr="00000000">
              <w:rPr>
                <w:rtl w:val="0"/>
              </w:rPr>
            </w:r>
          </w:p>
          <w:p w:rsidR="00000000" w:rsidDel="00000000" w:rsidP="00000000" w:rsidRDefault="00000000" w:rsidRPr="00000000" w14:paraId="00000389">
            <w:pPr>
              <w:shd w:fill="ffffff" w:val="clear"/>
              <w:jc w:val="both"/>
              <w:rPr>
                <w:b w:val="1"/>
                <w:sz w:val="20"/>
                <w:szCs w:val="20"/>
              </w:rPr>
            </w:pPr>
            <w:r w:rsidDel="00000000" w:rsidR="00000000" w:rsidRPr="00000000">
              <w:rPr/>
              <w:drawing>
                <wp:inline distB="0" distT="0" distL="0" distR="0">
                  <wp:extent cx="2247900" cy="1781175"/>
                  <wp:effectExtent b="0" l="0" r="0" t="0"/>
                  <wp:docPr descr="Páginas de infografía gradiente con iconos vector gratuito" id="48" name="image1.jpg"/>
                  <a:graphic>
                    <a:graphicData uri="http://schemas.openxmlformats.org/drawingml/2006/picture">
                      <pic:pic>
                        <pic:nvPicPr>
                          <pic:cNvPr descr="Páginas de infografía gradiente con iconos vector gratuito" id="0" name="image1.jpg"/>
                          <pic:cNvPicPr preferRelativeResize="0"/>
                        </pic:nvPicPr>
                        <pic:blipFill>
                          <a:blip r:embed="rId41"/>
                          <a:srcRect b="0" l="0" r="0" t="0"/>
                          <a:stretch>
                            <a:fillRect/>
                          </a:stretch>
                        </pic:blipFill>
                        <pic:spPr>
                          <a:xfrm>
                            <a:off x="0" y="0"/>
                            <a:ext cx="2247900"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38A">
            <w:pPr>
              <w:shd w:fill="ffffff" w:val="clear"/>
              <w:jc w:val="both"/>
              <w:rPr>
                <w:b w:val="1"/>
                <w:sz w:val="20"/>
                <w:szCs w:val="20"/>
              </w:rPr>
            </w:pPr>
            <w:r w:rsidDel="00000000" w:rsidR="00000000" w:rsidRPr="00000000">
              <w:rPr>
                <w:rtl w:val="0"/>
              </w:rPr>
            </w:r>
          </w:p>
          <w:p w:rsidR="00000000" w:rsidDel="00000000" w:rsidP="00000000" w:rsidRDefault="00000000" w:rsidRPr="00000000" w14:paraId="0000038B">
            <w:pPr>
              <w:shd w:fill="ffffff" w:val="clear"/>
              <w:jc w:val="both"/>
              <w:rPr>
                <w:color w:val="0000ff"/>
                <w:sz w:val="20"/>
                <w:szCs w:val="20"/>
                <w:u w:val="single"/>
              </w:rPr>
            </w:pPr>
            <w:r w:rsidDel="00000000" w:rsidR="00000000" w:rsidRPr="00000000">
              <w:rPr>
                <w:sz w:val="20"/>
                <w:szCs w:val="20"/>
                <w:rtl w:val="0"/>
              </w:rPr>
              <w:t xml:space="preserve">Dar clic para ver </w:t>
            </w:r>
            <w:hyperlink r:id="rId42">
              <w:r w:rsidDel="00000000" w:rsidR="00000000" w:rsidRPr="00000000">
                <w:rPr>
                  <w:color w:val="0000ff"/>
                  <w:sz w:val="20"/>
                  <w:szCs w:val="20"/>
                  <w:u w:val="single"/>
                  <w:rtl w:val="0"/>
                </w:rPr>
                <w:t xml:space="preserve">imagen</w:t>
              </w:r>
            </w:hyperlink>
            <w:r w:rsidDel="00000000" w:rsidR="00000000" w:rsidRPr="00000000">
              <w:rPr>
                <w:rtl w:val="0"/>
              </w:rPr>
            </w:r>
          </w:p>
          <w:p w:rsidR="00000000" w:rsidDel="00000000" w:rsidP="00000000" w:rsidRDefault="00000000" w:rsidRPr="00000000" w14:paraId="0000038C">
            <w:pPr>
              <w:shd w:fill="ffffff" w:val="clear"/>
              <w:jc w:val="both"/>
              <w:rPr>
                <w:b w:val="1"/>
                <w:sz w:val="20"/>
                <w:szCs w:val="20"/>
              </w:rPr>
            </w:pPr>
            <w:r w:rsidDel="00000000" w:rsidR="00000000" w:rsidRPr="00000000">
              <w:rPr>
                <w:rtl w:val="0"/>
              </w:rPr>
            </w:r>
          </w:p>
          <w:p w:rsidR="00000000" w:rsidDel="00000000" w:rsidP="00000000" w:rsidRDefault="00000000" w:rsidRPr="00000000" w14:paraId="0000038D">
            <w:pPr>
              <w:shd w:fill="ffffff" w:val="clear"/>
              <w:jc w:val="both"/>
              <w:rPr>
                <w:b w:val="1"/>
                <w:sz w:val="20"/>
                <w:szCs w:val="20"/>
              </w:rPr>
            </w:pPr>
            <w:r w:rsidDel="00000000" w:rsidR="00000000" w:rsidRPr="00000000">
              <w:rPr>
                <w:rtl w:val="0"/>
              </w:rPr>
            </w:r>
          </w:p>
          <w:p w:rsidR="00000000" w:rsidDel="00000000" w:rsidP="00000000" w:rsidRDefault="00000000" w:rsidRPr="00000000" w14:paraId="0000038E">
            <w:pPr>
              <w:shd w:fill="ffffff" w:val="clear"/>
              <w:jc w:val="both"/>
              <w:rPr>
                <w:sz w:val="20"/>
                <w:szCs w:val="20"/>
              </w:rPr>
            </w:pPr>
            <w:r w:rsidDel="00000000" w:rsidR="00000000" w:rsidRPr="00000000">
              <w:rPr>
                <w:sz w:val="20"/>
                <w:szCs w:val="20"/>
                <w:rtl w:val="0"/>
              </w:rPr>
              <w:t xml:space="preserve">Luego cada subtema se registra en el numeral </w:t>
            </w:r>
            <w:r w:rsidDel="00000000" w:rsidR="00000000" w:rsidRPr="00000000">
              <w:rPr>
                <w:b w:val="1"/>
                <w:sz w:val="20"/>
                <w:szCs w:val="20"/>
                <w:rtl w:val="0"/>
              </w:rPr>
              <w:t xml:space="preserve">B-C y D </w:t>
            </w:r>
            <w:r w:rsidDel="00000000" w:rsidR="00000000" w:rsidRPr="00000000">
              <w:rPr>
                <w:sz w:val="20"/>
                <w:szCs w:val="20"/>
                <w:rtl w:val="0"/>
              </w:rPr>
              <w:t xml:space="preserve">del gráfico, así:</w:t>
            </w:r>
          </w:p>
          <w:p w:rsidR="00000000" w:rsidDel="00000000" w:rsidP="00000000" w:rsidRDefault="00000000" w:rsidRPr="00000000" w14:paraId="0000038F">
            <w:pPr>
              <w:shd w:fill="ffffff" w:val="clear"/>
              <w:jc w:val="both"/>
              <w:rPr>
                <w:b w:val="1"/>
                <w:sz w:val="20"/>
                <w:szCs w:val="20"/>
              </w:rPr>
            </w:pPr>
            <w:r w:rsidDel="00000000" w:rsidR="00000000" w:rsidRPr="00000000">
              <w:rPr>
                <w:rtl w:val="0"/>
              </w:rPr>
            </w:r>
          </w:p>
          <w:p w:rsidR="00000000" w:rsidDel="00000000" w:rsidP="00000000" w:rsidRDefault="00000000" w:rsidRPr="00000000" w14:paraId="00000390">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highlight w:val="yellow"/>
                <w:rtl w:val="0"/>
              </w:rPr>
              <w:t xml:space="preserve">(B)</w:t>
            </w:r>
            <w:r w:rsidDel="00000000" w:rsidR="00000000" w:rsidRPr="00000000">
              <w:rPr>
                <w:b w:val="1"/>
                <w:color w:val="000000"/>
                <w:sz w:val="20"/>
                <w:szCs w:val="20"/>
                <w:rtl w:val="0"/>
              </w:rPr>
              <w:t xml:space="preserve"> 1. Impuesto a la venta y consumo de licores.</w:t>
            </w:r>
          </w:p>
          <w:p w:rsidR="00000000" w:rsidDel="00000000" w:rsidP="00000000" w:rsidRDefault="00000000" w:rsidRPr="00000000" w14:paraId="00000391">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392">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highlight w:val="yellow"/>
                <w:rtl w:val="0"/>
              </w:rPr>
              <w:t xml:space="preserve">(C)</w:t>
            </w:r>
            <w:r w:rsidDel="00000000" w:rsidR="00000000" w:rsidRPr="00000000">
              <w:rPr>
                <w:b w:val="1"/>
                <w:color w:val="000000"/>
                <w:sz w:val="20"/>
                <w:szCs w:val="20"/>
                <w:rtl w:val="0"/>
              </w:rPr>
              <w:t xml:space="preserve"> 2. Impuesto a las cervezas, cigarrillos y tabacos.</w:t>
            </w:r>
          </w:p>
          <w:p w:rsidR="00000000" w:rsidDel="00000000" w:rsidP="00000000" w:rsidRDefault="00000000" w:rsidRPr="00000000" w14:paraId="00000393">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394">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highlight w:val="yellow"/>
                <w:rtl w:val="0"/>
              </w:rPr>
              <w:t xml:space="preserve">(D)</w:t>
            </w:r>
            <w:r w:rsidDel="00000000" w:rsidR="00000000" w:rsidRPr="00000000">
              <w:rPr>
                <w:b w:val="1"/>
                <w:color w:val="000000"/>
                <w:sz w:val="20"/>
                <w:szCs w:val="20"/>
                <w:rtl w:val="0"/>
              </w:rPr>
              <w:t xml:space="preserve"> 3. Loterías foráneas</w:t>
            </w:r>
          </w:p>
          <w:p w:rsidR="00000000" w:rsidDel="00000000" w:rsidP="00000000" w:rsidRDefault="00000000" w:rsidRPr="00000000" w14:paraId="00000395">
            <w:pPr>
              <w:shd w:fill="ffffff" w:val="clear"/>
              <w:jc w:val="both"/>
              <w:rPr>
                <w:b w:val="1"/>
                <w:sz w:val="20"/>
                <w:szCs w:val="20"/>
              </w:rPr>
            </w:pPr>
            <w:r w:rsidDel="00000000" w:rsidR="00000000" w:rsidRPr="00000000">
              <w:rPr>
                <w:rtl w:val="0"/>
              </w:rPr>
            </w:r>
          </w:p>
          <w:p w:rsidR="00000000" w:rsidDel="00000000" w:rsidP="00000000" w:rsidRDefault="00000000" w:rsidRPr="00000000" w14:paraId="00000396">
            <w:pPr>
              <w:shd w:fill="ffffff" w:val="clear"/>
              <w:jc w:val="both"/>
              <w:rPr>
                <w:b w:val="1"/>
                <w:sz w:val="20"/>
                <w:szCs w:val="20"/>
              </w:rPr>
            </w:pPr>
            <w:r w:rsidDel="00000000" w:rsidR="00000000" w:rsidRPr="00000000">
              <w:rPr>
                <w:rtl w:val="0"/>
              </w:rPr>
            </w:r>
          </w:p>
          <w:p w:rsidR="00000000" w:rsidDel="00000000" w:rsidP="00000000" w:rsidRDefault="00000000" w:rsidRPr="00000000" w14:paraId="00000397">
            <w:pPr>
              <w:shd w:fill="ffffff" w:val="clear"/>
              <w:jc w:val="both"/>
              <w:rPr>
                <w:b w:val="1"/>
                <w:sz w:val="20"/>
                <w:szCs w:val="20"/>
              </w:rPr>
            </w:pPr>
            <w:r w:rsidDel="00000000" w:rsidR="00000000" w:rsidRPr="00000000">
              <w:rPr>
                <w:rtl w:val="0"/>
              </w:rPr>
            </w:r>
          </w:p>
          <w:p w:rsidR="00000000" w:rsidDel="00000000" w:rsidP="00000000" w:rsidRDefault="00000000" w:rsidRPr="00000000" w14:paraId="00000398">
            <w:pPr>
              <w:shd w:fill="ffffff" w:val="clear"/>
              <w:jc w:val="both"/>
              <w:rPr>
                <w:b w:val="1"/>
                <w:sz w:val="20"/>
                <w:szCs w:val="20"/>
              </w:rPr>
            </w:pPr>
            <w:r w:rsidDel="00000000" w:rsidR="00000000" w:rsidRPr="00000000">
              <w:rPr>
                <w:rtl w:val="0"/>
              </w:rPr>
            </w:r>
          </w:p>
          <w:p w:rsidR="00000000" w:rsidDel="00000000" w:rsidP="00000000" w:rsidRDefault="00000000" w:rsidRPr="00000000" w14:paraId="00000399">
            <w:pPr>
              <w:shd w:fill="ffffff" w:val="clear"/>
              <w:jc w:val="both"/>
              <w:rPr>
                <w:b w:val="1"/>
                <w:sz w:val="20"/>
                <w:szCs w:val="20"/>
              </w:rPr>
            </w:pPr>
            <w:r w:rsidDel="00000000" w:rsidR="00000000" w:rsidRPr="00000000">
              <w:rPr>
                <w:rtl w:val="0"/>
              </w:rPr>
            </w:r>
          </w:p>
          <w:p w:rsidR="00000000" w:rsidDel="00000000" w:rsidP="00000000" w:rsidRDefault="00000000" w:rsidRPr="00000000" w14:paraId="0000039A">
            <w:pPr>
              <w:shd w:fill="ffffff" w:val="clear"/>
              <w:jc w:val="both"/>
              <w:rPr>
                <w:b w:val="1"/>
                <w:sz w:val="20"/>
                <w:szCs w:val="20"/>
              </w:rPr>
            </w:pPr>
            <w:r w:rsidDel="00000000" w:rsidR="00000000" w:rsidRPr="00000000">
              <w:rPr>
                <w:rtl w:val="0"/>
              </w:rPr>
            </w:r>
          </w:p>
          <w:p w:rsidR="00000000" w:rsidDel="00000000" w:rsidP="00000000" w:rsidRDefault="00000000" w:rsidRPr="00000000" w14:paraId="0000039B">
            <w:pPr>
              <w:shd w:fill="ffffff" w:val="clear"/>
              <w:jc w:val="both"/>
              <w:rPr>
                <w:b w:val="1"/>
                <w:sz w:val="20"/>
                <w:szCs w:val="20"/>
              </w:rPr>
            </w:pPr>
            <w:r w:rsidDel="00000000" w:rsidR="00000000" w:rsidRPr="00000000">
              <w:rPr>
                <w:rtl w:val="0"/>
              </w:rPr>
            </w:r>
          </w:p>
          <w:p w:rsidR="00000000" w:rsidDel="00000000" w:rsidP="00000000" w:rsidRDefault="00000000" w:rsidRPr="00000000" w14:paraId="0000039C">
            <w:pPr>
              <w:shd w:fill="ffffff" w:val="clear"/>
              <w:jc w:val="both"/>
              <w:rPr>
                <w:b w:val="1"/>
                <w:sz w:val="20"/>
                <w:szCs w:val="20"/>
              </w:rPr>
            </w:pPr>
            <w:r w:rsidDel="00000000" w:rsidR="00000000" w:rsidRPr="00000000">
              <w:rPr>
                <w:rtl w:val="0"/>
              </w:rPr>
            </w:r>
          </w:p>
          <w:p w:rsidR="00000000" w:rsidDel="00000000" w:rsidP="00000000" w:rsidRDefault="00000000" w:rsidRPr="00000000" w14:paraId="0000039D">
            <w:pPr>
              <w:shd w:fill="ffffff" w:val="clear"/>
              <w:jc w:val="both"/>
              <w:rPr>
                <w:b w:val="1"/>
                <w:sz w:val="20"/>
                <w:szCs w:val="20"/>
              </w:rPr>
            </w:pPr>
            <w:r w:rsidDel="00000000" w:rsidR="00000000" w:rsidRPr="00000000">
              <w:rPr>
                <w:rtl w:val="0"/>
              </w:rPr>
            </w:r>
          </w:p>
          <w:p w:rsidR="00000000" w:rsidDel="00000000" w:rsidP="00000000" w:rsidRDefault="00000000" w:rsidRPr="00000000" w14:paraId="0000039E">
            <w:pPr>
              <w:shd w:fill="ffffff" w:val="clear"/>
              <w:jc w:val="both"/>
              <w:rPr>
                <w:b w:val="1"/>
                <w:sz w:val="20"/>
                <w:szCs w:val="20"/>
              </w:rPr>
            </w:pPr>
            <w:r w:rsidDel="00000000" w:rsidR="00000000" w:rsidRPr="00000000">
              <w:rPr>
                <w:rtl w:val="0"/>
              </w:rPr>
            </w:r>
          </w:p>
          <w:p w:rsidR="00000000" w:rsidDel="00000000" w:rsidP="00000000" w:rsidRDefault="00000000" w:rsidRPr="00000000" w14:paraId="0000039F">
            <w:pPr>
              <w:shd w:fill="ffffff" w:val="clear"/>
              <w:jc w:val="both"/>
              <w:rPr>
                <w:b w:val="1"/>
                <w:sz w:val="20"/>
                <w:szCs w:val="20"/>
              </w:rPr>
            </w:pPr>
            <w:r w:rsidDel="00000000" w:rsidR="00000000" w:rsidRPr="00000000">
              <w:rPr>
                <w:rtl w:val="0"/>
              </w:rPr>
            </w:r>
          </w:p>
          <w:p w:rsidR="00000000" w:rsidDel="00000000" w:rsidP="00000000" w:rsidRDefault="00000000" w:rsidRPr="00000000" w14:paraId="000003A0">
            <w:pPr>
              <w:shd w:fill="ffffff" w:val="clear"/>
              <w:jc w:val="both"/>
              <w:rPr>
                <w:b w:val="1"/>
                <w:sz w:val="20"/>
                <w:szCs w:val="20"/>
              </w:rPr>
            </w:pPr>
            <w:r w:rsidDel="00000000" w:rsidR="00000000" w:rsidRPr="00000000">
              <w:rPr>
                <w:rtl w:val="0"/>
              </w:rPr>
            </w:r>
          </w:p>
          <w:p w:rsidR="00000000" w:rsidDel="00000000" w:rsidP="00000000" w:rsidRDefault="00000000" w:rsidRPr="00000000" w14:paraId="000003A1">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highlight w:val="yellow"/>
                <w:rtl w:val="0"/>
              </w:rPr>
              <w:t xml:space="preserve">(P36)</w:t>
            </w:r>
            <w:r w:rsidDel="00000000" w:rsidR="00000000" w:rsidRPr="00000000">
              <w:rPr>
                <w:b w:val="1"/>
                <w:color w:val="000000"/>
                <w:sz w:val="20"/>
                <w:szCs w:val="20"/>
                <w:rtl w:val="0"/>
              </w:rPr>
              <w:t xml:space="preserve"> Impuestos Municipales:</w:t>
            </w:r>
          </w:p>
          <w:p w:rsidR="00000000" w:rsidDel="00000000" w:rsidP="00000000" w:rsidRDefault="00000000" w:rsidRPr="00000000" w14:paraId="000003A2">
            <w:pPr>
              <w:shd w:fill="ffffff" w:val="clear"/>
              <w:jc w:val="both"/>
              <w:rPr>
                <w:b w:val="1"/>
                <w:sz w:val="20"/>
                <w:szCs w:val="20"/>
              </w:rPr>
            </w:pPr>
            <w:r w:rsidDel="00000000" w:rsidR="00000000" w:rsidRPr="00000000">
              <w:rPr>
                <w:rtl w:val="0"/>
              </w:rPr>
            </w:r>
          </w:p>
          <w:p w:rsidR="00000000" w:rsidDel="00000000" w:rsidP="00000000" w:rsidRDefault="00000000" w:rsidRPr="00000000" w14:paraId="000003A3">
            <w:pPr>
              <w:shd w:fill="ffffff" w:val="clear"/>
              <w:jc w:val="both"/>
              <w:rPr>
                <w:sz w:val="20"/>
                <w:szCs w:val="20"/>
              </w:rPr>
            </w:pPr>
            <w:r w:rsidDel="00000000" w:rsidR="00000000" w:rsidRPr="00000000">
              <w:rPr>
                <w:sz w:val="20"/>
                <w:szCs w:val="20"/>
                <w:rtl w:val="0"/>
              </w:rPr>
              <w:t xml:space="preserve">En este numeral</w:t>
            </w:r>
            <w:r w:rsidDel="00000000" w:rsidR="00000000" w:rsidRPr="00000000">
              <w:rPr>
                <w:b w:val="1"/>
                <w:sz w:val="20"/>
                <w:szCs w:val="20"/>
                <w:rtl w:val="0"/>
              </w:rPr>
              <w:t xml:space="preserve"> </w:t>
            </w:r>
            <w:r w:rsidDel="00000000" w:rsidR="00000000" w:rsidRPr="00000000">
              <w:rPr>
                <w:sz w:val="20"/>
                <w:szCs w:val="20"/>
                <w:rtl w:val="0"/>
              </w:rPr>
              <w:t xml:space="preserve">se presenta el siguiente gráfico, relacionando el título en negrilla y su concepto.</w:t>
            </w:r>
          </w:p>
          <w:p w:rsidR="00000000" w:rsidDel="00000000" w:rsidP="00000000" w:rsidRDefault="00000000" w:rsidRPr="00000000" w14:paraId="000003A4">
            <w:pPr>
              <w:shd w:fill="ffffff" w:val="clear"/>
              <w:jc w:val="both"/>
              <w:rPr>
                <w:b w:val="1"/>
                <w:sz w:val="20"/>
                <w:szCs w:val="20"/>
              </w:rPr>
            </w:pPr>
            <w:r w:rsidDel="00000000" w:rsidR="00000000" w:rsidRPr="00000000">
              <w:rPr>
                <w:rtl w:val="0"/>
              </w:rPr>
            </w:r>
          </w:p>
          <w:p w:rsidR="00000000" w:rsidDel="00000000" w:rsidP="00000000" w:rsidRDefault="00000000" w:rsidRPr="00000000" w14:paraId="000003A5">
            <w:pPr>
              <w:shd w:fill="ffffff" w:val="clear"/>
              <w:jc w:val="both"/>
              <w:rPr>
                <w:b w:val="1"/>
                <w:sz w:val="20"/>
                <w:szCs w:val="20"/>
              </w:rPr>
            </w:pPr>
            <w:r w:rsidDel="00000000" w:rsidR="00000000" w:rsidRPr="00000000">
              <w:rPr/>
              <w:drawing>
                <wp:inline distB="0" distT="0" distL="0" distR="0">
                  <wp:extent cx="2129986" cy="1655163"/>
                  <wp:effectExtent b="0" l="0" r="0" t="0"/>
                  <wp:docPr descr="Diseño plano línea de tiempo infografía vector gratuito" id="49" name="image5.jpg"/>
                  <a:graphic>
                    <a:graphicData uri="http://schemas.openxmlformats.org/drawingml/2006/picture">
                      <pic:pic>
                        <pic:nvPicPr>
                          <pic:cNvPr descr="Diseño plano línea de tiempo infografía vector gratuito" id="0" name="image5.jpg"/>
                          <pic:cNvPicPr preferRelativeResize="0"/>
                        </pic:nvPicPr>
                        <pic:blipFill>
                          <a:blip r:embed="rId43"/>
                          <a:srcRect b="0" l="0" r="504" t="0"/>
                          <a:stretch>
                            <a:fillRect/>
                          </a:stretch>
                        </pic:blipFill>
                        <pic:spPr>
                          <a:xfrm>
                            <a:off x="0" y="0"/>
                            <a:ext cx="2129986" cy="1655163"/>
                          </a:xfrm>
                          <a:prstGeom prst="rect"/>
                          <a:ln/>
                        </pic:spPr>
                      </pic:pic>
                    </a:graphicData>
                  </a:graphic>
                </wp:inline>
              </w:drawing>
            </w:r>
            <w:r w:rsidDel="00000000" w:rsidR="00000000" w:rsidRPr="00000000">
              <w:rPr>
                <w:rtl w:val="0"/>
              </w:rPr>
            </w:r>
          </w:p>
          <w:p w:rsidR="00000000" w:rsidDel="00000000" w:rsidP="00000000" w:rsidRDefault="00000000" w:rsidRPr="00000000" w14:paraId="000003A6">
            <w:pPr>
              <w:shd w:fill="ffffff" w:val="clear"/>
              <w:jc w:val="both"/>
              <w:rPr>
                <w:b w:val="1"/>
                <w:sz w:val="20"/>
                <w:szCs w:val="20"/>
              </w:rPr>
            </w:pPr>
            <w:r w:rsidDel="00000000" w:rsidR="00000000" w:rsidRPr="00000000">
              <w:rPr>
                <w:rtl w:val="0"/>
              </w:rPr>
            </w:r>
          </w:p>
          <w:p w:rsidR="00000000" w:rsidDel="00000000" w:rsidP="00000000" w:rsidRDefault="00000000" w:rsidRPr="00000000" w14:paraId="000003A7">
            <w:pPr>
              <w:shd w:fill="ffffff" w:val="clear"/>
              <w:jc w:val="both"/>
              <w:rPr>
                <w:color w:val="0000ff"/>
                <w:sz w:val="20"/>
                <w:szCs w:val="20"/>
                <w:u w:val="single"/>
              </w:rPr>
            </w:pPr>
            <w:r w:rsidDel="00000000" w:rsidR="00000000" w:rsidRPr="00000000">
              <w:rPr>
                <w:sz w:val="20"/>
                <w:szCs w:val="20"/>
                <w:rtl w:val="0"/>
              </w:rPr>
              <w:t xml:space="preserve">Dar clic para ver </w:t>
            </w:r>
            <w:hyperlink r:id="rId44">
              <w:r w:rsidDel="00000000" w:rsidR="00000000" w:rsidRPr="00000000">
                <w:rPr>
                  <w:color w:val="0000ff"/>
                  <w:sz w:val="20"/>
                  <w:szCs w:val="20"/>
                  <w:u w:val="single"/>
                  <w:rtl w:val="0"/>
                </w:rPr>
                <w:t xml:space="preserve">imagen</w:t>
              </w:r>
            </w:hyperlink>
            <w:r w:rsidDel="00000000" w:rsidR="00000000" w:rsidRPr="00000000">
              <w:rPr>
                <w:rtl w:val="0"/>
              </w:rPr>
            </w:r>
          </w:p>
          <w:p w:rsidR="00000000" w:rsidDel="00000000" w:rsidP="00000000" w:rsidRDefault="00000000" w:rsidRPr="00000000" w14:paraId="000003A8">
            <w:pPr>
              <w:shd w:fill="ffffff" w:val="clear"/>
              <w:jc w:val="both"/>
              <w:rPr>
                <w:b w:val="1"/>
                <w:sz w:val="20"/>
                <w:szCs w:val="20"/>
              </w:rPr>
            </w:pPr>
            <w:r w:rsidDel="00000000" w:rsidR="00000000" w:rsidRPr="00000000">
              <w:rPr>
                <w:rtl w:val="0"/>
              </w:rPr>
            </w:r>
          </w:p>
          <w:p w:rsidR="00000000" w:rsidDel="00000000" w:rsidP="00000000" w:rsidRDefault="00000000" w:rsidRPr="00000000" w14:paraId="000003A9">
            <w:pPr>
              <w:shd w:fill="ffffff" w:val="clear"/>
              <w:jc w:val="both"/>
              <w:rPr>
                <w:b w:val="1"/>
                <w:sz w:val="20"/>
                <w:szCs w:val="20"/>
              </w:rPr>
            </w:pPr>
            <w:r w:rsidDel="00000000" w:rsidR="00000000" w:rsidRPr="00000000">
              <w:rPr>
                <w:rtl w:val="0"/>
              </w:rPr>
            </w:r>
          </w:p>
          <w:p w:rsidR="00000000" w:rsidDel="00000000" w:rsidP="00000000" w:rsidRDefault="00000000" w:rsidRPr="00000000" w14:paraId="000003AA">
            <w:pPr>
              <w:shd w:fill="ffffff" w:val="clear"/>
              <w:jc w:val="both"/>
              <w:rPr>
                <w:b w:val="1"/>
                <w:sz w:val="20"/>
                <w:szCs w:val="20"/>
              </w:rPr>
            </w:pPr>
            <w:r w:rsidDel="00000000" w:rsidR="00000000" w:rsidRPr="00000000">
              <w:rPr>
                <w:rtl w:val="0"/>
              </w:rPr>
            </w:r>
          </w:p>
          <w:p w:rsidR="00000000" w:rsidDel="00000000" w:rsidP="00000000" w:rsidRDefault="00000000" w:rsidRPr="00000000" w14:paraId="000003AB">
            <w:pPr>
              <w:shd w:fill="ffffff" w:val="clear"/>
              <w:jc w:val="both"/>
              <w:rPr>
                <w:sz w:val="20"/>
                <w:szCs w:val="20"/>
              </w:rPr>
            </w:pPr>
            <w:r w:rsidDel="00000000" w:rsidR="00000000" w:rsidRPr="00000000">
              <w:rPr>
                <w:sz w:val="20"/>
                <w:szCs w:val="20"/>
                <w:rtl w:val="0"/>
              </w:rPr>
              <w:t xml:space="preserve">Seguidamente cada subtema se registra en el numeral del gráfico, el subtítulo y texto:</w:t>
            </w:r>
          </w:p>
          <w:p w:rsidR="00000000" w:rsidDel="00000000" w:rsidP="00000000" w:rsidRDefault="00000000" w:rsidRPr="00000000" w14:paraId="000003AC">
            <w:pPr>
              <w:shd w:fill="ffffff" w:val="clear"/>
              <w:jc w:val="both"/>
              <w:rPr>
                <w:b w:val="1"/>
                <w:sz w:val="20"/>
                <w:szCs w:val="20"/>
              </w:rPr>
            </w:pPr>
            <w:r w:rsidDel="00000000" w:rsidR="00000000" w:rsidRPr="00000000">
              <w:rPr>
                <w:rtl w:val="0"/>
              </w:rPr>
            </w:r>
          </w:p>
          <w:p w:rsidR="00000000" w:rsidDel="00000000" w:rsidP="00000000" w:rsidRDefault="00000000" w:rsidRPr="00000000" w14:paraId="000003AD">
            <w:pPr>
              <w:tabs>
                <w:tab w:val="left" w:pos="4320"/>
                <w:tab w:val="left" w:pos="4485"/>
                <w:tab w:val="left" w:pos="5445"/>
              </w:tabs>
              <w:jc w:val="both"/>
              <w:rPr>
                <w:b w:val="1"/>
                <w:sz w:val="20"/>
                <w:szCs w:val="20"/>
              </w:rPr>
            </w:pPr>
            <w:r w:rsidDel="00000000" w:rsidR="00000000" w:rsidRPr="00000000">
              <w:rPr>
                <w:b w:val="1"/>
                <w:sz w:val="20"/>
                <w:szCs w:val="20"/>
                <w:rtl w:val="0"/>
              </w:rPr>
              <w:t xml:space="preserve">01. Impuesto de industria y Comercio.</w:t>
            </w:r>
          </w:p>
          <w:p w:rsidR="00000000" w:rsidDel="00000000" w:rsidP="00000000" w:rsidRDefault="00000000" w:rsidRPr="00000000" w14:paraId="000003AE">
            <w:pPr>
              <w:tabs>
                <w:tab w:val="left" w:pos="4320"/>
                <w:tab w:val="left" w:pos="4485"/>
                <w:tab w:val="left" w:pos="5445"/>
              </w:tabs>
              <w:jc w:val="both"/>
              <w:rPr>
                <w:b w:val="1"/>
                <w:sz w:val="20"/>
                <w:szCs w:val="20"/>
              </w:rPr>
            </w:pPr>
            <w:r w:rsidDel="00000000" w:rsidR="00000000" w:rsidRPr="00000000">
              <w:rPr>
                <w:b w:val="1"/>
                <w:sz w:val="20"/>
                <w:szCs w:val="20"/>
                <w:rtl w:val="0"/>
              </w:rPr>
              <w:t xml:space="preserve">02. Impuesto predial unificado.</w:t>
            </w:r>
          </w:p>
          <w:p w:rsidR="00000000" w:rsidDel="00000000" w:rsidP="00000000" w:rsidRDefault="00000000" w:rsidRPr="00000000" w14:paraId="000003AF">
            <w:pPr>
              <w:tabs>
                <w:tab w:val="left" w:pos="4320"/>
                <w:tab w:val="left" w:pos="4485"/>
                <w:tab w:val="left" w:pos="5445"/>
              </w:tabs>
              <w:jc w:val="both"/>
              <w:rPr>
                <w:b w:val="1"/>
                <w:sz w:val="20"/>
                <w:szCs w:val="20"/>
              </w:rPr>
            </w:pPr>
            <w:r w:rsidDel="00000000" w:rsidR="00000000" w:rsidRPr="00000000">
              <w:rPr>
                <w:b w:val="1"/>
                <w:sz w:val="20"/>
                <w:szCs w:val="20"/>
                <w:rtl w:val="0"/>
              </w:rPr>
              <w:t xml:space="preserve">03. Impuesto de vehículos.</w:t>
            </w:r>
          </w:p>
          <w:p w:rsidR="00000000" w:rsidDel="00000000" w:rsidP="00000000" w:rsidRDefault="00000000" w:rsidRPr="00000000" w14:paraId="000003B0">
            <w:pPr>
              <w:tabs>
                <w:tab w:val="left" w:pos="4320"/>
                <w:tab w:val="left" w:pos="4485"/>
                <w:tab w:val="left" w:pos="5445"/>
              </w:tabs>
              <w:jc w:val="both"/>
              <w:rPr>
                <w:sz w:val="20"/>
                <w:szCs w:val="20"/>
              </w:rPr>
            </w:pPr>
            <w:r w:rsidDel="00000000" w:rsidR="00000000" w:rsidRPr="00000000">
              <w:rPr>
                <w:b w:val="1"/>
                <w:sz w:val="20"/>
                <w:szCs w:val="20"/>
                <w:rtl w:val="0"/>
              </w:rPr>
              <w:t xml:space="preserve">04. Impuesto unificado de fondo de pobres, azar y espectáculos públicos</w:t>
            </w:r>
            <w:r w:rsidDel="00000000" w:rsidR="00000000" w:rsidRPr="00000000">
              <w:rPr>
                <w:rtl w:val="0"/>
              </w:rPr>
            </w:r>
          </w:p>
          <w:p w:rsidR="00000000" w:rsidDel="00000000" w:rsidP="00000000" w:rsidRDefault="00000000" w:rsidRPr="00000000" w14:paraId="000003B1">
            <w:pPr>
              <w:tabs>
                <w:tab w:val="left" w:pos="4320"/>
                <w:tab w:val="left" w:pos="4485"/>
                <w:tab w:val="left" w:pos="5445"/>
              </w:tabs>
              <w:jc w:val="both"/>
              <w:rPr>
                <w:b w:val="1"/>
                <w:sz w:val="20"/>
                <w:szCs w:val="20"/>
              </w:rPr>
            </w:pPr>
            <w:r w:rsidDel="00000000" w:rsidR="00000000" w:rsidRPr="00000000">
              <w:rPr>
                <w:b w:val="1"/>
                <w:sz w:val="20"/>
                <w:szCs w:val="20"/>
                <w:rtl w:val="0"/>
              </w:rPr>
              <w:t xml:space="preserve">05. Impuesto de delineación urbana.</w:t>
            </w:r>
          </w:p>
          <w:p w:rsidR="00000000" w:rsidDel="00000000" w:rsidP="00000000" w:rsidRDefault="00000000" w:rsidRPr="00000000" w14:paraId="000003B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06.</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w:t>
            </w:r>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Sobretasa a la Gasolina Motor y al ACPM</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B3">
            <w:pPr>
              <w:shd w:fill="ffffff" w:val="clear"/>
              <w:jc w:val="both"/>
              <w:rPr>
                <w:b w:val="1"/>
                <w:sz w:val="20"/>
                <w:szCs w:val="20"/>
              </w:rPr>
            </w:pPr>
            <w:r w:rsidDel="00000000" w:rsidR="00000000" w:rsidRPr="00000000">
              <w:rPr>
                <w:rtl w:val="0"/>
              </w:rPr>
            </w:r>
          </w:p>
          <w:p w:rsidR="00000000" w:rsidDel="00000000" w:rsidP="00000000" w:rsidRDefault="00000000" w:rsidRPr="00000000" w14:paraId="000003B4">
            <w:pPr>
              <w:shd w:fill="ffffff" w:val="clear"/>
              <w:jc w:val="both"/>
              <w:rPr>
                <w:b w:val="1"/>
                <w:sz w:val="20"/>
                <w:szCs w:val="20"/>
                <w:highlight w:val="yellow"/>
              </w:rPr>
            </w:pPr>
            <w:r w:rsidDel="00000000" w:rsidR="00000000" w:rsidRPr="00000000">
              <w:rPr>
                <w:rtl w:val="0"/>
              </w:rPr>
            </w:r>
          </w:p>
          <w:p w:rsidR="00000000" w:rsidDel="00000000" w:rsidP="00000000" w:rsidRDefault="00000000" w:rsidRPr="00000000" w14:paraId="000003B5">
            <w:pPr>
              <w:shd w:fill="ffffff" w:val="clear"/>
              <w:jc w:val="both"/>
              <w:rPr>
                <w:b w:val="1"/>
                <w:sz w:val="20"/>
                <w:szCs w:val="20"/>
                <w:highlight w:val="yellow"/>
              </w:rPr>
            </w:pPr>
            <w:r w:rsidDel="00000000" w:rsidR="00000000" w:rsidRPr="00000000">
              <w:rPr>
                <w:rtl w:val="0"/>
              </w:rPr>
            </w:r>
          </w:p>
          <w:p w:rsidR="00000000" w:rsidDel="00000000" w:rsidP="00000000" w:rsidRDefault="00000000" w:rsidRPr="00000000" w14:paraId="000003B6">
            <w:pPr>
              <w:shd w:fill="ffffff" w:val="clear"/>
              <w:jc w:val="both"/>
              <w:rPr>
                <w:b w:val="1"/>
                <w:sz w:val="20"/>
                <w:szCs w:val="20"/>
                <w:highlight w:val="yellow"/>
              </w:rPr>
            </w:pPr>
            <w:r w:rsidDel="00000000" w:rsidR="00000000" w:rsidRPr="00000000">
              <w:rPr>
                <w:rtl w:val="0"/>
              </w:rPr>
            </w:r>
          </w:p>
          <w:p w:rsidR="00000000" w:rsidDel="00000000" w:rsidP="00000000" w:rsidRDefault="00000000" w:rsidRPr="00000000" w14:paraId="000003B7">
            <w:pPr>
              <w:shd w:fill="ffffff" w:val="clear"/>
              <w:jc w:val="both"/>
              <w:rPr>
                <w:b w:val="1"/>
                <w:sz w:val="20"/>
                <w:szCs w:val="20"/>
                <w:highlight w:val="yellow"/>
              </w:rPr>
            </w:pPr>
            <w:r w:rsidDel="00000000" w:rsidR="00000000" w:rsidRPr="00000000">
              <w:rPr>
                <w:rtl w:val="0"/>
              </w:rPr>
            </w:r>
          </w:p>
          <w:p w:rsidR="00000000" w:rsidDel="00000000" w:rsidP="00000000" w:rsidRDefault="00000000" w:rsidRPr="00000000" w14:paraId="000003B8">
            <w:pPr>
              <w:shd w:fill="ffffff" w:val="clear"/>
              <w:jc w:val="both"/>
              <w:rPr>
                <w:b w:val="1"/>
                <w:sz w:val="20"/>
                <w:szCs w:val="20"/>
                <w:highlight w:val="yellow"/>
              </w:rPr>
            </w:pPr>
            <w:r w:rsidDel="00000000" w:rsidR="00000000" w:rsidRPr="00000000">
              <w:rPr>
                <w:rtl w:val="0"/>
              </w:rPr>
            </w:r>
          </w:p>
          <w:p w:rsidR="00000000" w:rsidDel="00000000" w:rsidP="00000000" w:rsidRDefault="00000000" w:rsidRPr="00000000" w14:paraId="000003B9">
            <w:pPr>
              <w:shd w:fill="ffffff" w:val="clear"/>
              <w:jc w:val="both"/>
              <w:rPr>
                <w:b w:val="1"/>
                <w:sz w:val="20"/>
                <w:szCs w:val="20"/>
                <w:highlight w:val="yellow"/>
              </w:rPr>
            </w:pPr>
            <w:r w:rsidDel="00000000" w:rsidR="00000000" w:rsidRPr="00000000">
              <w:rPr>
                <w:rtl w:val="0"/>
              </w:rPr>
            </w:r>
          </w:p>
          <w:p w:rsidR="00000000" w:rsidDel="00000000" w:rsidP="00000000" w:rsidRDefault="00000000" w:rsidRPr="00000000" w14:paraId="000003BA">
            <w:pPr>
              <w:shd w:fill="ffffff" w:val="clear"/>
              <w:jc w:val="both"/>
              <w:rPr>
                <w:b w:val="1"/>
                <w:sz w:val="20"/>
                <w:szCs w:val="20"/>
                <w:highlight w:val="yellow"/>
              </w:rPr>
            </w:pPr>
            <w:r w:rsidDel="00000000" w:rsidR="00000000" w:rsidRPr="00000000">
              <w:rPr>
                <w:rtl w:val="0"/>
              </w:rPr>
            </w:r>
          </w:p>
          <w:p w:rsidR="00000000" w:rsidDel="00000000" w:rsidP="00000000" w:rsidRDefault="00000000" w:rsidRPr="00000000" w14:paraId="000003BB">
            <w:pPr>
              <w:shd w:fill="ffffff" w:val="clear"/>
              <w:jc w:val="both"/>
              <w:rPr>
                <w:b w:val="1"/>
                <w:sz w:val="20"/>
                <w:szCs w:val="20"/>
              </w:rPr>
            </w:pPr>
            <w:r w:rsidDel="00000000" w:rsidR="00000000" w:rsidRPr="00000000">
              <w:rPr>
                <w:rtl w:val="0"/>
              </w:rPr>
            </w:r>
          </w:p>
          <w:p w:rsidR="00000000" w:rsidDel="00000000" w:rsidP="00000000" w:rsidRDefault="00000000" w:rsidRPr="00000000" w14:paraId="000003BC">
            <w:pPr>
              <w:shd w:fill="ffffff" w:val="clear"/>
              <w:jc w:val="both"/>
              <w:rPr>
                <w:b w:val="1"/>
                <w:sz w:val="20"/>
                <w:szCs w:val="20"/>
              </w:rPr>
            </w:pPr>
            <w:r w:rsidDel="00000000" w:rsidR="00000000" w:rsidRPr="00000000">
              <w:rPr>
                <w:rtl w:val="0"/>
              </w:rPr>
            </w:r>
          </w:p>
          <w:p w:rsidR="00000000" w:rsidDel="00000000" w:rsidP="00000000" w:rsidRDefault="00000000" w:rsidRPr="00000000" w14:paraId="000003BD">
            <w:pPr>
              <w:shd w:fill="ffffff" w:val="clear"/>
              <w:jc w:val="both"/>
              <w:rPr>
                <w:b w:val="1"/>
                <w:sz w:val="20"/>
                <w:szCs w:val="20"/>
              </w:rPr>
            </w:pPr>
            <w:r w:rsidDel="00000000" w:rsidR="00000000" w:rsidRPr="00000000">
              <w:rPr>
                <w:rtl w:val="0"/>
              </w:rPr>
            </w:r>
          </w:p>
          <w:p w:rsidR="00000000" w:rsidDel="00000000" w:rsidP="00000000" w:rsidRDefault="00000000" w:rsidRPr="00000000" w14:paraId="000003BE">
            <w:pPr>
              <w:shd w:fill="ffffff" w:val="clear"/>
              <w:jc w:val="both"/>
              <w:rPr>
                <w:b w:val="1"/>
                <w:sz w:val="20"/>
                <w:szCs w:val="20"/>
              </w:rPr>
            </w:pPr>
            <w:r w:rsidDel="00000000" w:rsidR="00000000" w:rsidRPr="00000000">
              <w:rPr>
                <w:rtl w:val="0"/>
              </w:rPr>
            </w:r>
          </w:p>
          <w:p w:rsidR="00000000" w:rsidDel="00000000" w:rsidP="00000000" w:rsidRDefault="00000000" w:rsidRPr="00000000" w14:paraId="000003BF">
            <w:pPr>
              <w:shd w:fill="ffffff" w:val="clear"/>
              <w:jc w:val="both"/>
              <w:rPr>
                <w:b w:val="1"/>
                <w:sz w:val="20"/>
                <w:szCs w:val="20"/>
              </w:rPr>
            </w:pPr>
            <w:r w:rsidDel="00000000" w:rsidR="00000000" w:rsidRPr="00000000">
              <w:rPr>
                <w:rtl w:val="0"/>
              </w:rPr>
            </w:r>
          </w:p>
          <w:p w:rsidR="00000000" w:rsidDel="00000000" w:rsidP="00000000" w:rsidRDefault="00000000" w:rsidRPr="00000000" w14:paraId="000003C0">
            <w:pPr>
              <w:shd w:fill="ffffff" w:val="clear"/>
              <w:jc w:val="both"/>
              <w:rPr>
                <w:b w:val="1"/>
                <w:sz w:val="20"/>
                <w:szCs w:val="20"/>
              </w:rPr>
            </w:pPr>
            <w:r w:rsidDel="00000000" w:rsidR="00000000" w:rsidRPr="00000000">
              <w:rPr>
                <w:rtl w:val="0"/>
              </w:rPr>
            </w:r>
          </w:p>
          <w:p w:rsidR="00000000" w:rsidDel="00000000" w:rsidP="00000000" w:rsidRDefault="00000000" w:rsidRPr="00000000" w14:paraId="000003C1">
            <w:pPr>
              <w:shd w:fill="ffffff" w:val="clear"/>
              <w:jc w:val="both"/>
              <w:rPr>
                <w:b w:val="1"/>
                <w:sz w:val="20"/>
                <w:szCs w:val="20"/>
              </w:rPr>
            </w:pPr>
            <w:r w:rsidDel="00000000" w:rsidR="00000000" w:rsidRPr="00000000">
              <w:rPr>
                <w:rtl w:val="0"/>
              </w:rPr>
            </w:r>
          </w:p>
          <w:p w:rsidR="00000000" w:rsidDel="00000000" w:rsidP="00000000" w:rsidRDefault="00000000" w:rsidRPr="00000000" w14:paraId="000003C2">
            <w:pPr>
              <w:shd w:fill="ffffff" w:val="clear"/>
              <w:jc w:val="both"/>
              <w:rPr>
                <w:b w:val="1"/>
                <w:sz w:val="20"/>
                <w:szCs w:val="20"/>
              </w:rPr>
            </w:pPr>
            <w:r w:rsidDel="00000000" w:rsidR="00000000" w:rsidRPr="00000000">
              <w:rPr>
                <w:rtl w:val="0"/>
              </w:rPr>
            </w:r>
          </w:p>
          <w:p w:rsidR="00000000" w:rsidDel="00000000" w:rsidP="00000000" w:rsidRDefault="00000000" w:rsidRPr="00000000" w14:paraId="000003C3">
            <w:pPr>
              <w:shd w:fill="ffffff" w:val="clear"/>
              <w:jc w:val="both"/>
              <w:rPr>
                <w:b w:val="1"/>
                <w:sz w:val="20"/>
                <w:szCs w:val="20"/>
              </w:rPr>
            </w:pPr>
            <w:r w:rsidDel="00000000" w:rsidR="00000000" w:rsidRPr="00000000">
              <w:rPr>
                <w:rtl w:val="0"/>
              </w:rPr>
            </w:r>
          </w:p>
          <w:p w:rsidR="00000000" w:rsidDel="00000000" w:rsidP="00000000" w:rsidRDefault="00000000" w:rsidRPr="00000000" w14:paraId="000003C4">
            <w:pPr>
              <w:shd w:fill="ffffff" w:val="clear"/>
              <w:jc w:val="both"/>
              <w:rPr>
                <w:sz w:val="20"/>
                <w:szCs w:val="20"/>
              </w:rPr>
            </w:pPr>
            <w:r w:rsidDel="00000000" w:rsidR="00000000" w:rsidRPr="00000000">
              <w:rPr>
                <w:rtl w:val="0"/>
              </w:rPr>
            </w:r>
          </w:p>
          <w:p w:rsidR="00000000" w:rsidDel="00000000" w:rsidP="00000000" w:rsidRDefault="00000000" w:rsidRPr="00000000" w14:paraId="000003C5">
            <w:pPr>
              <w:shd w:fill="ffffff" w:val="clear"/>
              <w:jc w:val="both"/>
              <w:rPr>
                <w:sz w:val="20"/>
                <w:szCs w:val="20"/>
              </w:rPr>
            </w:pPr>
            <w:r w:rsidDel="00000000" w:rsidR="00000000" w:rsidRPr="00000000">
              <w:rPr>
                <w:rtl w:val="0"/>
              </w:rPr>
            </w:r>
          </w:p>
          <w:p w:rsidR="00000000" w:rsidDel="00000000" w:rsidP="00000000" w:rsidRDefault="00000000" w:rsidRPr="00000000" w14:paraId="000003C6">
            <w:pPr>
              <w:shd w:fill="ffffff" w:val="clear"/>
              <w:jc w:val="both"/>
              <w:rPr>
                <w:sz w:val="20"/>
                <w:szCs w:val="20"/>
              </w:rPr>
            </w:pPr>
            <w:r w:rsidDel="00000000" w:rsidR="00000000" w:rsidRPr="00000000">
              <w:rPr>
                <w:rtl w:val="0"/>
              </w:rPr>
            </w:r>
          </w:p>
          <w:p w:rsidR="00000000" w:rsidDel="00000000" w:rsidP="00000000" w:rsidRDefault="00000000" w:rsidRPr="00000000" w14:paraId="000003C7">
            <w:pPr>
              <w:shd w:fill="ffffff" w:val="clear"/>
              <w:jc w:val="both"/>
              <w:rPr>
                <w:sz w:val="20"/>
                <w:szCs w:val="20"/>
              </w:rPr>
            </w:pPr>
            <w:r w:rsidDel="00000000" w:rsidR="00000000" w:rsidRPr="00000000">
              <w:rPr>
                <w:rtl w:val="0"/>
              </w:rPr>
            </w:r>
          </w:p>
          <w:p w:rsidR="00000000" w:rsidDel="00000000" w:rsidP="00000000" w:rsidRDefault="00000000" w:rsidRPr="00000000" w14:paraId="000003C8">
            <w:pPr>
              <w:shd w:fill="ffffff" w:val="clear"/>
              <w:jc w:val="both"/>
              <w:rPr>
                <w:sz w:val="20"/>
                <w:szCs w:val="20"/>
              </w:rPr>
            </w:pPr>
            <w:r w:rsidDel="00000000" w:rsidR="00000000" w:rsidRPr="00000000">
              <w:rPr>
                <w:rtl w:val="0"/>
              </w:rPr>
            </w:r>
          </w:p>
          <w:p w:rsidR="00000000" w:rsidDel="00000000" w:rsidP="00000000" w:rsidRDefault="00000000" w:rsidRPr="00000000" w14:paraId="000003C9">
            <w:pPr>
              <w:shd w:fill="ffffff" w:val="clear"/>
              <w:jc w:val="both"/>
              <w:rPr>
                <w:sz w:val="20"/>
                <w:szCs w:val="20"/>
              </w:rPr>
            </w:pPr>
            <w:r w:rsidDel="00000000" w:rsidR="00000000" w:rsidRPr="00000000">
              <w:rPr>
                <w:rtl w:val="0"/>
              </w:rPr>
            </w:r>
          </w:p>
          <w:p w:rsidR="00000000" w:rsidDel="00000000" w:rsidP="00000000" w:rsidRDefault="00000000" w:rsidRPr="00000000" w14:paraId="000003CA">
            <w:pPr>
              <w:shd w:fill="ffffff" w:val="clear"/>
              <w:jc w:val="both"/>
              <w:rPr>
                <w:sz w:val="20"/>
                <w:szCs w:val="20"/>
              </w:rPr>
            </w:pPr>
            <w:r w:rsidDel="00000000" w:rsidR="00000000" w:rsidRPr="00000000">
              <w:rPr>
                <w:rtl w:val="0"/>
              </w:rPr>
            </w:r>
          </w:p>
          <w:p w:rsidR="00000000" w:rsidDel="00000000" w:rsidP="00000000" w:rsidRDefault="00000000" w:rsidRPr="00000000" w14:paraId="000003CB">
            <w:pPr>
              <w:shd w:fill="ffffff" w:val="clear"/>
              <w:jc w:val="both"/>
              <w:rPr>
                <w:sz w:val="20"/>
                <w:szCs w:val="20"/>
              </w:rPr>
            </w:pPr>
            <w:r w:rsidDel="00000000" w:rsidR="00000000" w:rsidRPr="00000000">
              <w:rPr>
                <w:rtl w:val="0"/>
              </w:rPr>
            </w:r>
          </w:p>
          <w:p w:rsidR="00000000" w:rsidDel="00000000" w:rsidP="00000000" w:rsidRDefault="00000000" w:rsidRPr="00000000" w14:paraId="000003CC">
            <w:pPr>
              <w:shd w:fill="ffffff" w:val="clear"/>
              <w:jc w:val="both"/>
              <w:rPr>
                <w:sz w:val="20"/>
                <w:szCs w:val="20"/>
              </w:rPr>
            </w:pPr>
            <w:r w:rsidDel="00000000" w:rsidR="00000000" w:rsidRPr="00000000">
              <w:rPr>
                <w:rtl w:val="0"/>
              </w:rPr>
            </w:r>
          </w:p>
          <w:p w:rsidR="00000000" w:rsidDel="00000000" w:rsidP="00000000" w:rsidRDefault="00000000" w:rsidRPr="00000000" w14:paraId="000003CD">
            <w:pPr>
              <w:shd w:fill="ffffff" w:val="clear"/>
              <w:jc w:val="both"/>
              <w:rPr>
                <w:sz w:val="20"/>
                <w:szCs w:val="20"/>
              </w:rPr>
            </w:pPr>
            <w:r w:rsidDel="00000000" w:rsidR="00000000" w:rsidRPr="00000000">
              <w:rPr>
                <w:rtl w:val="0"/>
              </w:rPr>
            </w:r>
          </w:p>
          <w:p w:rsidR="00000000" w:rsidDel="00000000" w:rsidP="00000000" w:rsidRDefault="00000000" w:rsidRPr="00000000" w14:paraId="000003CE">
            <w:pPr>
              <w:shd w:fill="ffffff" w:val="clear"/>
              <w:jc w:val="both"/>
              <w:rPr>
                <w:sz w:val="20"/>
                <w:szCs w:val="20"/>
              </w:rPr>
            </w:pPr>
            <w:r w:rsidDel="00000000" w:rsidR="00000000" w:rsidRPr="00000000">
              <w:rPr>
                <w:rtl w:val="0"/>
              </w:rPr>
            </w:r>
          </w:p>
          <w:p w:rsidR="00000000" w:rsidDel="00000000" w:rsidP="00000000" w:rsidRDefault="00000000" w:rsidRPr="00000000" w14:paraId="000003CF">
            <w:pPr>
              <w:shd w:fill="ffffff" w:val="clear"/>
              <w:jc w:val="both"/>
              <w:rPr>
                <w:sz w:val="20"/>
                <w:szCs w:val="20"/>
              </w:rPr>
            </w:pPr>
            <w:r w:rsidDel="00000000" w:rsidR="00000000" w:rsidRPr="00000000">
              <w:rPr>
                <w:rtl w:val="0"/>
              </w:rPr>
            </w:r>
          </w:p>
          <w:p w:rsidR="00000000" w:rsidDel="00000000" w:rsidP="00000000" w:rsidRDefault="00000000" w:rsidRPr="00000000" w14:paraId="000003D0">
            <w:pPr>
              <w:shd w:fill="ffffff" w:val="clear"/>
              <w:jc w:val="both"/>
              <w:rPr>
                <w:sz w:val="20"/>
                <w:szCs w:val="20"/>
              </w:rPr>
            </w:pPr>
            <w:r w:rsidDel="00000000" w:rsidR="00000000" w:rsidRPr="00000000">
              <w:rPr>
                <w:rtl w:val="0"/>
              </w:rPr>
            </w:r>
          </w:p>
          <w:p w:rsidR="00000000" w:rsidDel="00000000" w:rsidP="00000000" w:rsidRDefault="00000000" w:rsidRPr="00000000" w14:paraId="000003D1">
            <w:pPr>
              <w:shd w:fill="ffffff" w:val="clear"/>
              <w:jc w:val="both"/>
              <w:rPr>
                <w:sz w:val="20"/>
                <w:szCs w:val="20"/>
              </w:rPr>
            </w:pPr>
            <w:r w:rsidDel="00000000" w:rsidR="00000000" w:rsidRPr="00000000">
              <w:rPr>
                <w:rtl w:val="0"/>
              </w:rPr>
            </w:r>
          </w:p>
          <w:p w:rsidR="00000000" w:rsidDel="00000000" w:rsidP="00000000" w:rsidRDefault="00000000" w:rsidRPr="00000000" w14:paraId="000003D2">
            <w:pPr>
              <w:shd w:fill="ffffff" w:val="clear"/>
              <w:jc w:val="both"/>
              <w:rPr>
                <w:sz w:val="20"/>
                <w:szCs w:val="20"/>
              </w:rPr>
            </w:pPr>
            <w:r w:rsidDel="00000000" w:rsidR="00000000" w:rsidRPr="00000000">
              <w:rPr>
                <w:rtl w:val="0"/>
              </w:rPr>
            </w:r>
          </w:p>
          <w:p w:rsidR="00000000" w:rsidDel="00000000" w:rsidP="00000000" w:rsidRDefault="00000000" w:rsidRPr="00000000" w14:paraId="000003D3">
            <w:pPr>
              <w:shd w:fill="ffffff" w:val="clear"/>
              <w:jc w:val="both"/>
              <w:rPr>
                <w:b w:val="1"/>
                <w:sz w:val="20"/>
                <w:szCs w:val="20"/>
              </w:rPr>
            </w:pPr>
            <w:r w:rsidDel="00000000" w:rsidR="00000000" w:rsidRPr="00000000">
              <w:rPr>
                <w:rtl w:val="0"/>
              </w:rPr>
            </w:r>
          </w:p>
          <w:p w:rsidR="00000000" w:rsidDel="00000000" w:rsidP="00000000" w:rsidRDefault="00000000" w:rsidRPr="00000000" w14:paraId="000003D4">
            <w:pPr>
              <w:shd w:fill="ffffff" w:val="clear"/>
              <w:jc w:val="both"/>
              <w:rPr>
                <w:b w:val="1"/>
                <w:sz w:val="20"/>
                <w:szCs w:val="20"/>
              </w:rPr>
            </w:pPr>
            <w:r w:rsidDel="00000000" w:rsidR="00000000" w:rsidRPr="00000000">
              <w:rPr>
                <w:rtl w:val="0"/>
              </w:rPr>
            </w:r>
          </w:p>
          <w:p w:rsidR="00000000" w:rsidDel="00000000" w:rsidP="00000000" w:rsidRDefault="00000000" w:rsidRPr="00000000" w14:paraId="000003D5">
            <w:pPr>
              <w:shd w:fill="ffffff" w:val="clear"/>
              <w:jc w:val="both"/>
              <w:rPr>
                <w:sz w:val="20"/>
                <w:szCs w:val="20"/>
              </w:rPr>
            </w:pPr>
            <w:r w:rsidDel="00000000" w:rsidR="00000000" w:rsidRPr="00000000">
              <w:rPr>
                <w:rtl w:val="0"/>
              </w:rPr>
            </w:r>
          </w:p>
          <w:p w:rsidR="00000000" w:rsidDel="00000000" w:rsidP="00000000" w:rsidRDefault="00000000" w:rsidRPr="00000000" w14:paraId="000003D6">
            <w:pPr>
              <w:shd w:fill="ffffff" w:val="clear"/>
              <w:jc w:val="both"/>
              <w:rPr>
                <w:sz w:val="20"/>
                <w:szCs w:val="20"/>
              </w:rPr>
            </w:pPr>
            <w:r w:rsidDel="00000000" w:rsidR="00000000" w:rsidRPr="00000000">
              <w:rPr>
                <w:rtl w:val="0"/>
              </w:rPr>
            </w:r>
          </w:p>
          <w:p w:rsidR="00000000" w:rsidDel="00000000" w:rsidP="00000000" w:rsidRDefault="00000000" w:rsidRPr="00000000" w14:paraId="000003D7">
            <w:pPr>
              <w:shd w:fill="ffffff" w:val="clear"/>
              <w:jc w:val="both"/>
              <w:rPr>
                <w:sz w:val="20"/>
                <w:szCs w:val="20"/>
              </w:rPr>
            </w:pPr>
            <w:r w:rsidDel="00000000" w:rsidR="00000000" w:rsidRPr="00000000">
              <w:rPr>
                <w:rtl w:val="0"/>
              </w:rPr>
            </w:r>
          </w:p>
          <w:p w:rsidR="00000000" w:rsidDel="00000000" w:rsidP="00000000" w:rsidRDefault="00000000" w:rsidRPr="00000000" w14:paraId="000003D8">
            <w:pPr>
              <w:shd w:fill="ffffff" w:val="clear"/>
              <w:jc w:val="both"/>
              <w:rPr>
                <w:sz w:val="20"/>
                <w:szCs w:val="20"/>
              </w:rPr>
            </w:pPr>
            <w:r w:rsidDel="00000000" w:rsidR="00000000" w:rsidRPr="00000000">
              <w:rPr>
                <w:rtl w:val="0"/>
              </w:rPr>
            </w:r>
          </w:p>
          <w:p w:rsidR="00000000" w:rsidDel="00000000" w:rsidP="00000000" w:rsidRDefault="00000000" w:rsidRPr="00000000" w14:paraId="000003D9">
            <w:pPr>
              <w:shd w:fill="ffffff" w:val="clear"/>
              <w:jc w:val="both"/>
              <w:rPr>
                <w:sz w:val="20"/>
                <w:szCs w:val="20"/>
              </w:rPr>
            </w:pPr>
            <w:r w:rsidDel="00000000" w:rsidR="00000000" w:rsidRPr="00000000">
              <w:rPr>
                <w:rtl w:val="0"/>
              </w:rPr>
            </w:r>
          </w:p>
          <w:p w:rsidR="00000000" w:rsidDel="00000000" w:rsidP="00000000" w:rsidRDefault="00000000" w:rsidRPr="00000000" w14:paraId="000003DA">
            <w:pPr>
              <w:shd w:fill="ffffff" w:val="clear"/>
              <w:jc w:val="both"/>
              <w:rPr>
                <w:sz w:val="20"/>
                <w:szCs w:val="20"/>
              </w:rPr>
            </w:pPr>
            <w:r w:rsidDel="00000000" w:rsidR="00000000" w:rsidRPr="00000000">
              <w:rPr>
                <w:rtl w:val="0"/>
              </w:rPr>
            </w:r>
          </w:p>
          <w:p w:rsidR="00000000" w:rsidDel="00000000" w:rsidP="00000000" w:rsidRDefault="00000000" w:rsidRPr="00000000" w14:paraId="000003DB">
            <w:pPr>
              <w:shd w:fill="ffffff" w:val="clear"/>
              <w:jc w:val="both"/>
              <w:rPr>
                <w:sz w:val="20"/>
                <w:szCs w:val="20"/>
              </w:rPr>
            </w:pPr>
            <w:r w:rsidDel="00000000" w:rsidR="00000000" w:rsidRPr="00000000">
              <w:rPr>
                <w:rtl w:val="0"/>
              </w:rPr>
            </w:r>
          </w:p>
          <w:p w:rsidR="00000000" w:rsidDel="00000000" w:rsidP="00000000" w:rsidRDefault="00000000" w:rsidRPr="00000000" w14:paraId="000003DC">
            <w:pPr>
              <w:shd w:fill="ffffff" w:val="clear"/>
              <w:jc w:val="both"/>
              <w:rPr>
                <w:sz w:val="20"/>
                <w:szCs w:val="20"/>
              </w:rPr>
            </w:pPr>
            <w:r w:rsidDel="00000000" w:rsidR="00000000" w:rsidRPr="00000000">
              <w:rPr>
                <w:rtl w:val="0"/>
              </w:rPr>
            </w:r>
          </w:p>
          <w:p w:rsidR="00000000" w:rsidDel="00000000" w:rsidP="00000000" w:rsidRDefault="00000000" w:rsidRPr="00000000" w14:paraId="000003DD">
            <w:pPr>
              <w:shd w:fill="ffffff" w:val="clear"/>
              <w:jc w:val="both"/>
              <w:rPr>
                <w:sz w:val="20"/>
                <w:szCs w:val="20"/>
              </w:rPr>
            </w:pPr>
            <w:r w:rsidDel="00000000" w:rsidR="00000000" w:rsidRPr="00000000">
              <w:rPr>
                <w:rtl w:val="0"/>
              </w:rPr>
            </w:r>
          </w:p>
          <w:p w:rsidR="00000000" w:rsidDel="00000000" w:rsidP="00000000" w:rsidRDefault="00000000" w:rsidRPr="00000000" w14:paraId="000003DE">
            <w:pPr>
              <w:shd w:fill="ffffff" w:val="clear"/>
              <w:jc w:val="both"/>
              <w:rPr>
                <w:sz w:val="20"/>
                <w:szCs w:val="20"/>
              </w:rPr>
            </w:pPr>
            <w:r w:rsidDel="00000000" w:rsidR="00000000" w:rsidRPr="00000000">
              <w:rPr>
                <w:rtl w:val="0"/>
              </w:rPr>
            </w:r>
          </w:p>
          <w:p w:rsidR="00000000" w:rsidDel="00000000" w:rsidP="00000000" w:rsidRDefault="00000000" w:rsidRPr="00000000" w14:paraId="000003DF">
            <w:pPr>
              <w:shd w:fill="ffffff" w:val="clear"/>
              <w:jc w:val="both"/>
              <w:rPr>
                <w:sz w:val="20"/>
                <w:szCs w:val="20"/>
              </w:rPr>
            </w:pPr>
            <w:r w:rsidDel="00000000" w:rsidR="00000000" w:rsidRPr="00000000">
              <w:rPr>
                <w:rtl w:val="0"/>
              </w:rPr>
            </w:r>
          </w:p>
          <w:p w:rsidR="00000000" w:rsidDel="00000000" w:rsidP="00000000" w:rsidRDefault="00000000" w:rsidRPr="00000000" w14:paraId="000003E0">
            <w:pPr>
              <w:shd w:fill="ffffff" w:val="clear"/>
              <w:jc w:val="both"/>
              <w:rPr>
                <w:sz w:val="20"/>
                <w:szCs w:val="20"/>
              </w:rPr>
            </w:pPr>
            <w:r w:rsidDel="00000000" w:rsidR="00000000" w:rsidRPr="00000000">
              <w:rPr>
                <w:rtl w:val="0"/>
              </w:rPr>
            </w:r>
          </w:p>
          <w:p w:rsidR="00000000" w:rsidDel="00000000" w:rsidP="00000000" w:rsidRDefault="00000000" w:rsidRPr="00000000" w14:paraId="000003E1">
            <w:pPr>
              <w:shd w:fill="ffffff" w:val="clear"/>
              <w:jc w:val="both"/>
              <w:rPr>
                <w:b w:val="1"/>
                <w:sz w:val="20"/>
                <w:szCs w:val="20"/>
              </w:rPr>
            </w:pPr>
            <w:r w:rsidDel="00000000" w:rsidR="00000000" w:rsidRPr="00000000">
              <w:rPr>
                <w:rtl w:val="0"/>
              </w:rPr>
            </w:r>
          </w:p>
          <w:p w:rsidR="00000000" w:rsidDel="00000000" w:rsidP="00000000" w:rsidRDefault="00000000" w:rsidRPr="00000000" w14:paraId="000003E2">
            <w:pPr>
              <w:shd w:fill="ffffff" w:val="clear"/>
              <w:jc w:val="both"/>
              <w:rPr>
                <w:b w:val="1"/>
                <w:sz w:val="20"/>
                <w:szCs w:val="20"/>
              </w:rPr>
            </w:pPr>
            <w:r w:rsidDel="00000000" w:rsidR="00000000" w:rsidRPr="00000000">
              <w:rPr>
                <w:rtl w:val="0"/>
              </w:rPr>
            </w:r>
          </w:p>
          <w:p w:rsidR="00000000" w:rsidDel="00000000" w:rsidP="00000000" w:rsidRDefault="00000000" w:rsidRPr="00000000" w14:paraId="000003E3">
            <w:pPr>
              <w:shd w:fill="ffffff" w:val="clear"/>
              <w:jc w:val="both"/>
              <w:rPr>
                <w:b w:val="1"/>
                <w:sz w:val="20"/>
                <w:szCs w:val="20"/>
                <w:highlight w:val="yellow"/>
              </w:rPr>
            </w:pPr>
            <w:r w:rsidDel="00000000" w:rsidR="00000000" w:rsidRPr="00000000">
              <w:rPr>
                <w:rtl w:val="0"/>
              </w:rPr>
            </w:r>
          </w:p>
          <w:p w:rsidR="00000000" w:rsidDel="00000000" w:rsidP="00000000" w:rsidRDefault="00000000" w:rsidRPr="00000000" w14:paraId="000003E4">
            <w:pPr>
              <w:shd w:fill="ffffff" w:val="clear"/>
              <w:jc w:val="both"/>
              <w:rPr>
                <w:b w:val="1"/>
                <w:sz w:val="20"/>
                <w:szCs w:val="20"/>
              </w:rPr>
            </w:pPr>
            <w:r w:rsidDel="00000000" w:rsidR="00000000" w:rsidRPr="00000000">
              <w:rPr>
                <w:rtl w:val="0"/>
              </w:rPr>
            </w:r>
          </w:p>
          <w:p w:rsidR="00000000" w:rsidDel="00000000" w:rsidP="00000000" w:rsidRDefault="00000000" w:rsidRPr="00000000" w14:paraId="000003E5">
            <w:pPr>
              <w:shd w:fill="ffffff" w:val="clear"/>
              <w:jc w:val="both"/>
              <w:rPr>
                <w:b w:val="1"/>
                <w:sz w:val="20"/>
                <w:szCs w:val="20"/>
              </w:rPr>
            </w:pPr>
            <w:r w:rsidDel="00000000" w:rsidR="00000000" w:rsidRPr="00000000">
              <w:rPr>
                <w:rtl w:val="0"/>
              </w:rPr>
            </w:r>
          </w:p>
          <w:p w:rsidR="00000000" w:rsidDel="00000000" w:rsidP="00000000" w:rsidRDefault="00000000" w:rsidRPr="00000000" w14:paraId="000003E6">
            <w:pPr>
              <w:shd w:fill="ffffff" w:val="clear"/>
              <w:jc w:val="both"/>
              <w:rPr>
                <w:b w:val="1"/>
                <w:sz w:val="20"/>
                <w:szCs w:val="20"/>
              </w:rPr>
            </w:pPr>
            <w:r w:rsidDel="00000000" w:rsidR="00000000" w:rsidRPr="00000000">
              <w:rPr>
                <w:rtl w:val="0"/>
              </w:rPr>
            </w:r>
          </w:p>
          <w:p w:rsidR="00000000" w:rsidDel="00000000" w:rsidP="00000000" w:rsidRDefault="00000000" w:rsidRPr="00000000" w14:paraId="000003E7">
            <w:pPr>
              <w:shd w:fill="ffffff" w:val="clear"/>
              <w:jc w:val="both"/>
              <w:rPr>
                <w:b w:val="1"/>
                <w:sz w:val="20"/>
                <w:szCs w:val="20"/>
              </w:rPr>
            </w:pPr>
            <w:r w:rsidDel="00000000" w:rsidR="00000000" w:rsidRPr="00000000">
              <w:rPr>
                <w:rtl w:val="0"/>
              </w:rPr>
            </w:r>
          </w:p>
          <w:p w:rsidR="00000000" w:rsidDel="00000000" w:rsidP="00000000" w:rsidRDefault="00000000" w:rsidRPr="00000000" w14:paraId="000003E8">
            <w:pPr>
              <w:shd w:fill="ffffff" w:val="clear"/>
              <w:jc w:val="both"/>
              <w:rPr>
                <w:b w:val="1"/>
                <w:sz w:val="20"/>
                <w:szCs w:val="20"/>
              </w:rPr>
            </w:pPr>
            <w:r w:rsidDel="00000000" w:rsidR="00000000" w:rsidRPr="00000000">
              <w:rPr>
                <w:rtl w:val="0"/>
              </w:rPr>
            </w:r>
          </w:p>
          <w:p w:rsidR="00000000" w:rsidDel="00000000" w:rsidP="00000000" w:rsidRDefault="00000000" w:rsidRPr="00000000" w14:paraId="000003E9">
            <w:pPr>
              <w:shd w:fill="ffffff" w:val="clear"/>
              <w:jc w:val="both"/>
              <w:rPr>
                <w:b w:val="1"/>
                <w:sz w:val="20"/>
                <w:szCs w:val="20"/>
              </w:rPr>
            </w:pPr>
            <w:r w:rsidDel="00000000" w:rsidR="00000000" w:rsidRPr="00000000">
              <w:rPr>
                <w:rtl w:val="0"/>
              </w:rPr>
            </w:r>
          </w:p>
        </w:tc>
      </w:tr>
    </w:tbl>
    <w:p w:rsidR="00000000" w:rsidDel="00000000" w:rsidP="00000000" w:rsidRDefault="00000000" w:rsidRPr="00000000" w14:paraId="000003EA">
      <w:pPr>
        <w:rPr>
          <w:b w:val="1"/>
          <w:sz w:val="20"/>
          <w:szCs w:val="20"/>
        </w:rPr>
      </w:pPr>
      <w:r w:rsidDel="00000000" w:rsidR="00000000" w:rsidRPr="00000000">
        <w:rPr>
          <w:rtl w:val="0"/>
        </w:rPr>
      </w:r>
    </w:p>
    <w:p w:rsidR="00000000" w:rsidDel="00000000" w:rsidP="00000000" w:rsidRDefault="00000000" w:rsidRPr="00000000" w14:paraId="000003EB">
      <w:pPr>
        <w:rPr>
          <w:b w:val="1"/>
          <w:sz w:val="20"/>
          <w:szCs w:val="20"/>
        </w:rPr>
      </w:pPr>
      <w:r w:rsidDel="00000000" w:rsidR="00000000" w:rsidRPr="00000000">
        <w:rPr>
          <w:rtl w:val="0"/>
        </w:rPr>
      </w:r>
    </w:p>
    <w:p w:rsidR="00000000" w:rsidDel="00000000" w:rsidP="00000000" w:rsidRDefault="00000000" w:rsidRPr="00000000" w14:paraId="000003EC">
      <w:pPr>
        <w:rPr>
          <w:b w:val="1"/>
          <w:sz w:val="20"/>
          <w:szCs w:val="20"/>
        </w:rPr>
      </w:pPr>
      <w:r w:rsidDel="00000000" w:rsidR="00000000" w:rsidRPr="00000000">
        <w:rPr>
          <w:rtl w:val="0"/>
        </w:rPr>
      </w:r>
    </w:p>
    <w:p w:rsidR="00000000" w:rsidDel="00000000" w:rsidP="00000000" w:rsidRDefault="00000000" w:rsidRPr="00000000" w14:paraId="000003ED">
      <w:pPr>
        <w:rPr>
          <w:b w:val="1"/>
          <w:sz w:val="20"/>
          <w:szCs w:val="20"/>
        </w:rPr>
      </w:pPr>
      <w:r w:rsidDel="00000000" w:rsidR="00000000" w:rsidRPr="00000000">
        <w:rPr>
          <w:rtl w:val="0"/>
        </w:rPr>
      </w:r>
    </w:p>
    <w:p w:rsidR="00000000" w:rsidDel="00000000" w:rsidP="00000000" w:rsidRDefault="00000000" w:rsidRPr="00000000" w14:paraId="000003EE">
      <w:pPr>
        <w:rPr>
          <w:b w:val="1"/>
          <w:sz w:val="20"/>
          <w:szCs w:val="20"/>
        </w:rPr>
      </w:pPr>
      <w:r w:rsidDel="00000000" w:rsidR="00000000" w:rsidRPr="00000000">
        <w:rPr>
          <w:rtl w:val="0"/>
        </w:rPr>
      </w:r>
    </w:p>
    <w:p w:rsidR="00000000" w:rsidDel="00000000" w:rsidP="00000000" w:rsidRDefault="00000000" w:rsidRPr="00000000" w14:paraId="000003EF">
      <w:pPr>
        <w:rPr>
          <w:b w:val="1"/>
          <w:sz w:val="20"/>
          <w:szCs w:val="20"/>
        </w:rPr>
      </w:pPr>
      <w:r w:rsidDel="00000000" w:rsidR="00000000" w:rsidRPr="00000000">
        <w:rPr>
          <w:rtl w:val="0"/>
        </w:rPr>
      </w:r>
    </w:p>
    <w:p w:rsidR="00000000" w:rsidDel="00000000" w:rsidP="00000000" w:rsidRDefault="00000000" w:rsidRPr="00000000" w14:paraId="000003F0">
      <w:pPr>
        <w:rPr>
          <w:b w:val="1"/>
          <w:sz w:val="20"/>
          <w:szCs w:val="20"/>
        </w:rPr>
      </w:pPr>
      <w:r w:rsidDel="00000000" w:rsidR="00000000" w:rsidRPr="00000000">
        <w:rPr>
          <w:rtl w:val="0"/>
        </w:rPr>
      </w:r>
    </w:p>
    <w:p w:rsidR="00000000" w:rsidDel="00000000" w:rsidP="00000000" w:rsidRDefault="00000000" w:rsidRPr="00000000" w14:paraId="000003F1">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3F2">
      <w:pPr>
        <w:pBdr>
          <w:top w:space="0" w:sz="0" w:val="nil"/>
          <w:left w:space="0" w:sz="0" w:val="nil"/>
          <w:bottom w:space="0" w:sz="0" w:val="nil"/>
          <w:right w:space="0" w:sz="0" w:val="nil"/>
          <w:between w:space="0" w:sz="0" w:val="nil"/>
        </w:pBdr>
        <w:rPr>
          <w:b w:val="1"/>
          <w:color w:val="000000"/>
        </w:rPr>
      </w:pPr>
      <w:r w:rsidDel="00000000" w:rsidR="00000000" w:rsidRPr="00000000">
        <w:rPr>
          <w:b w:val="1"/>
          <w:rtl w:val="0"/>
        </w:rPr>
        <w:t xml:space="preserve">TEMA 10. </w:t>
      </w:r>
      <w:r w:rsidDel="00000000" w:rsidR="00000000" w:rsidRPr="00000000">
        <w:rPr>
          <w:b w:val="1"/>
          <w:color w:val="000000"/>
          <w:rtl w:val="0"/>
        </w:rPr>
        <w:t xml:space="preserve">Regímenes</w:t>
      </w:r>
    </w:p>
    <w:p w:rsidR="00000000" w:rsidDel="00000000" w:rsidP="00000000" w:rsidRDefault="00000000" w:rsidRPr="00000000" w14:paraId="000003F3">
      <w:pPr>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60"/>
        <w:gridCol w:w="4302"/>
        <w:tblGridChange w:id="0">
          <w:tblGrid>
            <w:gridCol w:w="5660"/>
            <w:gridCol w:w="4302"/>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3F4">
            <w:pPr>
              <w:rPr>
                <w:b w:val="1"/>
                <w:color w:val="000000"/>
              </w:rPr>
            </w:pPr>
            <w:r w:rsidDel="00000000" w:rsidR="00000000" w:rsidRPr="00000000">
              <w:rPr>
                <w:b w:val="1"/>
                <w:color w:val="000000"/>
                <w:rtl w:val="0"/>
              </w:rPr>
              <w:t xml:space="preserve">GUI</w:t>
            </w:r>
            <w:r w:rsidDel="00000000" w:rsidR="00000000" w:rsidRPr="00000000">
              <w:rPr>
                <w:b w:val="1"/>
                <w:rtl w:val="0"/>
              </w:rPr>
              <w:t xml:space="preserve">O</w:t>
            </w:r>
            <w:r w:rsidDel="00000000" w:rsidR="00000000" w:rsidRPr="00000000">
              <w:rPr>
                <w:b w:val="1"/>
                <w:color w:val="000000"/>
                <w:rtl w:val="0"/>
              </w:rPr>
              <w:t xml:space="preserve">N LITERARIO </w:t>
            </w:r>
          </w:p>
        </w:tc>
        <w:tc>
          <w:tcPr>
            <w:shd w:fill="auto" w:val="clear"/>
            <w:tcMar>
              <w:top w:w="100.0" w:type="dxa"/>
              <w:left w:w="100.0" w:type="dxa"/>
              <w:bottom w:w="100.0" w:type="dxa"/>
              <w:right w:w="100.0" w:type="dxa"/>
            </w:tcMar>
          </w:tcPr>
          <w:p w:rsidR="00000000" w:rsidDel="00000000" w:rsidP="00000000" w:rsidRDefault="00000000" w:rsidRPr="00000000" w14:paraId="000003F5">
            <w:pPr>
              <w:rPr>
                <w:b w:val="1"/>
                <w:color w:val="000000"/>
              </w:rPr>
            </w:pPr>
            <w:r w:rsidDel="00000000" w:rsidR="00000000" w:rsidRPr="00000000">
              <w:rPr>
                <w:b w:val="1"/>
                <w:rtl w:val="0"/>
              </w:rPr>
              <w:t xml:space="preserve">GUION</w:t>
            </w:r>
            <w:r w:rsidDel="00000000" w:rsidR="00000000" w:rsidRPr="00000000">
              <w:rPr>
                <w:b w:val="1"/>
                <w:color w:val="000000"/>
                <w:rtl w:val="0"/>
              </w:rPr>
              <w:t xml:space="preserve"> TÉCNICO </w:t>
            </w:r>
          </w:p>
        </w:tc>
      </w:tr>
      <w:tr>
        <w:tc>
          <w:tcPr>
            <w:shd w:fill="auto" w:val="clear"/>
            <w:tcMar>
              <w:top w:w="100.0" w:type="dxa"/>
              <w:left w:w="100.0" w:type="dxa"/>
              <w:bottom w:w="100.0" w:type="dxa"/>
              <w:right w:w="100.0" w:type="dxa"/>
            </w:tcMar>
          </w:tcPr>
          <w:p w:rsidR="00000000" w:rsidDel="00000000" w:rsidP="00000000" w:rsidRDefault="00000000" w:rsidRPr="00000000" w14:paraId="000003F6">
            <w:pPr>
              <w:jc w:val="both"/>
              <w:rPr>
                <w:b w:val="1"/>
              </w:rPr>
            </w:pPr>
            <w:r w:rsidDel="00000000" w:rsidR="00000000" w:rsidRPr="00000000">
              <w:rPr>
                <w:b w:val="1"/>
                <w:highlight w:val="yellow"/>
                <w:rtl w:val="0"/>
              </w:rPr>
              <w:t xml:space="preserve">(P1)</w:t>
            </w:r>
            <w:r w:rsidDel="00000000" w:rsidR="00000000" w:rsidRPr="00000000">
              <w:rPr>
                <w:b w:val="1"/>
                <w:rtl w:val="0"/>
              </w:rPr>
              <w:t xml:space="preserve"> 10.1 De acuerdo con normativa</w:t>
            </w:r>
          </w:p>
          <w:p w:rsidR="00000000" w:rsidDel="00000000" w:rsidP="00000000" w:rsidRDefault="00000000" w:rsidRPr="00000000" w14:paraId="000003F7">
            <w:pPr>
              <w:jc w:val="both"/>
              <w:rPr/>
            </w:pPr>
            <w:r w:rsidDel="00000000" w:rsidR="00000000" w:rsidRPr="00000000">
              <w:rPr>
                <w:rtl w:val="0"/>
              </w:rPr>
            </w:r>
          </w:p>
          <w:p w:rsidR="00000000" w:rsidDel="00000000" w:rsidP="00000000" w:rsidRDefault="00000000" w:rsidRPr="00000000" w14:paraId="000003F8">
            <w:pPr>
              <w:jc w:val="both"/>
              <w:rPr/>
            </w:pPr>
            <w:r w:rsidDel="00000000" w:rsidR="00000000" w:rsidRPr="00000000">
              <w:rPr>
                <w:rtl w:val="0"/>
              </w:rPr>
              <w:t xml:space="preserve">De acuerdo con el Estatuto Tributario-0624 de 1989, es fundamental atender la clasificación de los contribuyentes y no contribuyentes; por ende, es importante identificar el tipo de impuesto y las responsabilidades que se tiene en cada uno de estos.</w:t>
            </w:r>
          </w:p>
          <w:p w:rsidR="00000000" w:rsidDel="00000000" w:rsidP="00000000" w:rsidRDefault="00000000" w:rsidRPr="00000000" w14:paraId="000003F9">
            <w:pPr>
              <w:jc w:val="both"/>
              <w:rPr/>
            </w:pPr>
            <w:r w:rsidDel="00000000" w:rsidR="00000000" w:rsidRPr="00000000">
              <w:rPr>
                <w:rtl w:val="0"/>
              </w:rPr>
            </w:r>
          </w:p>
          <w:p w:rsidR="00000000" w:rsidDel="00000000" w:rsidP="00000000" w:rsidRDefault="00000000" w:rsidRPr="00000000" w14:paraId="000003FA">
            <w:pPr>
              <w:jc w:val="both"/>
              <w:rPr/>
            </w:pPr>
            <w:r w:rsidDel="00000000" w:rsidR="00000000" w:rsidRPr="00000000">
              <w:rPr>
                <w:rtl w:val="0"/>
              </w:rPr>
              <w:t xml:space="preserve">Para continuar con el componente formativo propuesto, es importante abordar los términos de persona natural y jurídica, teniendo en cuenta que se manejan en el desarrollo del proceso de formación; por lo tanto, los relacionamos a continuación:</w:t>
            </w:r>
          </w:p>
          <w:p w:rsidR="00000000" w:rsidDel="00000000" w:rsidP="00000000" w:rsidRDefault="00000000" w:rsidRPr="00000000" w14:paraId="000003FB">
            <w:pPr>
              <w:jc w:val="both"/>
              <w:rPr/>
            </w:pPr>
            <w:r w:rsidDel="00000000" w:rsidR="00000000" w:rsidRPr="00000000">
              <w:rPr>
                <w:rtl w:val="0"/>
              </w:rPr>
            </w:r>
          </w:p>
          <w:p w:rsidR="00000000" w:rsidDel="00000000" w:rsidP="00000000" w:rsidRDefault="00000000" w:rsidRPr="00000000" w14:paraId="000003FC">
            <w:pPr>
              <w:jc w:val="both"/>
              <w:rPr/>
            </w:pPr>
            <w:r w:rsidDel="00000000" w:rsidR="00000000" w:rsidRPr="00000000">
              <w:rPr>
                <w:b w:val="1"/>
                <w:highlight w:val="yellow"/>
                <w:rtl w:val="0"/>
              </w:rPr>
              <w:t xml:space="preserve">(P2)</w:t>
            </w:r>
            <w:r w:rsidDel="00000000" w:rsidR="00000000" w:rsidRPr="00000000">
              <w:rPr>
                <w:b w:val="1"/>
                <w:rtl w:val="0"/>
              </w:rPr>
              <w:t xml:space="preserve"> Persona natural: </w:t>
            </w:r>
            <w:r w:rsidDel="00000000" w:rsidR="00000000" w:rsidRPr="00000000">
              <w:rPr>
                <w:rtl w:val="0"/>
              </w:rPr>
              <w:t xml:space="preserve">hace referencia a todos los individuos de la especie humana, cualquiera que sea su edad, sexo, estirpe o condición. Art. 74 Código Civil. Hace referencia a empresas de propietario único.</w:t>
            </w:r>
          </w:p>
          <w:p w:rsidR="00000000" w:rsidDel="00000000" w:rsidP="00000000" w:rsidRDefault="00000000" w:rsidRPr="00000000" w14:paraId="000003FD">
            <w:pPr>
              <w:jc w:val="both"/>
              <w:rPr>
                <w:color w:val="000000"/>
              </w:rPr>
            </w:pPr>
            <w:r w:rsidDel="00000000" w:rsidR="00000000" w:rsidRPr="00000000">
              <w:rPr>
                <w:rtl w:val="0"/>
              </w:rPr>
            </w:r>
          </w:p>
          <w:p w:rsidR="00000000" w:rsidDel="00000000" w:rsidP="00000000" w:rsidRDefault="00000000" w:rsidRPr="00000000" w14:paraId="000003FE">
            <w:pPr>
              <w:jc w:val="both"/>
              <w:rPr/>
            </w:pPr>
            <w:r w:rsidDel="00000000" w:rsidR="00000000" w:rsidRPr="00000000">
              <w:rPr>
                <w:b w:val="1"/>
                <w:highlight w:val="yellow"/>
                <w:rtl w:val="0"/>
              </w:rPr>
              <w:t xml:space="preserve">(P3)</w:t>
            </w:r>
            <w:r w:rsidDel="00000000" w:rsidR="00000000" w:rsidRPr="00000000">
              <w:rPr>
                <w:b w:val="1"/>
                <w:rtl w:val="0"/>
              </w:rPr>
              <w:t xml:space="preserve"> Persona</w:t>
            </w:r>
            <w:r w:rsidDel="00000000" w:rsidR="00000000" w:rsidRPr="00000000">
              <w:rPr>
                <w:b w:val="1"/>
                <w:color w:val="000000"/>
                <w:rtl w:val="0"/>
              </w:rPr>
              <w:t xml:space="preserve"> jurídica:</w:t>
            </w:r>
            <w:r w:rsidDel="00000000" w:rsidR="00000000" w:rsidRPr="00000000">
              <w:rPr>
                <w:rtl w:val="0"/>
              </w:rPr>
              <w:t xml:space="preserve">se llama persona jurídica, una persona ficticia, capaz de ejercer derechos y contraer obligaciones civiles, y de ser representada judicial y extrajudicialmente. Art. 633 Código Civil. En términos generales hablamos de las sociedades que realizan un contrato de sociedad, donde realizan un aporte de dinero, trabajo con el fin de distribuirse las utilidades al final del periodo.</w:t>
            </w:r>
          </w:p>
          <w:p w:rsidR="00000000" w:rsidDel="00000000" w:rsidP="00000000" w:rsidRDefault="00000000" w:rsidRPr="00000000" w14:paraId="000003FF">
            <w:pPr>
              <w:pStyle w:val="Heading2"/>
              <w:spacing w:after="150" w:before="0" w:lineRule="auto"/>
              <w:rPr>
                <w:b w:val="1"/>
                <w:sz w:val="22"/>
                <w:szCs w:val="22"/>
              </w:rPr>
            </w:pPr>
            <w:r w:rsidDel="00000000" w:rsidR="00000000" w:rsidRPr="00000000">
              <w:rPr>
                <w:rtl w:val="0"/>
              </w:rPr>
            </w:r>
          </w:p>
          <w:p w:rsidR="00000000" w:rsidDel="00000000" w:rsidP="00000000" w:rsidRDefault="00000000" w:rsidRPr="00000000" w14:paraId="00000400">
            <w:pPr>
              <w:pStyle w:val="Heading2"/>
              <w:spacing w:after="150" w:before="0" w:lineRule="auto"/>
              <w:rPr>
                <w:b w:val="1"/>
                <w:sz w:val="22"/>
                <w:szCs w:val="22"/>
              </w:rPr>
            </w:pPr>
            <w:r w:rsidDel="00000000" w:rsidR="00000000" w:rsidRPr="00000000">
              <w:rPr>
                <w:rtl w:val="0"/>
              </w:rPr>
            </w:r>
          </w:p>
          <w:p w:rsidR="00000000" w:rsidDel="00000000" w:rsidP="00000000" w:rsidRDefault="00000000" w:rsidRPr="00000000" w14:paraId="00000401">
            <w:pPr>
              <w:pStyle w:val="Heading2"/>
              <w:spacing w:after="150" w:before="0" w:lineRule="auto"/>
              <w:rPr>
                <w:b w:val="1"/>
                <w:sz w:val="22"/>
                <w:szCs w:val="22"/>
              </w:rPr>
            </w:pPr>
            <w:r w:rsidDel="00000000" w:rsidR="00000000" w:rsidRPr="00000000">
              <w:rPr>
                <w:rtl w:val="0"/>
              </w:rPr>
            </w:r>
          </w:p>
          <w:p w:rsidR="00000000" w:rsidDel="00000000" w:rsidP="00000000" w:rsidRDefault="00000000" w:rsidRPr="00000000" w14:paraId="00000402">
            <w:pPr>
              <w:pStyle w:val="Heading2"/>
              <w:spacing w:after="150" w:before="0" w:lineRule="auto"/>
              <w:rPr>
                <w:b w:val="1"/>
                <w:sz w:val="22"/>
                <w:szCs w:val="22"/>
              </w:rPr>
            </w:pPr>
            <w:r w:rsidDel="00000000" w:rsidR="00000000" w:rsidRPr="00000000">
              <w:rPr>
                <w:rtl w:val="0"/>
              </w:rPr>
            </w:r>
          </w:p>
          <w:p w:rsidR="00000000" w:rsidDel="00000000" w:rsidP="00000000" w:rsidRDefault="00000000" w:rsidRPr="00000000" w14:paraId="00000403">
            <w:pPr>
              <w:pStyle w:val="Heading2"/>
              <w:spacing w:after="150" w:before="0" w:lineRule="auto"/>
              <w:rPr>
                <w:b w:val="1"/>
                <w:sz w:val="22"/>
                <w:szCs w:val="22"/>
              </w:rPr>
            </w:pPr>
            <w:r w:rsidDel="00000000" w:rsidR="00000000" w:rsidRPr="00000000">
              <w:rPr>
                <w:rtl w:val="0"/>
              </w:rPr>
            </w:r>
          </w:p>
          <w:p w:rsidR="00000000" w:rsidDel="00000000" w:rsidP="00000000" w:rsidRDefault="00000000" w:rsidRPr="00000000" w14:paraId="00000404">
            <w:pPr>
              <w:pStyle w:val="Heading2"/>
              <w:spacing w:after="150" w:before="0" w:lineRule="auto"/>
              <w:rPr>
                <w:b w:val="1"/>
                <w:sz w:val="22"/>
                <w:szCs w:val="22"/>
              </w:rPr>
            </w:pPr>
            <w:r w:rsidDel="00000000" w:rsidR="00000000" w:rsidRPr="00000000">
              <w:rPr>
                <w:b w:val="1"/>
                <w:sz w:val="22"/>
                <w:szCs w:val="22"/>
                <w:highlight w:val="yellow"/>
                <w:rtl w:val="0"/>
              </w:rPr>
              <w:t xml:space="preserve">(P4)</w:t>
            </w:r>
            <w:r w:rsidDel="00000000" w:rsidR="00000000" w:rsidRPr="00000000">
              <w:rPr>
                <w:b w:val="1"/>
                <w:sz w:val="22"/>
                <w:szCs w:val="22"/>
                <w:rtl w:val="0"/>
              </w:rPr>
              <w:t xml:space="preserve"> 10.2 Contribuyente y declarante:</w:t>
            </w:r>
          </w:p>
          <w:p w:rsidR="00000000" w:rsidDel="00000000" w:rsidP="00000000" w:rsidRDefault="00000000" w:rsidRPr="00000000" w14:paraId="00000405">
            <w:pPr>
              <w:pStyle w:val="Heading2"/>
              <w:spacing w:after="150" w:before="0" w:lineRule="auto"/>
              <w:rPr>
                <w:b w:val="1"/>
                <w:sz w:val="22"/>
                <w:szCs w:val="22"/>
              </w:rPr>
            </w:pPr>
            <w:r w:rsidDel="00000000" w:rsidR="00000000" w:rsidRPr="00000000">
              <w:rPr>
                <w:sz w:val="22"/>
                <w:szCs w:val="22"/>
                <w:rtl w:val="0"/>
              </w:rPr>
              <w:br w:type="textWrapping"/>
            </w:r>
            <w:bookmarkStart w:colFirst="0" w:colLast="0" w:name="bookmark=id.gjdgxs" w:id="0"/>
            <w:bookmarkEnd w:id="0"/>
            <w:r w:rsidDel="00000000" w:rsidR="00000000" w:rsidRPr="00000000">
              <w:rPr>
                <w:b w:val="1"/>
                <w:sz w:val="22"/>
                <w:szCs w:val="22"/>
                <w:rtl w:val="0"/>
              </w:rPr>
              <w:t xml:space="preserve">Art. 2. Contribuyentes- Estatuto Tributario (ET)</w:t>
            </w:r>
          </w:p>
          <w:p w:rsidR="00000000" w:rsidDel="00000000" w:rsidP="00000000" w:rsidRDefault="00000000" w:rsidRPr="00000000" w14:paraId="00000406">
            <w:pPr>
              <w:keepNext w:val="0"/>
              <w:keepLines w:val="0"/>
              <w:widowControl w:val="1"/>
              <w:pBdr>
                <w:top w:space="0" w:sz="0" w:val="nil"/>
                <w:left w:space="0" w:sz="0" w:val="nil"/>
                <w:bottom w:space="0" w:sz="0" w:val="nil"/>
                <w:right w:space="0" w:sz="0" w:val="nil"/>
                <w:between w:space="0" w:sz="0" w:val="nil"/>
              </w:pBdr>
              <w:shd w:fill="auto" w:val="clear"/>
              <w:spacing w:after="15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 contribuyentes o responsables directos del pago del tributo los sujetos respecto de quienes se realiza el hecho generador de la obligación sustancial.</w:t>
            </w:r>
          </w:p>
          <w:p w:rsidR="00000000" w:rsidDel="00000000" w:rsidP="00000000" w:rsidRDefault="00000000" w:rsidRPr="00000000" w14:paraId="00000407">
            <w:pPr>
              <w:keepNext w:val="0"/>
              <w:keepLines w:val="0"/>
              <w:widowControl w:val="1"/>
              <w:pBdr>
                <w:top w:space="0" w:sz="0" w:val="nil"/>
                <w:left w:space="0" w:sz="0" w:val="nil"/>
                <w:bottom w:space="0" w:sz="0" w:val="nil"/>
                <w:right w:space="0" w:sz="0" w:val="nil"/>
                <w:between w:space="0" w:sz="0" w:val="nil"/>
              </w:pBdr>
              <w:shd w:fill="auto" w:val="clear"/>
              <w:spacing w:after="15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esta clasificación se encuentran tres regímenes:</w:t>
            </w:r>
          </w:p>
          <w:p w:rsidR="00000000" w:rsidDel="00000000" w:rsidP="00000000" w:rsidRDefault="00000000" w:rsidRPr="00000000" w14:paraId="00000408">
            <w:pPr>
              <w:keepNext w:val="0"/>
              <w:keepLines w:val="0"/>
              <w:widowControl w:val="1"/>
              <w:pBdr>
                <w:top w:space="0" w:sz="0" w:val="nil"/>
                <w:left w:space="0" w:sz="0" w:val="nil"/>
                <w:bottom w:space="0" w:sz="0" w:val="nil"/>
                <w:right w:space="0" w:sz="0" w:val="nil"/>
                <w:between w:space="0" w:sz="0" w:val="nil"/>
              </w:pBdr>
              <w:shd w:fill="auto" w:val="clear"/>
              <w:spacing w:after="15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highlight w:val="yellow"/>
                <w:u w:val="none"/>
                <w:vertAlign w:val="baseline"/>
                <w:rtl w:val="0"/>
              </w:rPr>
              <w:t xml:space="preserve">(P5)</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1. Régimen ordinario: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este régimen pertenecen las personas naturales y jurídicas, sucesiones ilíquidas que al cumplir los requisitos establecidos en la norma legal vigente deben ser declarantes del impuesto de renta y sus complementarios. En el caso de las personas naturales, que no cumplan con los requerimientos establecidos se consideran no declarantes del impuesto de renta y sus complementarios.</w:t>
            </w:r>
          </w:p>
          <w:p w:rsidR="00000000" w:rsidDel="00000000" w:rsidP="00000000" w:rsidRDefault="00000000" w:rsidRPr="00000000" w14:paraId="00000409">
            <w:pPr>
              <w:keepNext w:val="0"/>
              <w:keepLines w:val="0"/>
              <w:widowControl w:val="1"/>
              <w:pBdr>
                <w:top w:space="0" w:sz="0" w:val="nil"/>
                <w:left w:space="0" w:sz="0" w:val="nil"/>
                <w:bottom w:space="0" w:sz="0" w:val="nil"/>
                <w:right w:space="0" w:sz="0" w:val="nil"/>
                <w:between w:space="0" w:sz="0" w:val="nil"/>
              </w:pBdr>
              <w:shd w:fill="auto" w:val="clear"/>
              <w:spacing w:after="15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Algunos de los contribuyentes de este régimen son:</w:t>
            </w:r>
          </w:p>
          <w:p w:rsidR="00000000" w:rsidDel="00000000" w:rsidP="00000000" w:rsidRDefault="00000000" w:rsidRPr="00000000" w14:paraId="0000040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5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 naturales residentes y no residentes y sucesiones ilíquidas.</w:t>
            </w:r>
          </w:p>
          <w:p w:rsidR="00000000" w:rsidDel="00000000" w:rsidP="00000000" w:rsidRDefault="00000000" w:rsidRPr="00000000" w14:paraId="0000040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5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Sociedades, entidades nacionales y otros contribuyentes.</w:t>
            </w:r>
          </w:p>
          <w:p w:rsidR="00000000" w:rsidDel="00000000" w:rsidP="00000000" w:rsidRDefault="00000000" w:rsidRPr="00000000" w14:paraId="0000040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5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sociedades anónimas y asimiladas.</w:t>
            </w:r>
          </w:p>
          <w:p w:rsidR="00000000" w:rsidDel="00000000" w:rsidP="00000000" w:rsidRDefault="00000000" w:rsidRPr="00000000" w14:paraId="0000040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5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Sociedades limitadas y asimiladas.</w:t>
            </w:r>
          </w:p>
          <w:p w:rsidR="00000000" w:rsidDel="00000000" w:rsidP="00000000" w:rsidRDefault="00000000" w:rsidRPr="00000000" w14:paraId="0000040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5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Cajas de compensación.</w:t>
            </w:r>
          </w:p>
          <w:p w:rsidR="00000000" w:rsidDel="00000000" w:rsidP="00000000" w:rsidRDefault="00000000" w:rsidRPr="00000000" w14:paraId="0000040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5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Sociedades y entidades extranjeras.</w:t>
            </w:r>
          </w:p>
          <w:p w:rsidR="00000000" w:rsidDel="00000000" w:rsidP="00000000" w:rsidRDefault="00000000" w:rsidRPr="00000000" w14:paraId="0000041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5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Fondos de inversión, etc.</w:t>
            </w:r>
            <w:sdt>
              <w:sdtPr>
                <w:tag w:val="goog_rdk_6"/>
              </w:sdtPr>
              <w:sdtContent>
                <w:del w:author="Julieth Vital" w:id="4" w:date="2020-11-06T17:25:0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w:delText>
                  </w:r>
                </w:del>
              </w:sdtContent>
            </w:sdt>
            <w:r w:rsidDel="00000000" w:rsidR="00000000" w:rsidRPr="00000000">
              <w:rPr>
                <w:rtl w:val="0"/>
              </w:rPr>
            </w:r>
          </w:p>
          <w:p w:rsidR="00000000" w:rsidDel="00000000" w:rsidP="00000000" w:rsidRDefault="00000000" w:rsidRPr="00000000" w14:paraId="00000411">
            <w:pPr>
              <w:keepNext w:val="0"/>
              <w:keepLines w:val="0"/>
              <w:widowControl w:val="1"/>
              <w:pBdr>
                <w:top w:space="0" w:sz="0" w:val="nil"/>
                <w:left w:space="0" w:sz="0" w:val="nil"/>
                <w:bottom w:space="0" w:sz="0" w:val="nil"/>
                <w:right w:space="0" w:sz="0" w:val="nil"/>
                <w:between w:space="0" w:sz="0" w:val="nil"/>
              </w:pBdr>
              <w:shd w:fill="auto" w:val="clear"/>
              <w:spacing w:after="15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highlight w:val="yellow"/>
                <w:u w:val="none"/>
                <w:vertAlign w:val="baseline"/>
                <w:rtl w:val="0"/>
              </w:rPr>
              <w:t xml:space="preserve">(P6)</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Régimen especial: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este régimen considera como un contribuyente al impuesto de renta y sus complementarios; sin embargo, tiene un tratamiento especial referente al sistema ordinario.</w:t>
            </w:r>
          </w:p>
          <w:p w:rsidR="00000000" w:rsidDel="00000000" w:rsidP="00000000" w:rsidRDefault="00000000" w:rsidRPr="00000000" w14:paraId="00000412">
            <w:pPr>
              <w:keepNext w:val="0"/>
              <w:keepLines w:val="0"/>
              <w:widowControl w:val="1"/>
              <w:pBdr>
                <w:top w:space="0" w:sz="0" w:val="nil"/>
                <w:left w:space="0" w:sz="0" w:val="nil"/>
                <w:bottom w:space="0" w:sz="0" w:val="nil"/>
                <w:right w:space="0" w:sz="0" w:val="nil"/>
                <w:between w:space="0" w:sz="0" w:val="nil"/>
              </w:pBdr>
              <w:shd w:fill="auto" w:val="clear"/>
              <w:spacing w:after="15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Dentro de esta clasificación encontramos:</w:t>
            </w:r>
          </w:p>
          <w:p w:rsidR="00000000" w:rsidDel="00000000" w:rsidP="00000000" w:rsidRDefault="00000000" w:rsidRPr="00000000" w14:paraId="00000413">
            <w:pPr>
              <w:numPr>
                <w:ilvl w:val="0"/>
                <w:numId w:val="6"/>
              </w:numPr>
              <w:shd w:fill="ffffff" w:val="clear"/>
              <w:spacing w:after="150" w:lineRule="auto"/>
              <w:ind w:left="720" w:hanging="360"/>
              <w:jc w:val="both"/>
              <w:rPr>
                <w:color w:val="000000"/>
              </w:rPr>
            </w:pPr>
            <w:r w:rsidDel="00000000" w:rsidR="00000000" w:rsidRPr="00000000">
              <w:rPr>
                <w:color w:val="000000"/>
                <w:rtl w:val="0"/>
              </w:rPr>
              <w:t xml:space="preserve">Todas las asociaciones, fundaciones y corporaciones constituidas como entidades sin ánimo de lucro.</w:t>
            </w:r>
          </w:p>
          <w:p w:rsidR="00000000" w:rsidDel="00000000" w:rsidP="00000000" w:rsidRDefault="00000000" w:rsidRPr="00000000" w14:paraId="00000414">
            <w:pPr>
              <w:shd w:fill="ffffff" w:val="clear"/>
              <w:spacing w:after="150" w:lineRule="auto"/>
              <w:jc w:val="both"/>
              <w:rPr>
                <w:color w:val="000000"/>
              </w:rPr>
            </w:pPr>
            <w:r w:rsidDel="00000000" w:rsidR="00000000" w:rsidRPr="00000000">
              <w:rPr>
                <w:color w:val="000000"/>
                <w:rtl w:val="0"/>
              </w:rPr>
              <w:t xml:space="preserve">Excepcionalmente, podrán solicitar ante la administración tributaria, de acuerdo con el artículo 356-2, su calificación como contribuyentes del Régimen Tributario Especial, siempre y cuando cumplan con los requisitos que se enumeran a continuación:</w:t>
            </w:r>
          </w:p>
          <w:p w:rsidR="00000000" w:rsidDel="00000000" w:rsidP="00000000" w:rsidRDefault="00000000" w:rsidRPr="00000000" w14:paraId="00000415">
            <w:pPr>
              <w:shd w:fill="ffffff" w:val="clear"/>
              <w:spacing w:after="150" w:lineRule="auto"/>
              <w:rPr>
                <w:color w:val="000000"/>
              </w:rPr>
            </w:pPr>
            <w:r w:rsidDel="00000000" w:rsidR="00000000" w:rsidRPr="00000000">
              <w:rPr>
                <w:color w:val="000000"/>
                <w:rtl w:val="0"/>
              </w:rPr>
              <w:t xml:space="preserve">1. Que estén legalmente constituidas.</w:t>
            </w:r>
          </w:p>
          <w:p w:rsidR="00000000" w:rsidDel="00000000" w:rsidP="00000000" w:rsidRDefault="00000000" w:rsidRPr="00000000" w14:paraId="00000416">
            <w:pPr>
              <w:shd w:fill="ffffff" w:val="clear"/>
              <w:spacing w:after="150" w:lineRule="auto"/>
              <w:jc w:val="both"/>
              <w:rPr>
                <w:color w:val="000000"/>
              </w:rPr>
            </w:pPr>
            <w:r w:rsidDel="00000000" w:rsidR="00000000" w:rsidRPr="00000000">
              <w:rPr>
                <w:color w:val="000000"/>
                <w:rtl w:val="0"/>
              </w:rPr>
              <w:t xml:space="preserve">2. Que su objeto social sea de interés general en una o varias de las actividades meritorias establecidas en el artículo 359 del presente estatuto, a las cuales debe tener acceso la comunidad.</w:t>
            </w:r>
          </w:p>
          <w:p w:rsidR="00000000" w:rsidDel="00000000" w:rsidP="00000000" w:rsidRDefault="00000000" w:rsidRPr="00000000" w14:paraId="00000417">
            <w:pPr>
              <w:shd w:fill="ffffff" w:val="clear"/>
              <w:spacing w:after="150" w:lineRule="auto"/>
              <w:jc w:val="both"/>
              <w:rPr>
                <w:color w:val="000000"/>
              </w:rPr>
            </w:pPr>
            <w:r w:rsidDel="00000000" w:rsidR="00000000" w:rsidRPr="00000000">
              <w:rPr>
                <w:color w:val="000000"/>
                <w:rtl w:val="0"/>
              </w:rPr>
              <w:t xml:space="preserve">3. Que ni sus aportes sean reembolsados ni sus excedentes distribuidos, bajo ninguna modalidad, cualquiera que sea la denominación que se utilice, ni directa, ni indirectamente, ni durante su existencia, ni en el momento de su disolución y liquidación, de acuerdo con el articulo 356-1.</w:t>
            </w:r>
          </w:p>
          <w:p w:rsidR="00000000" w:rsidDel="00000000" w:rsidP="00000000" w:rsidRDefault="00000000" w:rsidRPr="00000000" w14:paraId="00000418">
            <w:pPr>
              <w:rPr>
                <w:color w:val="000000"/>
              </w:rPr>
            </w:pPr>
            <w:r w:rsidDel="00000000" w:rsidR="00000000" w:rsidRPr="00000000">
              <w:rPr>
                <w:color w:val="000000"/>
                <w:rtl w:val="0"/>
              </w:rPr>
              <w:t xml:space="preserve">(Estatuto Tributario, 2020, Art. 19) </w:t>
            </w:r>
          </w:p>
          <w:p w:rsidR="00000000" w:rsidDel="00000000" w:rsidP="00000000" w:rsidRDefault="00000000" w:rsidRPr="00000000" w14:paraId="00000419">
            <w:pPr>
              <w:rPr>
                <w:color w:val="000000"/>
              </w:rPr>
            </w:pPr>
            <w:r w:rsidDel="00000000" w:rsidR="00000000" w:rsidRPr="00000000">
              <w:rPr>
                <w:color w:val="000000"/>
                <w:rtl w:val="0"/>
              </w:rPr>
              <w:t xml:space="preserve"> </w:t>
            </w:r>
          </w:p>
          <w:p w:rsidR="00000000" w:rsidDel="00000000" w:rsidP="00000000" w:rsidRDefault="00000000" w:rsidRPr="00000000" w14:paraId="0000041A">
            <w:pPr>
              <w:keepNext w:val="0"/>
              <w:keepLines w:val="0"/>
              <w:widowControl w:val="1"/>
              <w:pBdr>
                <w:top w:space="0" w:sz="0" w:val="nil"/>
                <w:left w:space="0" w:sz="0" w:val="nil"/>
                <w:bottom w:space="0" w:sz="0" w:val="nil"/>
                <w:right w:space="0" w:sz="0" w:val="nil"/>
                <w:between w:space="0" w:sz="0" w:val="nil"/>
              </w:pBdr>
              <w:shd w:fill="auto" w:val="clear"/>
              <w:spacing w:after="15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highlight w:val="yellow"/>
                <w:u w:val="none"/>
                <w:vertAlign w:val="baseline"/>
                <w:rtl w:val="0"/>
              </w:rPr>
              <w:t xml:space="preserve">(P7)</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3. Régimen de tributación simple:</w:t>
            </w:r>
          </w:p>
          <w:bookmarkStart w:colFirst="0" w:colLast="0" w:name="bookmark=id.30j0zll" w:id="1"/>
          <w:bookmarkEnd w:id="1"/>
          <w:p w:rsidR="00000000" w:rsidDel="00000000" w:rsidP="00000000" w:rsidRDefault="00000000" w:rsidRPr="00000000" w14:paraId="0000041B">
            <w:pPr>
              <w:pStyle w:val="Heading2"/>
              <w:shd w:fill="ffffff" w:val="clear"/>
              <w:spacing w:after="150" w:before="0" w:lineRule="auto"/>
              <w:jc w:val="both"/>
              <w:rPr>
                <w:b w:val="1"/>
                <w:sz w:val="22"/>
                <w:szCs w:val="22"/>
              </w:rPr>
            </w:pPr>
            <w:r w:rsidDel="00000000" w:rsidR="00000000" w:rsidRPr="00000000">
              <w:rPr>
                <w:b w:val="1"/>
                <w:sz w:val="22"/>
                <w:szCs w:val="22"/>
                <w:rtl w:val="0"/>
              </w:rPr>
              <w:t xml:space="preserve">Art. 905. Sujetos pasivos – Estatuto Tributario (ET).</w:t>
            </w:r>
          </w:p>
          <w:p w:rsidR="00000000" w:rsidDel="00000000" w:rsidP="00000000" w:rsidRDefault="00000000" w:rsidRPr="00000000" w14:paraId="0000041C">
            <w:pPr>
              <w:keepNext w:val="0"/>
              <w:keepLines w:val="0"/>
              <w:widowControl w:val="1"/>
              <w:pBdr>
                <w:top w:space="0" w:sz="0" w:val="nil"/>
                <w:left w:space="0" w:sz="0" w:val="nil"/>
                <w:bottom w:space="0" w:sz="0" w:val="nil"/>
                <w:right w:space="0" w:sz="0" w:val="nil"/>
                <w:between w:space="0" w:sz="0" w:val="nil"/>
              </w:pBdr>
              <w:shd w:fill="ffffff" w:val="clear"/>
              <w:spacing w:after="15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 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Podrán ser sujetos pasivos del impuesto unificado bajo el régimen simple de tributación - SIMPLE las personas naturales o jurídicas que reúnan la totalidad de las siguientes condiciones:</w:t>
            </w:r>
          </w:p>
          <w:p w:rsidR="00000000" w:rsidDel="00000000" w:rsidP="00000000" w:rsidRDefault="00000000" w:rsidRPr="00000000" w14:paraId="0000041D">
            <w:pPr>
              <w:keepNext w:val="0"/>
              <w:keepLines w:val="0"/>
              <w:widowControl w:val="1"/>
              <w:pBdr>
                <w:top w:space="0" w:sz="0" w:val="nil"/>
                <w:left w:space="0" w:sz="0" w:val="nil"/>
                <w:bottom w:space="0" w:sz="0" w:val="nil"/>
                <w:right w:space="0" w:sz="0" w:val="nil"/>
                <w:between w:space="0" w:sz="0" w:val="nil"/>
              </w:pBdr>
              <w:shd w:fill="auto" w:val="clear"/>
              <w:spacing w:after="15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Que se trate de una persona natural que desarrolle una empresa o de una persona jurídica en la que sus socios, partícipes o accionistas sean personas naturales, nacionales o extranjeras, residentes en Colombia.</w:t>
            </w:r>
          </w:p>
          <w:p w:rsidR="00000000" w:rsidDel="00000000" w:rsidP="00000000" w:rsidRDefault="00000000" w:rsidRPr="00000000" w14:paraId="0000041E">
            <w:pPr>
              <w:keepNext w:val="0"/>
              <w:keepLines w:val="0"/>
              <w:widowControl w:val="1"/>
              <w:pBdr>
                <w:top w:space="0" w:sz="0" w:val="nil"/>
                <w:left w:space="0" w:sz="0" w:val="nil"/>
                <w:bottom w:space="0" w:sz="0" w:val="nil"/>
                <w:right w:space="0" w:sz="0" w:val="nil"/>
                <w:between w:space="0" w:sz="0" w:val="nil"/>
              </w:pBdr>
              <w:shd w:fill="auto" w:val="clear"/>
              <w:spacing w:after="15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Que en el año gravable anterior hubieren obtenido ingresos brutos, ordinarios o extraordinarios, inferiores a 80.000 UVT. En el caso de las empresas o personas jurídicas nuevas, la inscripción en el impuesto unificado bajo el régimen simple de tributación – SIMPLE, estará́ condicionada a que los ingresos del año no superen estos límites.</w:t>
            </w:r>
          </w:p>
          <w:p w:rsidR="00000000" w:rsidDel="00000000" w:rsidP="00000000" w:rsidRDefault="00000000" w:rsidRPr="00000000" w14:paraId="0000041F">
            <w:pPr>
              <w:keepNext w:val="0"/>
              <w:keepLines w:val="0"/>
              <w:widowControl w:val="1"/>
              <w:pBdr>
                <w:top w:space="0" w:sz="0" w:val="nil"/>
                <w:left w:space="0" w:sz="0" w:val="nil"/>
                <w:bottom w:space="0" w:sz="0" w:val="nil"/>
                <w:right w:space="0" w:sz="0" w:val="nil"/>
                <w:between w:space="0" w:sz="0" w:val="nil"/>
              </w:pBdr>
              <w:shd w:fill="auto" w:val="clear"/>
              <w:spacing w:after="15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Si uno de los socios persona natural tiene una o varias empresas o participa en una o varias sociedades, inscritas en el impuesto unificado bajo el régimen simple de tributación - SIMPLE, los límites máximos de ingresos brutos se revisarán de forma consolidada y en la proporción a su participación en dichas empresas o sociedades.</w:t>
            </w:r>
          </w:p>
          <w:p w:rsidR="00000000" w:rsidDel="00000000" w:rsidP="00000000" w:rsidRDefault="00000000" w:rsidRPr="00000000" w14:paraId="00000420">
            <w:pPr>
              <w:keepNext w:val="0"/>
              <w:keepLines w:val="0"/>
              <w:widowControl w:val="1"/>
              <w:pBdr>
                <w:top w:space="0" w:sz="0" w:val="nil"/>
                <w:left w:space="0" w:sz="0" w:val="nil"/>
                <w:bottom w:space="0" w:sz="0" w:val="nil"/>
                <w:right w:space="0" w:sz="0" w:val="nil"/>
                <w:between w:space="0" w:sz="0" w:val="nil"/>
              </w:pBdr>
              <w:shd w:fill="auto" w:val="clear"/>
              <w:spacing w:after="15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Si uno de los socios persona natural tiene una participación superior al 10% en una o varias sociedades no inscritas en el impuesto unificado bajo el régimen simple de tributación - SIMPLE, los límites máximos de ingresos brutos se revisarán de forma consolidada y en la proporción a su participación en dichas sociedades.</w:t>
            </w:r>
          </w:p>
          <w:p w:rsidR="00000000" w:rsidDel="00000000" w:rsidP="00000000" w:rsidRDefault="00000000" w:rsidRPr="00000000" w14:paraId="00000421">
            <w:pPr>
              <w:keepNext w:val="0"/>
              <w:keepLines w:val="0"/>
              <w:widowControl w:val="1"/>
              <w:pBdr>
                <w:top w:space="0" w:sz="0" w:val="nil"/>
                <w:left w:space="0" w:sz="0" w:val="nil"/>
                <w:bottom w:space="0" w:sz="0" w:val="nil"/>
                <w:right w:space="0" w:sz="0" w:val="nil"/>
                <w:between w:space="0" w:sz="0" w:val="nil"/>
              </w:pBdr>
              <w:shd w:fill="auto" w:val="clear"/>
              <w:spacing w:after="15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Si uno de los socios persona natural es gerente o administrador de otras empresas o sociedades, los límites máximos de ingresos brutos se revisarán de forma consolidada con los de las empresas o sociedades que administra.</w:t>
            </w:r>
          </w:p>
          <w:p w:rsidR="00000000" w:rsidDel="00000000" w:rsidP="00000000" w:rsidRDefault="00000000" w:rsidRPr="00000000" w14:paraId="00000422">
            <w:pPr>
              <w:keepNext w:val="0"/>
              <w:keepLines w:val="0"/>
              <w:widowControl w:val="1"/>
              <w:pBdr>
                <w:top w:space="0" w:sz="0" w:val="nil"/>
                <w:left w:space="0" w:sz="0" w:val="nil"/>
                <w:bottom w:space="0" w:sz="0" w:val="nil"/>
                <w:right w:space="0" w:sz="0" w:val="nil"/>
                <w:between w:space="0" w:sz="0" w:val="nil"/>
              </w:pBdr>
              <w:shd w:fill="auto" w:val="clear"/>
              <w:spacing w:after="15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La persona natural o jurídica debe estar al día con sus obligaciones tributarias de carácter nacional, departamental y municipal, y con sus obligaciones de pago de contribuciones al Sistema de Seguridad Social Integral. También debe contar con la inscripción respectiva en el Registro Único Tributario - RUT y con todos los mecanismos electrónicos de cumplimiento, firma y factura electrónica.</w:t>
            </w:r>
          </w:p>
          <w:p w:rsidR="00000000" w:rsidDel="00000000" w:rsidP="00000000" w:rsidRDefault="00000000" w:rsidRPr="00000000" w14:paraId="00000423">
            <w:pPr>
              <w:keepNext w:val="0"/>
              <w:keepLines w:val="0"/>
              <w:widowControl w:val="1"/>
              <w:pBdr>
                <w:top w:space="0" w:sz="0" w:val="nil"/>
                <w:left w:space="0" w:sz="0" w:val="nil"/>
                <w:bottom w:space="0" w:sz="0" w:val="nil"/>
                <w:right w:space="0" w:sz="0" w:val="nil"/>
                <w:between w:space="0" w:sz="0" w:val="nil"/>
              </w:pBdr>
              <w:shd w:fill="auto" w:val="clear"/>
              <w:spacing w:after="15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highlight w:val="yellow"/>
                <w:u w:val="none"/>
                <w:vertAlign w:val="baseline"/>
                <w:rtl w:val="0"/>
              </w:rPr>
              <w:t xml:space="preserve">(P8)</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No contribuyentes:</w:t>
            </w:r>
          </w:p>
          <w:p w:rsidR="00000000" w:rsidDel="00000000" w:rsidP="00000000" w:rsidRDefault="00000000" w:rsidRPr="00000000" w14:paraId="00000424">
            <w:pPr>
              <w:keepNext w:val="0"/>
              <w:keepLines w:val="0"/>
              <w:widowControl w:val="1"/>
              <w:pBdr>
                <w:top w:space="0" w:sz="0" w:val="nil"/>
                <w:left w:space="0" w:sz="0" w:val="nil"/>
                <w:bottom w:space="0" w:sz="0" w:val="nil"/>
                <w:right w:space="0" w:sz="0" w:val="nil"/>
                <w:between w:space="0" w:sz="0" w:val="nil"/>
              </w:pBdr>
              <w:shd w:fill="auto" w:val="clear"/>
              <w:spacing w:after="15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 acuerdo con el artículo 22 del Estatuto Tributario (ET) se encuentran:</w:t>
            </w:r>
          </w:p>
          <w:p w:rsidR="00000000" w:rsidDel="00000000" w:rsidP="00000000" w:rsidRDefault="00000000" w:rsidRPr="00000000" w14:paraId="00000425">
            <w:pPr>
              <w:numPr>
                <w:ilvl w:val="0"/>
                <w:numId w:val="6"/>
              </w:numPr>
              <w:shd w:fill="ffffff" w:val="clear"/>
              <w:spacing w:after="150" w:lineRule="auto"/>
              <w:ind w:left="720" w:hanging="360"/>
              <w:jc w:val="both"/>
              <w:rPr>
                <w:color w:val="000000"/>
              </w:rPr>
            </w:pPr>
            <w:r w:rsidDel="00000000" w:rsidR="00000000" w:rsidRPr="00000000">
              <w:rPr>
                <w:b w:val="1"/>
                <w:color w:val="000000"/>
                <w:highlight w:val="yellow"/>
                <w:rtl w:val="0"/>
              </w:rPr>
              <w:t xml:space="preserve">(P9)</w:t>
            </w:r>
            <w:r w:rsidDel="00000000" w:rsidR="00000000" w:rsidRPr="00000000">
              <w:rPr>
                <w:color w:val="000000"/>
                <w:rtl w:val="0"/>
              </w:rPr>
              <w:t xml:space="preserve"> La nación, las entidades territoriales, las Corporaciones Autónomas Regionales y de Desarrollo Sostenible, las áreas Metropolitanas, la Sociedad Nacional de la Cruz Roja Colombiana y su sistema federado, las superintendencias y las unidades administrativas especiales, siempre y cuando no se señalen en la Ley como contribuyentes.</w:t>
            </w:r>
          </w:p>
          <w:p w:rsidR="00000000" w:rsidDel="00000000" w:rsidP="00000000" w:rsidRDefault="00000000" w:rsidRPr="00000000" w14:paraId="00000426">
            <w:pPr>
              <w:numPr>
                <w:ilvl w:val="0"/>
                <w:numId w:val="6"/>
              </w:numPr>
              <w:shd w:fill="ffffff" w:val="clear"/>
              <w:spacing w:after="150" w:lineRule="auto"/>
              <w:ind w:left="720" w:hanging="360"/>
              <w:jc w:val="both"/>
              <w:rPr>
                <w:color w:val="000000"/>
              </w:rPr>
            </w:pPr>
            <w:r w:rsidDel="00000000" w:rsidR="00000000" w:rsidRPr="00000000">
              <w:rPr>
                <w:b w:val="1"/>
                <w:color w:val="000000"/>
                <w:highlight w:val="yellow"/>
                <w:rtl w:val="0"/>
              </w:rPr>
              <w:t xml:space="preserve">(P10)</w:t>
            </w:r>
            <w:r w:rsidDel="00000000" w:rsidR="00000000" w:rsidRPr="00000000">
              <w:rPr>
                <w:color w:val="000000"/>
                <w:rtl w:val="0"/>
              </w:rPr>
              <w:t xml:space="preserve"> Las sociedades de mejoras públicas, las asociaciones de padres de familia, los organismos de acción comunal, las juntas de defensa civil, las juntas de copropietarios administradoras de edificios organizados en propiedad horizontal o de copropietarios de conjuntos residenciales, las asociaciones de exalumnos, las asociaciones de hogares comunitarios y hogares infantiles del Instituto Colombiano de Bienestar Familiar o autorizados por este y las asociaciones de adultos mayores autorizados por el Instituto Colombiano de Bienestar Familiar.</w:t>
            </w:r>
          </w:p>
          <w:p w:rsidR="00000000" w:rsidDel="00000000" w:rsidP="00000000" w:rsidRDefault="00000000" w:rsidRPr="00000000" w14:paraId="00000427">
            <w:pPr>
              <w:numPr>
                <w:ilvl w:val="0"/>
                <w:numId w:val="6"/>
              </w:numPr>
              <w:shd w:fill="ffffff" w:val="clear"/>
              <w:spacing w:after="150" w:lineRule="auto"/>
              <w:ind w:left="720" w:hanging="360"/>
              <w:jc w:val="both"/>
              <w:rPr>
                <w:color w:val="000000"/>
              </w:rPr>
            </w:pPr>
            <w:r w:rsidDel="00000000" w:rsidR="00000000" w:rsidRPr="00000000">
              <w:rPr>
                <w:b w:val="1"/>
                <w:color w:val="000000"/>
                <w:highlight w:val="yellow"/>
                <w:rtl w:val="0"/>
              </w:rPr>
              <w:t xml:space="preserve">(P11)</w:t>
            </w:r>
            <w:r w:rsidDel="00000000" w:rsidR="00000000" w:rsidRPr="00000000">
              <w:rPr>
                <w:color w:val="000000"/>
                <w:rtl w:val="0"/>
              </w:rPr>
              <w:t xml:space="preserve"> Los resguardos y cabildos indígenas, ni la propiedad colectiva de las comunidades negras conforme a la Ley 70 de 1993.</w:t>
            </w:r>
          </w:p>
          <w:p w:rsidR="00000000" w:rsidDel="00000000" w:rsidP="00000000" w:rsidRDefault="00000000" w:rsidRPr="00000000" w14:paraId="00000428">
            <w:pPr>
              <w:numPr>
                <w:ilvl w:val="0"/>
                <w:numId w:val="6"/>
              </w:numPr>
              <w:shd w:fill="ffffff" w:val="clear"/>
              <w:spacing w:after="150" w:lineRule="auto"/>
              <w:ind w:left="720" w:hanging="360"/>
              <w:jc w:val="both"/>
              <w:rPr>
                <w:color w:val="000000"/>
              </w:rPr>
            </w:pPr>
            <w:r w:rsidDel="00000000" w:rsidR="00000000" w:rsidRPr="00000000">
              <w:rPr>
                <w:b w:val="1"/>
                <w:color w:val="000000"/>
                <w:highlight w:val="yellow"/>
                <w:rtl w:val="0"/>
              </w:rPr>
              <w:t xml:space="preserve">(P12)</w:t>
            </w:r>
            <w:r w:rsidDel="00000000" w:rsidR="00000000" w:rsidRPr="00000000">
              <w:rPr>
                <w:color w:val="000000"/>
                <w:rtl w:val="0"/>
              </w:rPr>
              <w:t xml:space="preserve"> </w:t>
            </w:r>
            <w:r w:rsidDel="00000000" w:rsidR="00000000" w:rsidRPr="00000000">
              <w:rPr>
                <w:color w:val="000000"/>
                <w:highlight w:val="white"/>
                <w:rtl w:val="0"/>
              </w:rPr>
              <w:t xml:space="preserve">Los sindicatos, las asociaciones gremiales, los fondos de empleados, los fondos mutuos de inversión, las iglesias y confesiones religiosas reconocidas por el Ministerio del Interior o por la ley, los partidos o movimientos políticos aprobados por el Consejo Nacional Electoral; las asociaciones y federaciones de departamentos y de municipios, las sociedades o entidades de alcohólicos anónimos, los establecimientos públicos y en general cualquier establecimiento oficial descentralizado, siempre y cuando no se señale en la ley de otra manera. Art. 23 Estatuto Tributario (ET).</w:t>
            </w:r>
            <w:r w:rsidDel="00000000" w:rsidR="00000000" w:rsidRPr="00000000">
              <w:rPr>
                <w:rtl w:val="0"/>
              </w:rPr>
            </w:r>
          </w:p>
          <w:p w:rsidR="00000000" w:rsidDel="00000000" w:rsidP="00000000" w:rsidRDefault="00000000" w:rsidRPr="00000000" w14:paraId="00000429">
            <w:pPr>
              <w:shd w:fill="ffffff" w:val="clear"/>
              <w:spacing w:after="150" w:lineRule="auto"/>
              <w:jc w:val="both"/>
              <w:rPr>
                <w:b w:val="1"/>
                <w:color w:val="000000"/>
                <w:highlight w:val="white"/>
              </w:rPr>
            </w:pPr>
            <w:r w:rsidDel="00000000" w:rsidR="00000000" w:rsidRPr="00000000">
              <w:rPr>
                <w:b w:val="1"/>
                <w:color w:val="000000"/>
                <w:highlight w:val="yellow"/>
                <w:rtl w:val="0"/>
              </w:rPr>
              <w:t xml:space="preserve">(P13)</w:t>
            </w:r>
            <w:r w:rsidDel="00000000" w:rsidR="00000000" w:rsidRPr="00000000">
              <w:rPr>
                <w:b w:val="1"/>
                <w:color w:val="000000"/>
                <w:highlight w:val="white"/>
                <w:rtl w:val="0"/>
              </w:rPr>
              <w:t xml:space="preserve"> 10.3 Responsabilidades</w:t>
            </w:r>
          </w:p>
          <w:p w:rsidR="00000000" w:rsidDel="00000000" w:rsidP="00000000" w:rsidRDefault="00000000" w:rsidRPr="00000000" w14:paraId="0000042A">
            <w:pPr>
              <w:shd w:fill="ffffff" w:val="clear"/>
              <w:spacing w:after="150" w:lineRule="auto"/>
              <w:jc w:val="both"/>
              <w:rPr>
                <w:highlight w:val="white"/>
              </w:rPr>
            </w:pPr>
            <w:r w:rsidDel="00000000" w:rsidR="00000000" w:rsidRPr="00000000">
              <w:rPr>
                <w:highlight w:val="white"/>
                <w:rtl w:val="0"/>
              </w:rPr>
              <w:t xml:space="preserve">El Registro Único Tributario, RUT, administrado por la Dirección de Impuestos y Aduanas Nacionales –DIAN-, constituye el mecanismo único para identificar, ubicar y clasificar las personas y entidades sujetos de obligaciones administradas por la Dirección de Impuestos y Aduanas Nacionales, respecto de los cuales esta requiera su inscripción.</w:t>
            </w:r>
          </w:p>
          <w:p w:rsidR="00000000" w:rsidDel="00000000" w:rsidP="00000000" w:rsidRDefault="00000000" w:rsidRPr="00000000" w14:paraId="0000042B">
            <w:pPr>
              <w:shd w:fill="ffffff" w:val="clear"/>
              <w:spacing w:after="150" w:lineRule="auto"/>
              <w:jc w:val="both"/>
              <w:rPr>
                <w:highlight w:val="white"/>
              </w:rPr>
            </w:pPr>
            <w:r w:rsidDel="00000000" w:rsidR="00000000" w:rsidRPr="00000000">
              <w:rPr>
                <w:highlight w:val="white"/>
                <w:rtl w:val="0"/>
              </w:rPr>
              <w:t xml:space="preserve">Al contribuyente, sea persona natural o jurídica se le asigna las responsabilidades de acuerdo con su actividad, teniendo en cuenta la norma vigente.</w:t>
            </w:r>
          </w:p>
          <w:p w:rsidR="00000000" w:rsidDel="00000000" w:rsidP="00000000" w:rsidRDefault="00000000" w:rsidRPr="00000000" w14:paraId="0000042C">
            <w:pPr>
              <w:shd w:fill="ffffff" w:val="clear"/>
              <w:jc w:val="both"/>
              <w:rPr>
                <w:b w:val="1"/>
              </w:rPr>
            </w:pPr>
            <w:r w:rsidDel="00000000" w:rsidR="00000000" w:rsidRPr="00000000">
              <w:rPr>
                <w:b w:val="1"/>
                <w:rtl w:val="0"/>
              </w:rPr>
              <w:t xml:space="preserve">Responsabilidades tributarias</w:t>
            </w:r>
          </w:p>
          <w:p w:rsidR="00000000" w:rsidDel="00000000" w:rsidP="00000000" w:rsidRDefault="00000000" w:rsidRPr="00000000" w14:paraId="0000042D">
            <w:pPr>
              <w:shd w:fill="ffffff" w:val="clear"/>
              <w:jc w:val="both"/>
              <w:rPr>
                <w:b w:val="1"/>
              </w:rPr>
            </w:pPr>
            <w:r w:rsidDel="00000000" w:rsidR="00000000" w:rsidRPr="00000000">
              <w:rPr>
                <w:rtl w:val="0"/>
              </w:rPr>
            </w:r>
          </w:p>
          <w:tbl>
            <w:tblPr>
              <w:tblStyle w:val="Table4"/>
              <w:tblW w:w="53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68"/>
              <w:gridCol w:w="4217"/>
              <w:tblGridChange w:id="0">
                <w:tblGrid>
                  <w:gridCol w:w="1168"/>
                  <w:gridCol w:w="4217"/>
                </w:tblGrid>
              </w:tblGridChange>
            </w:tblGrid>
            <w:tr>
              <w:trPr>
                <w:trHeight w:val="311" w:hRule="atLeast"/>
              </w:trPr>
              <w:tc>
                <w:tcPr>
                  <w:shd w:fill="fafafa" w:val="clear"/>
                  <w:tcMar>
                    <w:top w:w="105.0" w:type="dxa"/>
                    <w:left w:w="105.0" w:type="dxa"/>
                    <w:bottom w:w="105.0" w:type="dxa"/>
                    <w:right w:w="105.0" w:type="dxa"/>
                  </w:tcMar>
                  <w:vAlign w:val="center"/>
                </w:tcPr>
                <w:p w:rsidR="00000000" w:rsidDel="00000000" w:rsidP="00000000" w:rsidRDefault="00000000" w:rsidRPr="00000000" w14:paraId="0000042E">
                  <w:pPr>
                    <w:rPr>
                      <w:color w:val="000000"/>
                    </w:rPr>
                  </w:pPr>
                  <w:r w:rsidDel="00000000" w:rsidR="00000000" w:rsidRPr="00000000">
                    <w:rPr>
                      <w:b w:val="1"/>
                      <w:color w:val="000000"/>
                      <w:rtl w:val="0"/>
                    </w:rPr>
                    <w:t xml:space="preserve">Código</w:t>
                  </w:r>
                  <w:r w:rsidDel="00000000" w:rsidR="00000000" w:rsidRPr="00000000">
                    <w:rPr>
                      <w:rtl w:val="0"/>
                    </w:rPr>
                  </w:r>
                </w:p>
              </w:tc>
              <w:tc>
                <w:tcPr>
                  <w:shd w:fill="fafafa" w:val="clear"/>
                  <w:tcMar>
                    <w:top w:w="105.0" w:type="dxa"/>
                    <w:left w:w="105.0" w:type="dxa"/>
                    <w:bottom w:w="105.0" w:type="dxa"/>
                    <w:right w:w="105.0" w:type="dxa"/>
                  </w:tcMar>
                  <w:vAlign w:val="center"/>
                </w:tcPr>
                <w:p w:rsidR="00000000" w:rsidDel="00000000" w:rsidP="00000000" w:rsidRDefault="00000000" w:rsidRPr="00000000" w14:paraId="0000042F">
                  <w:pPr>
                    <w:rPr>
                      <w:color w:val="000000"/>
                    </w:rPr>
                  </w:pPr>
                  <w:r w:rsidDel="00000000" w:rsidR="00000000" w:rsidRPr="00000000">
                    <w:rPr>
                      <w:b w:val="1"/>
                      <w:color w:val="000000"/>
                      <w:rtl w:val="0"/>
                    </w:rPr>
                    <w:t xml:space="preserve">Nombre</w:t>
                  </w:r>
                  <w:r w:rsidDel="00000000" w:rsidR="00000000" w:rsidRPr="00000000">
                    <w:rPr>
                      <w:rtl w:val="0"/>
                    </w:rPr>
                  </w:r>
                </w:p>
              </w:tc>
            </w:tr>
            <w:tr>
              <w:trPr>
                <w:trHeight w:val="328" w:hRule="atLeast"/>
              </w:trPr>
              <w:tc>
                <w:tcPr>
                  <w:shd w:fill="fafafa" w:val="clear"/>
                  <w:tcMar>
                    <w:top w:w="105.0" w:type="dxa"/>
                    <w:left w:w="105.0" w:type="dxa"/>
                    <w:bottom w:w="105.0" w:type="dxa"/>
                    <w:right w:w="105.0" w:type="dxa"/>
                  </w:tcMar>
                  <w:vAlign w:val="center"/>
                </w:tcPr>
                <w:p w:rsidR="00000000" w:rsidDel="00000000" w:rsidP="00000000" w:rsidRDefault="00000000" w:rsidRPr="00000000" w14:paraId="00000430">
                  <w:pPr>
                    <w:jc w:val="center"/>
                    <w:rPr>
                      <w:color w:val="000000"/>
                    </w:rPr>
                  </w:pPr>
                  <w:r w:rsidDel="00000000" w:rsidR="00000000" w:rsidRPr="00000000">
                    <w:rPr>
                      <w:color w:val="000000"/>
                      <w:rtl w:val="0"/>
                    </w:rPr>
                    <w:t xml:space="preserve">1</w:t>
                  </w:r>
                </w:p>
              </w:tc>
              <w:tc>
                <w:tcPr>
                  <w:shd w:fill="fafafa" w:val="clear"/>
                  <w:tcMar>
                    <w:top w:w="105.0" w:type="dxa"/>
                    <w:left w:w="105.0" w:type="dxa"/>
                    <w:bottom w:w="105.0" w:type="dxa"/>
                    <w:right w:w="105.0" w:type="dxa"/>
                  </w:tcMar>
                  <w:vAlign w:val="center"/>
                </w:tcPr>
                <w:p w:rsidR="00000000" w:rsidDel="00000000" w:rsidP="00000000" w:rsidRDefault="00000000" w:rsidRPr="00000000" w14:paraId="00000431">
                  <w:pPr>
                    <w:rPr>
                      <w:color w:val="000000"/>
                    </w:rPr>
                  </w:pPr>
                  <w:r w:rsidDel="00000000" w:rsidR="00000000" w:rsidRPr="00000000">
                    <w:rPr>
                      <w:color w:val="000000"/>
                      <w:rtl w:val="0"/>
                    </w:rPr>
                    <w:t xml:space="preserve">Aporte especial para la administración de justicia.</w:t>
                  </w:r>
                </w:p>
              </w:tc>
            </w:tr>
            <w:tr>
              <w:trPr>
                <w:trHeight w:val="311" w:hRule="atLeast"/>
              </w:trPr>
              <w:tc>
                <w:tcPr>
                  <w:shd w:fill="fafafa" w:val="clear"/>
                  <w:tcMar>
                    <w:top w:w="105.0" w:type="dxa"/>
                    <w:left w:w="105.0" w:type="dxa"/>
                    <w:bottom w:w="105.0" w:type="dxa"/>
                    <w:right w:w="105.0" w:type="dxa"/>
                  </w:tcMar>
                  <w:vAlign w:val="center"/>
                </w:tcPr>
                <w:p w:rsidR="00000000" w:rsidDel="00000000" w:rsidP="00000000" w:rsidRDefault="00000000" w:rsidRPr="00000000" w14:paraId="00000432">
                  <w:pPr>
                    <w:jc w:val="center"/>
                    <w:rPr>
                      <w:color w:val="000000"/>
                    </w:rPr>
                  </w:pPr>
                  <w:r w:rsidDel="00000000" w:rsidR="00000000" w:rsidRPr="00000000">
                    <w:rPr>
                      <w:color w:val="000000"/>
                      <w:rtl w:val="0"/>
                    </w:rPr>
                    <w:t xml:space="preserve">2</w:t>
                  </w:r>
                </w:p>
              </w:tc>
              <w:tc>
                <w:tcPr>
                  <w:shd w:fill="fafafa" w:val="clear"/>
                  <w:tcMar>
                    <w:top w:w="105.0" w:type="dxa"/>
                    <w:left w:w="105.0" w:type="dxa"/>
                    <w:bottom w:w="105.0" w:type="dxa"/>
                    <w:right w:w="105.0" w:type="dxa"/>
                  </w:tcMar>
                  <w:vAlign w:val="center"/>
                </w:tcPr>
                <w:p w:rsidR="00000000" w:rsidDel="00000000" w:rsidP="00000000" w:rsidRDefault="00000000" w:rsidRPr="00000000" w14:paraId="00000433">
                  <w:pPr>
                    <w:rPr>
                      <w:color w:val="000000"/>
                    </w:rPr>
                  </w:pPr>
                  <w:r w:rsidDel="00000000" w:rsidR="00000000" w:rsidRPr="00000000">
                    <w:rPr>
                      <w:color w:val="000000"/>
                      <w:rtl w:val="0"/>
                    </w:rPr>
                    <w:t xml:space="preserve">Gravamen a los movimientos financieros.</w:t>
                  </w:r>
                </w:p>
              </w:tc>
            </w:tr>
            <w:tr>
              <w:trPr>
                <w:trHeight w:val="328" w:hRule="atLeast"/>
              </w:trPr>
              <w:tc>
                <w:tcPr>
                  <w:shd w:fill="fafafa" w:val="clear"/>
                  <w:tcMar>
                    <w:top w:w="105.0" w:type="dxa"/>
                    <w:left w:w="105.0" w:type="dxa"/>
                    <w:bottom w:w="105.0" w:type="dxa"/>
                    <w:right w:w="105.0" w:type="dxa"/>
                  </w:tcMar>
                  <w:vAlign w:val="center"/>
                </w:tcPr>
                <w:p w:rsidR="00000000" w:rsidDel="00000000" w:rsidP="00000000" w:rsidRDefault="00000000" w:rsidRPr="00000000" w14:paraId="00000434">
                  <w:pPr>
                    <w:jc w:val="center"/>
                    <w:rPr>
                      <w:color w:val="000000"/>
                    </w:rPr>
                  </w:pPr>
                  <w:r w:rsidDel="00000000" w:rsidR="00000000" w:rsidRPr="00000000">
                    <w:rPr>
                      <w:color w:val="000000"/>
                      <w:rtl w:val="0"/>
                    </w:rPr>
                    <w:t xml:space="preserve">3</w:t>
                  </w:r>
                </w:p>
              </w:tc>
              <w:tc>
                <w:tcPr>
                  <w:shd w:fill="fafafa" w:val="clear"/>
                  <w:tcMar>
                    <w:top w:w="105.0" w:type="dxa"/>
                    <w:left w:w="105.0" w:type="dxa"/>
                    <w:bottom w:w="105.0" w:type="dxa"/>
                    <w:right w:w="105.0" w:type="dxa"/>
                  </w:tcMar>
                  <w:vAlign w:val="center"/>
                </w:tcPr>
                <w:p w:rsidR="00000000" w:rsidDel="00000000" w:rsidP="00000000" w:rsidRDefault="00000000" w:rsidRPr="00000000" w14:paraId="00000435">
                  <w:pPr>
                    <w:rPr>
                      <w:color w:val="000000"/>
                    </w:rPr>
                  </w:pPr>
                  <w:r w:rsidDel="00000000" w:rsidR="00000000" w:rsidRPr="00000000">
                    <w:rPr>
                      <w:color w:val="000000"/>
                      <w:rtl w:val="0"/>
                    </w:rPr>
                    <w:t xml:space="preserve">Impuesto al patrimonio.</w:t>
                  </w:r>
                </w:p>
              </w:tc>
            </w:tr>
            <w:tr>
              <w:trPr>
                <w:trHeight w:val="311" w:hRule="atLeast"/>
              </w:trPr>
              <w:tc>
                <w:tcPr>
                  <w:shd w:fill="fafafa" w:val="clear"/>
                  <w:tcMar>
                    <w:top w:w="105.0" w:type="dxa"/>
                    <w:left w:w="105.0" w:type="dxa"/>
                    <w:bottom w:w="105.0" w:type="dxa"/>
                    <w:right w:w="105.0" w:type="dxa"/>
                  </w:tcMar>
                  <w:vAlign w:val="center"/>
                </w:tcPr>
                <w:p w:rsidR="00000000" w:rsidDel="00000000" w:rsidP="00000000" w:rsidRDefault="00000000" w:rsidRPr="00000000" w14:paraId="00000436">
                  <w:pPr>
                    <w:jc w:val="center"/>
                    <w:rPr>
                      <w:color w:val="000000"/>
                    </w:rPr>
                  </w:pPr>
                  <w:r w:rsidDel="00000000" w:rsidR="00000000" w:rsidRPr="00000000">
                    <w:rPr>
                      <w:color w:val="000000"/>
                      <w:rtl w:val="0"/>
                    </w:rPr>
                    <w:t xml:space="preserve">4</w:t>
                  </w:r>
                </w:p>
              </w:tc>
              <w:tc>
                <w:tcPr>
                  <w:shd w:fill="fafafa" w:val="clear"/>
                  <w:tcMar>
                    <w:top w:w="105.0" w:type="dxa"/>
                    <w:left w:w="105.0" w:type="dxa"/>
                    <w:bottom w:w="105.0" w:type="dxa"/>
                    <w:right w:w="105.0" w:type="dxa"/>
                  </w:tcMar>
                  <w:vAlign w:val="center"/>
                </w:tcPr>
                <w:p w:rsidR="00000000" w:rsidDel="00000000" w:rsidP="00000000" w:rsidRDefault="00000000" w:rsidRPr="00000000" w14:paraId="00000437">
                  <w:pPr>
                    <w:rPr>
                      <w:color w:val="000000"/>
                    </w:rPr>
                  </w:pPr>
                  <w:r w:rsidDel="00000000" w:rsidR="00000000" w:rsidRPr="00000000">
                    <w:rPr>
                      <w:color w:val="000000"/>
                      <w:rtl w:val="0"/>
                    </w:rPr>
                    <w:t xml:space="preserve">Impuesto renta y complementario régimen especial.</w:t>
                  </w:r>
                </w:p>
              </w:tc>
            </w:tr>
            <w:tr>
              <w:trPr>
                <w:trHeight w:val="328" w:hRule="atLeast"/>
              </w:trPr>
              <w:tc>
                <w:tcPr>
                  <w:shd w:fill="fafafa" w:val="clear"/>
                  <w:tcMar>
                    <w:top w:w="105.0" w:type="dxa"/>
                    <w:left w:w="105.0" w:type="dxa"/>
                    <w:bottom w:w="105.0" w:type="dxa"/>
                    <w:right w:w="105.0" w:type="dxa"/>
                  </w:tcMar>
                  <w:vAlign w:val="center"/>
                </w:tcPr>
                <w:p w:rsidR="00000000" w:rsidDel="00000000" w:rsidP="00000000" w:rsidRDefault="00000000" w:rsidRPr="00000000" w14:paraId="00000438">
                  <w:pPr>
                    <w:jc w:val="center"/>
                    <w:rPr>
                      <w:color w:val="000000"/>
                    </w:rPr>
                  </w:pPr>
                  <w:r w:rsidDel="00000000" w:rsidR="00000000" w:rsidRPr="00000000">
                    <w:rPr>
                      <w:color w:val="000000"/>
                      <w:rtl w:val="0"/>
                    </w:rPr>
                    <w:t xml:space="preserve">5</w:t>
                  </w:r>
                </w:p>
              </w:tc>
              <w:tc>
                <w:tcPr>
                  <w:shd w:fill="fafafa" w:val="clear"/>
                  <w:tcMar>
                    <w:top w:w="105.0" w:type="dxa"/>
                    <w:left w:w="105.0" w:type="dxa"/>
                    <w:bottom w:w="105.0" w:type="dxa"/>
                    <w:right w:w="105.0" w:type="dxa"/>
                  </w:tcMar>
                  <w:vAlign w:val="center"/>
                </w:tcPr>
                <w:p w:rsidR="00000000" w:rsidDel="00000000" w:rsidP="00000000" w:rsidRDefault="00000000" w:rsidRPr="00000000" w14:paraId="00000439">
                  <w:pPr>
                    <w:rPr>
                      <w:color w:val="000000"/>
                    </w:rPr>
                  </w:pPr>
                  <w:r w:rsidDel="00000000" w:rsidR="00000000" w:rsidRPr="00000000">
                    <w:rPr>
                      <w:color w:val="000000"/>
                      <w:rtl w:val="0"/>
                    </w:rPr>
                    <w:t xml:space="preserve"> Impuesto renta y complementario régimen ordinario.</w:t>
                  </w:r>
                </w:p>
              </w:tc>
            </w:tr>
            <w:tr>
              <w:trPr>
                <w:trHeight w:val="311" w:hRule="atLeast"/>
              </w:trPr>
              <w:tc>
                <w:tcPr>
                  <w:shd w:fill="fafafa" w:val="clear"/>
                  <w:tcMar>
                    <w:top w:w="105.0" w:type="dxa"/>
                    <w:left w:w="105.0" w:type="dxa"/>
                    <w:bottom w:w="105.0" w:type="dxa"/>
                    <w:right w:w="105.0" w:type="dxa"/>
                  </w:tcMar>
                  <w:vAlign w:val="center"/>
                </w:tcPr>
                <w:p w:rsidR="00000000" w:rsidDel="00000000" w:rsidP="00000000" w:rsidRDefault="00000000" w:rsidRPr="00000000" w14:paraId="0000043A">
                  <w:pPr>
                    <w:jc w:val="center"/>
                    <w:rPr>
                      <w:color w:val="000000"/>
                    </w:rPr>
                  </w:pPr>
                  <w:r w:rsidDel="00000000" w:rsidR="00000000" w:rsidRPr="00000000">
                    <w:rPr>
                      <w:color w:val="000000"/>
                      <w:rtl w:val="0"/>
                    </w:rPr>
                    <w:t xml:space="preserve">6</w:t>
                  </w:r>
                </w:p>
              </w:tc>
              <w:tc>
                <w:tcPr>
                  <w:shd w:fill="fafafa" w:val="clear"/>
                  <w:tcMar>
                    <w:top w:w="105.0" w:type="dxa"/>
                    <w:left w:w="105.0" w:type="dxa"/>
                    <w:bottom w:w="105.0" w:type="dxa"/>
                    <w:right w:w="105.0" w:type="dxa"/>
                  </w:tcMar>
                  <w:vAlign w:val="center"/>
                </w:tcPr>
                <w:p w:rsidR="00000000" w:rsidDel="00000000" w:rsidP="00000000" w:rsidRDefault="00000000" w:rsidRPr="00000000" w14:paraId="0000043B">
                  <w:pPr>
                    <w:rPr>
                      <w:color w:val="000000"/>
                    </w:rPr>
                  </w:pPr>
                  <w:r w:rsidDel="00000000" w:rsidR="00000000" w:rsidRPr="00000000">
                    <w:rPr>
                      <w:color w:val="000000"/>
                      <w:rtl w:val="0"/>
                    </w:rPr>
                    <w:t xml:space="preserve">Ingresos y patrimonio.</w:t>
                  </w:r>
                </w:p>
              </w:tc>
            </w:tr>
            <w:tr>
              <w:trPr>
                <w:trHeight w:val="328" w:hRule="atLeast"/>
              </w:trPr>
              <w:tc>
                <w:tcPr>
                  <w:shd w:fill="fafafa" w:val="clear"/>
                  <w:tcMar>
                    <w:top w:w="105.0" w:type="dxa"/>
                    <w:left w:w="105.0" w:type="dxa"/>
                    <w:bottom w:w="105.0" w:type="dxa"/>
                    <w:right w:w="105.0" w:type="dxa"/>
                  </w:tcMar>
                  <w:vAlign w:val="center"/>
                </w:tcPr>
                <w:p w:rsidR="00000000" w:rsidDel="00000000" w:rsidP="00000000" w:rsidRDefault="00000000" w:rsidRPr="00000000" w14:paraId="0000043C">
                  <w:pPr>
                    <w:jc w:val="center"/>
                    <w:rPr>
                      <w:color w:val="000000"/>
                    </w:rPr>
                  </w:pPr>
                  <w:r w:rsidDel="00000000" w:rsidR="00000000" w:rsidRPr="00000000">
                    <w:rPr>
                      <w:color w:val="000000"/>
                      <w:rtl w:val="0"/>
                    </w:rPr>
                    <w:t xml:space="preserve">7</w:t>
                  </w:r>
                </w:p>
              </w:tc>
              <w:tc>
                <w:tcPr>
                  <w:shd w:fill="fafafa" w:val="clear"/>
                  <w:tcMar>
                    <w:top w:w="105.0" w:type="dxa"/>
                    <w:left w:w="105.0" w:type="dxa"/>
                    <w:bottom w:w="105.0" w:type="dxa"/>
                    <w:right w:w="105.0" w:type="dxa"/>
                  </w:tcMar>
                  <w:vAlign w:val="center"/>
                </w:tcPr>
                <w:p w:rsidR="00000000" w:rsidDel="00000000" w:rsidP="00000000" w:rsidRDefault="00000000" w:rsidRPr="00000000" w14:paraId="0000043D">
                  <w:pPr>
                    <w:rPr>
                      <w:color w:val="000000"/>
                    </w:rPr>
                  </w:pPr>
                  <w:r w:rsidDel="00000000" w:rsidR="00000000" w:rsidRPr="00000000">
                    <w:rPr>
                      <w:color w:val="000000"/>
                      <w:rtl w:val="0"/>
                    </w:rPr>
                    <w:t xml:space="preserve"> Retención en la fuente a título de renta.</w:t>
                  </w:r>
                </w:p>
              </w:tc>
            </w:tr>
            <w:tr>
              <w:trPr>
                <w:trHeight w:val="311" w:hRule="atLeast"/>
              </w:trPr>
              <w:tc>
                <w:tcPr>
                  <w:shd w:fill="fafafa" w:val="clear"/>
                  <w:tcMar>
                    <w:top w:w="105.0" w:type="dxa"/>
                    <w:left w:w="105.0" w:type="dxa"/>
                    <w:bottom w:w="105.0" w:type="dxa"/>
                    <w:right w:w="105.0" w:type="dxa"/>
                  </w:tcMar>
                  <w:vAlign w:val="center"/>
                </w:tcPr>
                <w:p w:rsidR="00000000" w:rsidDel="00000000" w:rsidP="00000000" w:rsidRDefault="00000000" w:rsidRPr="00000000" w14:paraId="0000043E">
                  <w:pPr>
                    <w:jc w:val="center"/>
                    <w:rPr>
                      <w:color w:val="000000"/>
                    </w:rPr>
                  </w:pPr>
                  <w:r w:rsidDel="00000000" w:rsidR="00000000" w:rsidRPr="00000000">
                    <w:rPr>
                      <w:color w:val="000000"/>
                      <w:rtl w:val="0"/>
                    </w:rPr>
                    <w:t xml:space="preserve">8</w:t>
                  </w:r>
                </w:p>
              </w:tc>
              <w:tc>
                <w:tcPr>
                  <w:shd w:fill="fafafa" w:val="clear"/>
                  <w:tcMar>
                    <w:top w:w="105.0" w:type="dxa"/>
                    <w:left w:w="105.0" w:type="dxa"/>
                    <w:bottom w:w="105.0" w:type="dxa"/>
                    <w:right w:w="105.0" w:type="dxa"/>
                  </w:tcMar>
                  <w:vAlign w:val="center"/>
                </w:tcPr>
                <w:p w:rsidR="00000000" w:rsidDel="00000000" w:rsidP="00000000" w:rsidRDefault="00000000" w:rsidRPr="00000000" w14:paraId="0000043F">
                  <w:pPr>
                    <w:rPr>
                      <w:color w:val="000000"/>
                    </w:rPr>
                  </w:pPr>
                  <w:r w:rsidDel="00000000" w:rsidR="00000000" w:rsidRPr="00000000">
                    <w:rPr>
                      <w:color w:val="000000"/>
                      <w:rtl w:val="0"/>
                    </w:rPr>
                    <w:t xml:space="preserve"> Retención timbre nacional.</w:t>
                  </w:r>
                </w:p>
              </w:tc>
            </w:tr>
            <w:tr>
              <w:trPr>
                <w:trHeight w:val="328" w:hRule="atLeast"/>
              </w:trPr>
              <w:tc>
                <w:tcPr>
                  <w:shd w:fill="fafafa" w:val="clear"/>
                  <w:tcMar>
                    <w:top w:w="105.0" w:type="dxa"/>
                    <w:left w:w="105.0" w:type="dxa"/>
                    <w:bottom w:w="105.0" w:type="dxa"/>
                    <w:right w:w="105.0" w:type="dxa"/>
                  </w:tcMar>
                  <w:vAlign w:val="center"/>
                </w:tcPr>
                <w:p w:rsidR="00000000" w:rsidDel="00000000" w:rsidP="00000000" w:rsidRDefault="00000000" w:rsidRPr="00000000" w14:paraId="00000440">
                  <w:pPr>
                    <w:jc w:val="center"/>
                    <w:rPr>
                      <w:color w:val="000000"/>
                    </w:rPr>
                  </w:pPr>
                  <w:r w:rsidDel="00000000" w:rsidR="00000000" w:rsidRPr="00000000">
                    <w:rPr>
                      <w:color w:val="000000"/>
                      <w:rtl w:val="0"/>
                    </w:rPr>
                    <w:t xml:space="preserve">9</w:t>
                  </w:r>
                </w:p>
              </w:tc>
              <w:tc>
                <w:tcPr>
                  <w:shd w:fill="fafafa" w:val="clear"/>
                  <w:tcMar>
                    <w:top w:w="105.0" w:type="dxa"/>
                    <w:left w:w="105.0" w:type="dxa"/>
                    <w:bottom w:w="105.0" w:type="dxa"/>
                    <w:right w:w="105.0" w:type="dxa"/>
                  </w:tcMar>
                  <w:vAlign w:val="center"/>
                </w:tcPr>
                <w:p w:rsidR="00000000" w:rsidDel="00000000" w:rsidP="00000000" w:rsidRDefault="00000000" w:rsidRPr="00000000" w14:paraId="00000441">
                  <w:pPr>
                    <w:rPr>
                      <w:color w:val="000000"/>
                    </w:rPr>
                  </w:pPr>
                  <w:r w:rsidDel="00000000" w:rsidR="00000000" w:rsidRPr="00000000">
                    <w:rPr>
                      <w:color w:val="000000"/>
                      <w:rtl w:val="0"/>
                    </w:rPr>
                    <w:t xml:space="preserve"> Retención en la fuente en el impuesto sobre las ventas.</w:t>
                  </w:r>
                </w:p>
              </w:tc>
            </w:tr>
            <w:tr>
              <w:trPr>
                <w:trHeight w:val="311" w:hRule="atLeast"/>
              </w:trPr>
              <w:tc>
                <w:tcPr>
                  <w:shd w:fill="fafafa" w:val="clear"/>
                  <w:tcMar>
                    <w:top w:w="105.0" w:type="dxa"/>
                    <w:left w:w="105.0" w:type="dxa"/>
                    <w:bottom w:w="105.0" w:type="dxa"/>
                    <w:right w:w="105.0" w:type="dxa"/>
                  </w:tcMar>
                  <w:vAlign w:val="center"/>
                </w:tcPr>
                <w:p w:rsidR="00000000" w:rsidDel="00000000" w:rsidP="00000000" w:rsidRDefault="00000000" w:rsidRPr="00000000" w14:paraId="00000442">
                  <w:pPr>
                    <w:jc w:val="center"/>
                    <w:rPr>
                      <w:color w:val="000000"/>
                    </w:rPr>
                  </w:pPr>
                  <w:r w:rsidDel="00000000" w:rsidR="00000000" w:rsidRPr="00000000">
                    <w:rPr>
                      <w:color w:val="000000"/>
                      <w:rtl w:val="0"/>
                    </w:rPr>
                    <w:t xml:space="preserve">10</w:t>
                  </w:r>
                </w:p>
              </w:tc>
              <w:tc>
                <w:tcPr>
                  <w:shd w:fill="fafafa" w:val="clear"/>
                  <w:tcMar>
                    <w:top w:w="105.0" w:type="dxa"/>
                    <w:left w:w="105.0" w:type="dxa"/>
                    <w:bottom w:w="105.0" w:type="dxa"/>
                    <w:right w:w="105.0" w:type="dxa"/>
                  </w:tcMar>
                  <w:vAlign w:val="center"/>
                </w:tcPr>
                <w:p w:rsidR="00000000" w:rsidDel="00000000" w:rsidP="00000000" w:rsidRDefault="00000000" w:rsidRPr="00000000" w14:paraId="00000443">
                  <w:pPr>
                    <w:rPr>
                      <w:color w:val="000000"/>
                    </w:rPr>
                  </w:pPr>
                  <w:r w:rsidDel="00000000" w:rsidR="00000000" w:rsidRPr="00000000">
                    <w:rPr>
                      <w:color w:val="000000"/>
                      <w:rtl w:val="0"/>
                    </w:rPr>
                    <w:t xml:space="preserve">Obligado aduanero.</w:t>
                  </w:r>
                </w:p>
              </w:tc>
            </w:tr>
            <w:tr>
              <w:trPr>
                <w:trHeight w:val="311" w:hRule="atLeast"/>
              </w:trPr>
              <w:tc>
                <w:tcPr>
                  <w:shd w:fill="fafafa" w:val="clear"/>
                  <w:tcMar>
                    <w:top w:w="105.0" w:type="dxa"/>
                    <w:left w:w="105.0" w:type="dxa"/>
                    <w:bottom w:w="105.0" w:type="dxa"/>
                    <w:right w:w="105.0" w:type="dxa"/>
                  </w:tcMar>
                  <w:vAlign w:val="center"/>
                </w:tcPr>
                <w:p w:rsidR="00000000" w:rsidDel="00000000" w:rsidP="00000000" w:rsidRDefault="00000000" w:rsidRPr="00000000" w14:paraId="00000444">
                  <w:pPr>
                    <w:jc w:val="center"/>
                    <w:rPr>
                      <w:color w:val="000000"/>
                    </w:rPr>
                  </w:pPr>
                  <w:r w:rsidDel="00000000" w:rsidR="00000000" w:rsidRPr="00000000">
                    <w:rPr>
                      <w:color w:val="000000"/>
                      <w:rtl w:val="0"/>
                    </w:rPr>
                    <w:t xml:space="preserve">13</w:t>
                  </w:r>
                </w:p>
              </w:tc>
              <w:tc>
                <w:tcPr>
                  <w:shd w:fill="fafafa" w:val="clear"/>
                  <w:tcMar>
                    <w:top w:w="105.0" w:type="dxa"/>
                    <w:left w:w="105.0" w:type="dxa"/>
                    <w:bottom w:w="105.0" w:type="dxa"/>
                    <w:right w:w="105.0" w:type="dxa"/>
                  </w:tcMar>
                  <w:vAlign w:val="center"/>
                </w:tcPr>
                <w:p w:rsidR="00000000" w:rsidDel="00000000" w:rsidP="00000000" w:rsidRDefault="00000000" w:rsidRPr="00000000" w14:paraId="00000445">
                  <w:pPr>
                    <w:rPr>
                      <w:color w:val="000000"/>
                    </w:rPr>
                  </w:pPr>
                  <w:r w:rsidDel="00000000" w:rsidR="00000000" w:rsidRPr="00000000">
                    <w:rPr>
                      <w:color w:val="000000"/>
                      <w:rtl w:val="0"/>
                    </w:rPr>
                    <w:t xml:space="preserve">Gran contribuyente.</w:t>
                  </w:r>
                </w:p>
              </w:tc>
            </w:tr>
            <w:tr>
              <w:trPr>
                <w:trHeight w:val="328" w:hRule="atLeast"/>
              </w:trPr>
              <w:tc>
                <w:tcPr>
                  <w:shd w:fill="fafafa" w:val="clear"/>
                  <w:tcMar>
                    <w:top w:w="105.0" w:type="dxa"/>
                    <w:left w:w="105.0" w:type="dxa"/>
                    <w:bottom w:w="105.0" w:type="dxa"/>
                    <w:right w:w="105.0" w:type="dxa"/>
                  </w:tcMar>
                  <w:vAlign w:val="center"/>
                </w:tcPr>
                <w:p w:rsidR="00000000" w:rsidDel="00000000" w:rsidP="00000000" w:rsidRDefault="00000000" w:rsidRPr="00000000" w14:paraId="00000446">
                  <w:pPr>
                    <w:jc w:val="center"/>
                    <w:rPr>
                      <w:color w:val="000000"/>
                    </w:rPr>
                  </w:pPr>
                  <w:r w:rsidDel="00000000" w:rsidR="00000000" w:rsidRPr="00000000">
                    <w:rPr>
                      <w:color w:val="000000"/>
                      <w:rtl w:val="0"/>
                    </w:rPr>
                    <w:t xml:space="preserve">14</w:t>
                  </w:r>
                </w:p>
              </w:tc>
              <w:tc>
                <w:tcPr>
                  <w:shd w:fill="fafafa" w:val="clear"/>
                  <w:tcMar>
                    <w:top w:w="105.0" w:type="dxa"/>
                    <w:left w:w="105.0" w:type="dxa"/>
                    <w:bottom w:w="105.0" w:type="dxa"/>
                    <w:right w:w="105.0" w:type="dxa"/>
                  </w:tcMar>
                  <w:vAlign w:val="center"/>
                </w:tcPr>
                <w:p w:rsidR="00000000" w:rsidDel="00000000" w:rsidP="00000000" w:rsidRDefault="00000000" w:rsidRPr="00000000" w14:paraId="00000447">
                  <w:pPr>
                    <w:rPr>
                      <w:color w:val="000000"/>
                    </w:rPr>
                  </w:pPr>
                  <w:r w:rsidDel="00000000" w:rsidR="00000000" w:rsidRPr="00000000">
                    <w:rPr>
                      <w:color w:val="000000"/>
                      <w:rtl w:val="0"/>
                    </w:rPr>
                    <w:t xml:space="preserve">Informante de exógena.</w:t>
                  </w:r>
                </w:p>
              </w:tc>
            </w:tr>
            <w:tr>
              <w:trPr>
                <w:trHeight w:val="311" w:hRule="atLeast"/>
              </w:trPr>
              <w:tc>
                <w:tcPr>
                  <w:shd w:fill="fafafa" w:val="clear"/>
                  <w:tcMar>
                    <w:top w:w="105.0" w:type="dxa"/>
                    <w:left w:w="105.0" w:type="dxa"/>
                    <w:bottom w:w="105.0" w:type="dxa"/>
                    <w:right w:w="105.0" w:type="dxa"/>
                  </w:tcMar>
                  <w:vAlign w:val="center"/>
                </w:tcPr>
                <w:p w:rsidR="00000000" w:rsidDel="00000000" w:rsidP="00000000" w:rsidRDefault="00000000" w:rsidRPr="00000000" w14:paraId="00000448">
                  <w:pPr>
                    <w:jc w:val="center"/>
                    <w:rPr>
                      <w:color w:val="000000"/>
                    </w:rPr>
                  </w:pPr>
                  <w:r w:rsidDel="00000000" w:rsidR="00000000" w:rsidRPr="00000000">
                    <w:rPr>
                      <w:color w:val="000000"/>
                      <w:rtl w:val="0"/>
                    </w:rPr>
                    <w:t xml:space="preserve">15</w:t>
                  </w:r>
                </w:p>
              </w:tc>
              <w:tc>
                <w:tcPr>
                  <w:shd w:fill="fafafa" w:val="clear"/>
                  <w:tcMar>
                    <w:top w:w="105.0" w:type="dxa"/>
                    <w:left w:w="105.0" w:type="dxa"/>
                    <w:bottom w:w="105.0" w:type="dxa"/>
                    <w:right w:w="105.0" w:type="dxa"/>
                  </w:tcMar>
                  <w:vAlign w:val="center"/>
                </w:tcPr>
                <w:p w:rsidR="00000000" w:rsidDel="00000000" w:rsidP="00000000" w:rsidRDefault="00000000" w:rsidRPr="00000000" w14:paraId="00000449">
                  <w:pPr>
                    <w:rPr>
                      <w:color w:val="000000"/>
                    </w:rPr>
                  </w:pPr>
                  <w:r w:rsidDel="00000000" w:rsidR="00000000" w:rsidRPr="00000000">
                    <w:rPr>
                      <w:color w:val="000000"/>
                      <w:rtl w:val="0"/>
                    </w:rPr>
                    <w:t xml:space="preserve">Autorretenedor.</w:t>
                  </w:r>
                </w:p>
              </w:tc>
            </w:tr>
            <w:tr>
              <w:trPr>
                <w:trHeight w:val="328" w:hRule="atLeast"/>
              </w:trPr>
              <w:tc>
                <w:tcPr>
                  <w:shd w:fill="fafafa" w:val="clear"/>
                  <w:tcMar>
                    <w:top w:w="105.0" w:type="dxa"/>
                    <w:left w:w="105.0" w:type="dxa"/>
                    <w:bottom w:w="105.0" w:type="dxa"/>
                    <w:right w:w="105.0" w:type="dxa"/>
                  </w:tcMar>
                  <w:vAlign w:val="center"/>
                </w:tcPr>
                <w:p w:rsidR="00000000" w:rsidDel="00000000" w:rsidP="00000000" w:rsidRDefault="00000000" w:rsidRPr="00000000" w14:paraId="0000044A">
                  <w:pPr>
                    <w:jc w:val="center"/>
                    <w:rPr>
                      <w:color w:val="000000"/>
                    </w:rPr>
                  </w:pPr>
                  <w:r w:rsidDel="00000000" w:rsidR="00000000" w:rsidRPr="00000000">
                    <w:rPr>
                      <w:color w:val="000000"/>
                      <w:rtl w:val="0"/>
                    </w:rPr>
                    <w:t xml:space="preserve">16</w:t>
                  </w:r>
                </w:p>
              </w:tc>
              <w:tc>
                <w:tcPr>
                  <w:shd w:fill="fafafa" w:val="clear"/>
                  <w:tcMar>
                    <w:top w:w="105.0" w:type="dxa"/>
                    <w:left w:w="105.0" w:type="dxa"/>
                    <w:bottom w:w="105.0" w:type="dxa"/>
                    <w:right w:w="105.0" w:type="dxa"/>
                  </w:tcMar>
                  <w:vAlign w:val="center"/>
                </w:tcPr>
                <w:p w:rsidR="00000000" w:rsidDel="00000000" w:rsidP="00000000" w:rsidRDefault="00000000" w:rsidRPr="00000000" w14:paraId="0000044B">
                  <w:pPr>
                    <w:rPr>
                      <w:color w:val="000000"/>
                    </w:rPr>
                  </w:pPr>
                  <w:r w:rsidDel="00000000" w:rsidR="00000000" w:rsidRPr="00000000">
                    <w:rPr>
                      <w:color w:val="000000"/>
                      <w:rtl w:val="0"/>
                    </w:rPr>
                    <w:t xml:space="preserve">Obligación facturar por ingresos bienes y/o servicios excluidos.</w:t>
                  </w:r>
                </w:p>
              </w:tc>
            </w:tr>
            <w:tr>
              <w:trPr>
                <w:trHeight w:val="311" w:hRule="atLeast"/>
              </w:trPr>
              <w:tc>
                <w:tcPr>
                  <w:shd w:fill="fafafa" w:val="clear"/>
                  <w:tcMar>
                    <w:top w:w="105.0" w:type="dxa"/>
                    <w:left w:w="105.0" w:type="dxa"/>
                    <w:bottom w:w="105.0" w:type="dxa"/>
                    <w:right w:w="105.0" w:type="dxa"/>
                  </w:tcMar>
                  <w:vAlign w:val="center"/>
                </w:tcPr>
                <w:p w:rsidR="00000000" w:rsidDel="00000000" w:rsidP="00000000" w:rsidRDefault="00000000" w:rsidRPr="00000000" w14:paraId="0000044C">
                  <w:pPr>
                    <w:jc w:val="center"/>
                    <w:rPr>
                      <w:color w:val="000000"/>
                    </w:rPr>
                  </w:pPr>
                  <w:r w:rsidDel="00000000" w:rsidR="00000000" w:rsidRPr="00000000">
                    <w:rPr>
                      <w:color w:val="000000"/>
                      <w:rtl w:val="0"/>
                    </w:rPr>
                    <w:t xml:space="preserve">17</w:t>
                  </w:r>
                </w:p>
              </w:tc>
              <w:tc>
                <w:tcPr>
                  <w:shd w:fill="fafafa" w:val="clear"/>
                  <w:tcMar>
                    <w:top w:w="105.0" w:type="dxa"/>
                    <w:left w:w="105.0" w:type="dxa"/>
                    <w:bottom w:w="105.0" w:type="dxa"/>
                    <w:right w:w="105.0" w:type="dxa"/>
                  </w:tcMar>
                  <w:vAlign w:val="center"/>
                </w:tcPr>
                <w:p w:rsidR="00000000" w:rsidDel="00000000" w:rsidP="00000000" w:rsidRDefault="00000000" w:rsidRPr="00000000" w14:paraId="0000044D">
                  <w:pPr>
                    <w:rPr>
                      <w:color w:val="000000"/>
                    </w:rPr>
                  </w:pPr>
                  <w:r w:rsidDel="00000000" w:rsidR="00000000" w:rsidRPr="00000000">
                    <w:rPr>
                      <w:color w:val="000000"/>
                      <w:rtl w:val="0"/>
                    </w:rPr>
                    <w:t xml:space="preserve">Profesionales de compra y venta de divisas.</w:t>
                  </w:r>
                </w:p>
              </w:tc>
            </w:tr>
            <w:tr>
              <w:trPr>
                <w:trHeight w:val="328" w:hRule="atLeast"/>
              </w:trPr>
              <w:tc>
                <w:tcPr>
                  <w:shd w:fill="fafafa" w:val="clear"/>
                  <w:tcMar>
                    <w:top w:w="105.0" w:type="dxa"/>
                    <w:left w:w="105.0" w:type="dxa"/>
                    <w:bottom w:w="105.0" w:type="dxa"/>
                    <w:right w:w="105.0" w:type="dxa"/>
                  </w:tcMar>
                  <w:vAlign w:val="center"/>
                </w:tcPr>
                <w:p w:rsidR="00000000" w:rsidDel="00000000" w:rsidP="00000000" w:rsidRDefault="00000000" w:rsidRPr="00000000" w14:paraId="0000044E">
                  <w:pPr>
                    <w:jc w:val="center"/>
                    <w:rPr>
                      <w:color w:val="000000"/>
                    </w:rPr>
                  </w:pPr>
                  <w:r w:rsidDel="00000000" w:rsidR="00000000" w:rsidRPr="00000000">
                    <w:rPr>
                      <w:color w:val="000000"/>
                      <w:rtl w:val="0"/>
                    </w:rPr>
                    <w:t xml:space="preserve">18</w:t>
                  </w:r>
                </w:p>
              </w:tc>
              <w:tc>
                <w:tcPr>
                  <w:shd w:fill="fafafa" w:val="clear"/>
                  <w:tcMar>
                    <w:top w:w="105.0" w:type="dxa"/>
                    <w:left w:w="105.0" w:type="dxa"/>
                    <w:bottom w:w="105.0" w:type="dxa"/>
                    <w:right w:w="105.0" w:type="dxa"/>
                  </w:tcMar>
                  <w:vAlign w:val="center"/>
                </w:tcPr>
                <w:p w:rsidR="00000000" w:rsidDel="00000000" w:rsidP="00000000" w:rsidRDefault="00000000" w:rsidRPr="00000000" w14:paraId="0000044F">
                  <w:pPr>
                    <w:rPr>
                      <w:color w:val="000000"/>
                    </w:rPr>
                  </w:pPr>
                  <w:r w:rsidDel="00000000" w:rsidR="00000000" w:rsidRPr="00000000">
                    <w:rPr>
                      <w:color w:val="000000"/>
                      <w:rtl w:val="0"/>
                    </w:rPr>
                    <w:t xml:space="preserve">Precios de transferencia.</w:t>
                  </w:r>
                </w:p>
              </w:tc>
            </w:tr>
            <w:tr>
              <w:trPr>
                <w:trHeight w:val="311" w:hRule="atLeast"/>
              </w:trPr>
              <w:tc>
                <w:tcPr>
                  <w:shd w:fill="fafafa" w:val="clear"/>
                  <w:tcMar>
                    <w:top w:w="105.0" w:type="dxa"/>
                    <w:left w:w="105.0" w:type="dxa"/>
                    <w:bottom w:w="105.0" w:type="dxa"/>
                    <w:right w:w="105.0" w:type="dxa"/>
                  </w:tcMar>
                  <w:vAlign w:val="center"/>
                </w:tcPr>
                <w:p w:rsidR="00000000" w:rsidDel="00000000" w:rsidP="00000000" w:rsidRDefault="00000000" w:rsidRPr="00000000" w14:paraId="00000450">
                  <w:pPr>
                    <w:jc w:val="center"/>
                    <w:rPr>
                      <w:color w:val="000000"/>
                    </w:rPr>
                  </w:pPr>
                  <w:r w:rsidDel="00000000" w:rsidR="00000000" w:rsidRPr="00000000">
                    <w:rPr>
                      <w:color w:val="000000"/>
                      <w:rtl w:val="0"/>
                    </w:rPr>
                    <w:t xml:space="preserve">19</w:t>
                  </w:r>
                </w:p>
              </w:tc>
              <w:tc>
                <w:tcPr>
                  <w:shd w:fill="fafafa" w:val="clear"/>
                  <w:tcMar>
                    <w:top w:w="105.0" w:type="dxa"/>
                    <w:left w:w="105.0" w:type="dxa"/>
                    <w:bottom w:w="105.0" w:type="dxa"/>
                    <w:right w:w="105.0" w:type="dxa"/>
                  </w:tcMar>
                  <w:vAlign w:val="center"/>
                </w:tcPr>
                <w:p w:rsidR="00000000" w:rsidDel="00000000" w:rsidP="00000000" w:rsidRDefault="00000000" w:rsidRPr="00000000" w14:paraId="00000451">
                  <w:pPr>
                    <w:rPr>
                      <w:color w:val="000000"/>
                    </w:rPr>
                  </w:pPr>
                  <w:r w:rsidDel="00000000" w:rsidR="00000000" w:rsidRPr="00000000">
                    <w:rPr>
                      <w:color w:val="000000"/>
                      <w:rtl w:val="0"/>
                    </w:rPr>
                    <w:t xml:space="preserve">Productor de bienes y/o servicios exentos.</w:t>
                  </w:r>
                </w:p>
              </w:tc>
            </w:tr>
            <w:tr>
              <w:trPr>
                <w:trHeight w:val="328" w:hRule="atLeast"/>
              </w:trPr>
              <w:tc>
                <w:tcPr>
                  <w:shd w:fill="fafafa" w:val="clear"/>
                  <w:tcMar>
                    <w:top w:w="105.0" w:type="dxa"/>
                    <w:left w:w="105.0" w:type="dxa"/>
                    <w:bottom w:w="105.0" w:type="dxa"/>
                    <w:right w:w="105.0" w:type="dxa"/>
                  </w:tcMar>
                  <w:vAlign w:val="center"/>
                </w:tcPr>
                <w:p w:rsidR="00000000" w:rsidDel="00000000" w:rsidP="00000000" w:rsidRDefault="00000000" w:rsidRPr="00000000" w14:paraId="00000452">
                  <w:pPr>
                    <w:jc w:val="center"/>
                    <w:rPr>
                      <w:color w:val="000000"/>
                    </w:rPr>
                  </w:pPr>
                  <w:r w:rsidDel="00000000" w:rsidR="00000000" w:rsidRPr="00000000">
                    <w:rPr>
                      <w:color w:val="000000"/>
                      <w:rtl w:val="0"/>
                    </w:rPr>
                    <w:t xml:space="preserve">20</w:t>
                  </w:r>
                </w:p>
              </w:tc>
              <w:tc>
                <w:tcPr>
                  <w:shd w:fill="fafafa" w:val="clear"/>
                  <w:tcMar>
                    <w:top w:w="105.0" w:type="dxa"/>
                    <w:left w:w="105.0" w:type="dxa"/>
                    <w:bottom w:w="105.0" w:type="dxa"/>
                    <w:right w:w="105.0" w:type="dxa"/>
                  </w:tcMar>
                  <w:vAlign w:val="center"/>
                </w:tcPr>
                <w:p w:rsidR="00000000" w:rsidDel="00000000" w:rsidP="00000000" w:rsidRDefault="00000000" w:rsidRPr="00000000" w14:paraId="00000453">
                  <w:pPr>
                    <w:rPr>
                      <w:color w:val="000000"/>
                    </w:rPr>
                  </w:pPr>
                  <w:r w:rsidDel="00000000" w:rsidR="00000000" w:rsidRPr="00000000">
                    <w:rPr>
                      <w:color w:val="000000"/>
                      <w:rtl w:val="0"/>
                    </w:rPr>
                    <w:t xml:space="preserve">Obtención NIT.</w:t>
                  </w:r>
                </w:p>
              </w:tc>
            </w:tr>
            <w:tr>
              <w:trPr>
                <w:trHeight w:val="328" w:hRule="atLeast"/>
              </w:trPr>
              <w:tc>
                <w:tcPr>
                  <w:shd w:fill="fafafa" w:val="clear"/>
                  <w:tcMar>
                    <w:top w:w="105.0" w:type="dxa"/>
                    <w:left w:w="105.0" w:type="dxa"/>
                    <w:bottom w:w="105.0" w:type="dxa"/>
                    <w:right w:w="105.0" w:type="dxa"/>
                  </w:tcMar>
                  <w:vAlign w:val="center"/>
                </w:tcPr>
                <w:p w:rsidR="00000000" w:rsidDel="00000000" w:rsidP="00000000" w:rsidRDefault="00000000" w:rsidRPr="00000000" w14:paraId="00000454">
                  <w:pPr>
                    <w:jc w:val="center"/>
                    <w:rPr>
                      <w:color w:val="000000"/>
                    </w:rPr>
                  </w:pPr>
                  <w:r w:rsidDel="00000000" w:rsidR="00000000" w:rsidRPr="00000000">
                    <w:rPr>
                      <w:color w:val="000000"/>
                      <w:rtl w:val="0"/>
                    </w:rPr>
                    <w:t xml:space="preserve">21</w:t>
                  </w:r>
                </w:p>
              </w:tc>
              <w:tc>
                <w:tcPr>
                  <w:shd w:fill="fafafa" w:val="clear"/>
                  <w:tcMar>
                    <w:top w:w="105.0" w:type="dxa"/>
                    <w:left w:w="105.0" w:type="dxa"/>
                    <w:bottom w:w="105.0" w:type="dxa"/>
                    <w:right w:w="105.0" w:type="dxa"/>
                  </w:tcMar>
                  <w:vAlign w:val="center"/>
                </w:tcPr>
                <w:p w:rsidR="00000000" w:rsidDel="00000000" w:rsidP="00000000" w:rsidRDefault="00000000" w:rsidRPr="00000000" w14:paraId="00000455">
                  <w:pPr>
                    <w:rPr>
                      <w:color w:val="000000"/>
                    </w:rPr>
                  </w:pPr>
                  <w:r w:rsidDel="00000000" w:rsidR="00000000" w:rsidRPr="00000000">
                    <w:rPr>
                      <w:color w:val="000000"/>
                      <w:rtl w:val="0"/>
                    </w:rPr>
                    <w:t xml:space="preserve">Declarar ingreso o salida del país de divisas o moneda. </w:t>
                  </w:r>
                </w:p>
              </w:tc>
            </w:tr>
            <w:tr>
              <w:trPr>
                <w:trHeight w:val="311" w:hRule="atLeast"/>
              </w:trPr>
              <w:tc>
                <w:tcPr>
                  <w:shd w:fill="fafafa" w:val="clear"/>
                  <w:tcMar>
                    <w:top w:w="105.0" w:type="dxa"/>
                    <w:left w:w="105.0" w:type="dxa"/>
                    <w:bottom w:w="105.0" w:type="dxa"/>
                    <w:right w:w="105.0" w:type="dxa"/>
                  </w:tcMar>
                  <w:vAlign w:val="center"/>
                </w:tcPr>
                <w:p w:rsidR="00000000" w:rsidDel="00000000" w:rsidP="00000000" w:rsidRDefault="00000000" w:rsidRPr="00000000" w14:paraId="00000456">
                  <w:pPr>
                    <w:jc w:val="center"/>
                    <w:rPr>
                      <w:color w:val="000000"/>
                    </w:rPr>
                  </w:pPr>
                  <w:r w:rsidDel="00000000" w:rsidR="00000000" w:rsidRPr="00000000">
                    <w:rPr>
                      <w:color w:val="000000"/>
                      <w:rtl w:val="0"/>
                    </w:rPr>
                    <w:t xml:space="preserve">22</w:t>
                  </w:r>
                </w:p>
              </w:tc>
              <w:tc>
                <w:tcPr>
                  <w:shd w:fill="fafafa" w:val="clear"/>
                  <w:tcMar>
                    <w:top w:w="105.0" w:type="dxa"/>
                    <w:left w:w="105.0" w:type="dxa"/>
                    <w:bottom w:w="105.0" w:type="dxa"/>
                    <w:right w:w="105.0" w:type="dxa"/>
                  </w:tcMar>
                  <w:vAlign w:val="center"/>
                </w:tcPr>
                <w:p w:rsidR="00000000" w:rsidDel="00000000" w:rsidP="00000000" w:rsidRDefault="00000000" w:rsidRPr="00000000" w14:paraId="00000457">
                  <w:pPr>
                    <w:rPr>
                      <w:color w:val="000000"/>
                    </w:rPr>
                  </w:pPr>
                  <w:r w:rsidDel="00000000" w:rsidR="00000000" w:rsidRPr="00000000">
                    <w:rPr>
                      <w:color w:val="000000"/>
                      <w:rtl w:val="0"/>
                    </w:rPr>
                    <w:t xml:space="preserve">Obligado a cumplir deberes formales a nombre de terceros.</w:t>
                  </w:r>
                </w:p>
              </w:tc>
            </w:tr>
            <w:tr>
              <w:trPr>
                <w:trHeight w:val="328" w:hRule="atLeast"/>
              </w:trPr>
              <w:tc>
                <w:tcPr>
                  <w:shd w:fill="fafafa" w:val="clear"/>
                  <w:tcMar>
                    <w:top w:w="105.0" w:type="dxa"/>
                    <w:left w:w="105.0" w:type="dxa"/>
                    <w:bottom w:w="105.0" w:type="dxa"/>
                    <w:right w:w="105.0" w:type="dxa"/>
                  </w:tcMar>
                  <w:vAlign w:val="center"/>
                </w:tcPr>
                <w:p w:rsidR="00000000" w:rsidDel="00000000" w:rsidP="00000000" w:rsidRDefault="00000000" w:rsidRPr="00000000" w14:paraId="00000458">
                  <w:pPr>
                    <w:jc w:val="center"/>
                    <w:rPr>
                      <w:color w:val="000000"/>
                    </w:rPr>
                  </w:pPr>
                  <w:r w:rsidDel="00000000" w:rsidR="00000000" w:rsidRPr="00000000">
                    <w:rPr>
                      <w:color w:val="000000"/>
                      <w:rtl w:val="0"/>
                    </w:rPr>
                    <w:t xml:space="preserve">23</w:t>
                  </w:r>
                </w:p>
              </w:tc>
              <w:tc>
                <w:tcPr>
                  <w:shd w:fill="fafafa" w:val="clear"/>
                  <w:tcMar>
                    <w:top w:w="105.0" w:type="dxa"/>
                    <w:left w:w="105.0" w:type="dxa"/>
                    <w:bottom w:w="105.0" w:type="dxa"/>
                    <w:right w:w="105.0" w:type="dxa"/>
                  </w:tcMar>
                  <w:vAlign w:val="center"/>
                </w:tcPr>
                <w:p w:rsidR="00000000" w:rsidDel="00000000" w:rsidP="00000000" w:rsidRDefault="00000000" w:rsidRPr="00000000" w14:paraId="00000459">
                  <w:pPr>
                    <w:rPr>
                      <w:color w:val="000000"/>
                    </w:rPr>
                  </w:pPr>
                  <w:r w:rsidDel="00000000" w:rsidR="00000000" w:rsidRPr="00000000">
                    <w:rPr>
                      <w:color w:val="000000"/>
                      <w:rtl w:val="0"/>
                    </w:rPr>
                    <w:t xml:space="preserve">Agente de retención en ventas.</w:t>
                  </w:r>
                </w:p>
              </w:tc>
            </w:tr>
            <w:tr>
              <w:trPr>
                <w:trHeight w:val="311" w:hRule="atLeast"/>
              </w:trPr>
              <w:tc>
                <w:tcPr>
                  <w:shd w:fill="fafafa" w:val="clear"/>
                  <w:tcMar>
                    <w:top w:w="105.0" w:type="dxa"/>
                    <w:left w:w="105.0" w:type="dxa"/>
                    <w:bottom w:w="105.0" w:type="dxa"/>
                    <w:right w:w="105.0" w:type="dxa"/>
                  </w:tcMar>
                  <w:vAlign w:val="center"/>
                </w:tcPr>
                <w:p w:rsidR="00000000" w:rsidDel="00000000" w:rsidP="00000000" w:rsidRDefault="00000000" w:rsidRPr="00000000" w14:paraId="0000045A">
                  <w:pPr>
                    <w:jc w:val="center"/>
                    <w:rPr>
                      <w:color w:val="000000"/>
                    </w:rPr>
                  </w:pPr>
                  <w:r w:rsidDel="00000000" w:rsidR="00000000" w:rsidRPr="00000000">
                    <w:rPr>
                      <w:color w:val="000000"/>
                      <w:rtl w:val="0"/>
                    </w:rPr>
                    <w:t xml:space="preserve">24</w:t>
                  </w:r>
                </w:p>
              </w:tc>
              <w:tc>
                <w:tcPr>
                  <w:shd w:fill="fafafa" w:val="clear"/>
                  <w:tcMar>
                    <w:top w:w="105.0" w:type="dxa"/>
                    <w:left w:w="105.0" w:type="dxa"/>
                    <w:bottom w:w="105.0" w:type="dxa"/>
                    <w:right w:w="105.0" w:type="dxa"/>
                  </w:tcMar>
                  <w:vAlign w:val="center"/>
                </w:tcPr>
                <w:p w:rsidR="00000000" w:rsidDel="00000000" w:rsidP="00000000" w:rsidRDefault="00000000" w:rsidRPr="00000000" w14:paraId="0000045B">
                  <w:pPr>
                    <w:rPr>
                      <w:color w:val="000000"/>
                    </w:rPr>
                  </w:pPr>
                  <w:r w:rsidDel="00000000" w:rsidR="00000000" w:rsidRPr="00000000">
                    <w:rPr>
                      <w:color w:val="000000"/>
                      <w:rtl w:val="0"/>
                    </w:rPr>
                    <w:t xml:space="preserve">Declaración consolidada precios de transferencia.</w:t>
                  </w:r>
                </w:p>
              </w:tc>
            </w:tr>
            <w:tr>
              <w:trPr>
                <w:trHeight w:val="328" w:hRule="atLeast"/>
              </w:trPr>
              <w:tc>
                <w:tcPr>
                  <w:shd w:fill="fafafa" w:val="clear"/>
                  <w:tcMar>
                    <w:top w:w="105.0" w:type="dxa"/>
                    <w:left w:w="105.0" w:type="dxa"/>
                    <w:bottom w:w="105.0" w:type="dxa"/>
                    <w:right w:w="105.0" w:type="dxa"/>
                  </w:tcMar>
                  <w:vAlign w:val="center"/>
                </w:tcPr>
                <w:p w:rsidR="00000000" w:rsidDel="00000000" w:rsidP="00000000" w:rsidRDefault="00000000" w:rsidRPr="00000000" w14:paraId="0000045C">
                  <w:pPr>
                    <w:jc w:val="center"/>
                    <w:rPr>
                      <w:color w:val="000000"/>
                    </w:rPr>
                  </w:pPr>
                  <w:r w:rsidDel="00000000" w:rsidR="00000000" w:rsidRPr="00000000">
                    <w:rPr>
                      <w:color w:val="000000"/>
                      <w:rtl w:val="0"/>
                    </w:rPr>
                    <w:t xml:space="preserve">26</w:t>
                  </w:r>
                </w:p>
              </w:tc>
              <w:tc>
                <w:tcPr>
                  <w:shd w:fill="fafafa" w:val="clear"/>
                  <w:tcMar>
                    <w:top w:w="105.0" w:type="dxa"/>
                    <w:left w:w="105.0" w:type="dxa"/>
                    <w:bottom w:w="105.0" w:type="dxa"/>
                    <w:right w:w="105.0" w:type="dxa"/>
                  </w:tcMar>
                  <w:vAlign w:val="center"/>
                </w:tcPr>
                <w:p w:rsidR="00000000" w:rsidDel="00000000" w:rsidP="00000000" w:rsidRDefault="00000000" w:rsidRPr="00000000" w14:paraId="0000045D">
                  <w:pPr>
                    <w:rPr>
                      <w:color w:val="000000"/>
                    </w:rPr>
                  </w:pPr>
                  <w:r w:rsidDel="00000000" w:rsidR="00000000" w:rsidRPr="00000000">
                    <w:rPr>
                      <w:color w:val="000000"/>
                      <w:rtl w:val="0"/>
                    </w:rPr>
                    <w:t xml:space="preserve">Declaración individual precios de transferencia.</w:t>
                  </w:r>
                </w:p>
              </w:tc>
            </w:tr>
            <w:tr>
              <w:trPr>
                <w:trHeight w:val="311" w:hRule="atLeast"/>
              </w:trPr>
              <w:tc>
                <w:tcPr>
                  <w:shd w:fill="fafafa" w:val="clear"/>
                  <w:tcMar>
                    <w:top w:w="105.0" w:type="dxa"/>
                    <w:left w:w="105.0" w:type="dxa"/>
                    <w:bottom w:w="105.0" w:type="dxa"/>
                    <w:right w:w="105.0" w:type="dxa"/>
                  </w:tcMar>
                  <w:vAlign w:val="center"/>
                </w:tcPr>
                <w:p w:rsidR="00000000" w:rsidDel="00000000" w:rsidP="00000000" w:rsidRDefault="00000000" w:rsidRPr="00000000" w14:paraId="0000045E">
                  <w:pPr>
                    <w:jc w:val="center"/>
                    <w:rPr>
                      <w:color w:val="000000"/>
                    </w:rPr>
                  </w:pPr>
                  <w:r w:rsidDel="00000000" w:rsidR="00000000" w:rsidRPr="00000000">
                    <w:rPr>
                      <w:color w:val="000000"/>
                      <w:rtl w:val="0"/>
                    </w:rPr>
                    <w:t xml:space="preserve">32</w:t>
                  </w:r>
                </w:p>
              </w:tc>
              <w:tc>
                <w:tcPr>
                  <w:shd w:fill="fafafa" w:val="clear"/>
                  <w:tcMar>
                    <w:top w:w="105.0" w:type="dxa"/>
                    <w:left w:w="105.0" w:type="dxa"/>
                    <w:bottom w:w="105.0" w:type="dxa"/>
                    <w:right w:w="105.0" w:type="dxa"/>
                  </w:tcMar>
                  <w:vAlign w:val="center"/>
                </w:tcPr>
                <w:p w:rsidR="00000000" w:rsidDel="00000000" w:rsidP="00000000" w:rsidRDefault="00000000" w:rsidRPr="00000000" w14:paraId="0000045F">
                  <w:pPr>
                    <w:rPr>
                      <w:color w:val="000000"/>
                    </w:rPr>
                  </w:pPr>
                  <w:r w:rsidDel="00000000" w:rsidR="00000000" w:rsidRPr="00000000">
                    <w:rPr>
                      <w:color w:val="000000"/>
                      <w:rtl w:val="0"/>
                    </w:rPr>
                    <w:t xml:space="preserve"> Impuesto nacional a la gasolina y al ACPM.</w:t>
                  </w:r>
                </w:p>
              </w:tc>
            </w:tr>
            <w:tr>
              <w:trPr>
                <w:trHeight w:val="328" w:hRule="atLeast"/>
              </w:trPr>
              <w:tc>
                <w:tcPr>
                  <w:shd w:fill="fafafa" w:val="clear"/>
                  <w:tcMar>
                    <w:top w:w="105.0" w:type="dxa"/>
                    <w:left w:w="105.0" w:type="dxa"/>
                    <w:bottom w:w="105.0" w:type="dxa"/>
                    <w:right w:w="105.0" w:type="dxa"/>
                  </w:tcMar>
                  <w:vAlign w:val="center"/>
                </w:tcPr>
                <w:p w:rsidR="00000000" w:rsidDel="00000000" w:rsidP="00000000" w:rsidRDefault="00000000" w:rsidRPr="00000000" w14:paraId="00000460">
                  <w:pPr>
                    <w:jc w:val="center"/>
                    <w:rPr>
                      <w:color w:val="000000"/>
                    </w:rPr>
                  </w:pPr>
                  <w:r w:rsidDel="00000000" w:rsidR="00000000" w:rsidRPr="00000000">
                    <w:rPr>
                      <w:color w:val="000000"/>
                      <w:rtl w:val="0"/>
                    </w:rPr>
                    <w:t xml:space="preserve">33</w:t>
                  </w:r>
                </w:p>
              </w:tc>
              <w:tc>
                <w:tcPr>
                  <w:shd w:fill="fafafa" w:val="clear"/>
                  <w:tcMar>
                    <w:top w:w="105.0" w:type="dxa"/>
                    <w:left w:w="105.0" w:type="dxa"/>
                    <w:bottom w:w="105.0" w:type="dxa"/>
                    <w:right w:w="105.0" w:type="dxa"/>
                  </w:tcMar>
                  <w:vAlign w:val="center"/>
                </w:tcPr>
                <w:p w:rsidR="00000000" w:rsidDel="00000000" w:rsidP="00000000" w:rsidRDefault="00000000" w:rsidRPr="00000000" w14:paraId="00000461">
                  <w:pPr>
                    <w:rPr>
                      <w:color w:val="000000"/>
                    </w:rPr>
                  </w:pPr>
                  <w:r w:rsidDel="00000000" w:rsidR="00000000" w:rsidRPr="00000000">
                    <w:rPr>
                      <w:color w:val="000000"/>
                      <w:rtl w:val="0"/>
                    </w:rPr>
                    <w:t xml:space="preserve">Impuesto nacional al consumo.</w:t>
                  </w:r>
                </w:p>
              </w:tc>
            </w:tr>
            <w:tr>
              <w:trPr>
                <w:trHeight w:val="311" w:hRule="atLeast"/>
              </w:trPr>
              <w:tc>
                <w:tcPr>
                  <w:shd w:fill="fafafa" w:val="clear"/>
                  <w:tcMar>
                    <w:top w:w="105.0" w:type="dxa"/>
                    <w:left w:w="105.0" w:type="dxa"/>
                    <w:bottom w:w="105.0" w:type="dxa"/>
                    <w:right w:w="105.0" w:type="dxa"/>
                  </w:tcMar>
                  <w:vAlign w:val="center"/>
                </w:tcPr>
                <w:p w:rsidR="00000000" w:rsidDel="00000000" w:rsidP="00000000" w:rsidRDefault="00000000" w:rsidRPr="00000000" w14:paraId="00000462">
                  <w:pPr>
                    <w:jc w:val="center"/>
                    <w:rPr>
                      <w:color w:val="000000"/>
                    </w:rPr>
                  </w:pPr>
                  <w:r w:rsidDel="00000000" w:rsidR="00000000" w:rsidRPr="00000000">
                    <w:rPr>
                      <w:color w:val="000000"/>
                      <w:rtl w:val="0"/>
                    </w:rPr>
                    <w:t xml:space="preserve">36</w:t>
                  </w:r>
                </w:p>
              </w:tc>
              <w:tc>
                <w:tcPr>
                  <w:shd w:fill="fafafa" w:val="clear"/>
                  <w:tcMar>
                    <w:top w:w="105.0" w:type="dxa"/>
                    <w:left w:w="105.0" w:type="dxa"/>
                    <w:bottom w:w="105.0" w:type="dxa"/>
                    <w:right w:w="105.0" w:type="dxa"/>
                  </w:tcMar>
                  <w:vAlign w:val="center"/>
                </w:tcPr>
                <w:p w:rsidR="00000000" w:rsidDel="00000000" w:rsidP="00000000" w:rsidRDefault="00000000" w:rsidRPr="00000000" w14:paraId="00000463">
                  <w:pPr>
                    <w:rPr>
                      <w:color w:val="000000"/>
                    </w:rPr>
                  </w:pPr>
                  <w:r w:rsidDel="00000000" w:rsidR="00000000" w:rsidRPr="00000000">
                    <w:rPr>
                      <w:color w:val="000000"/>
                      <w:rtl w:val="0"/>
                    </w:rPr>
                    <w:t xml:space="preserve">Establecimiento Permanente.</w:t>
                  </w:r>
                </w:p>
              </w:tc>
            </w:tr>
            <w:tr>
              <w:trPr>
                <w:trHeight w:val="328" w:hRule="atLeast"/>
              </w:trPr>
              <w:tc>
                <w:tcPr>
                  <w:shd w:fill="fafafa" w:val="clear"/>
                  <w:tcMar>
                    <w:top w:w="105.0" w:type="dxa"/>
                    <w:left w:w="105.0" w:type="dxa"/>
                    <w:bottom w:w="105.0" w:type="dxa"/>
                    <w:right w:w="105.0" w:type="dxa"/>
                  </w:tcMar>
                  <w:vAlign w:val="center"/>
                </w:tcPr>
                <w:p w:rsidR="00000000" w:rsidDel="00000000" w:rsidP="00000000" w:rsidRDefault="00000000" w:rsidRPr="00000000" w14:paraId="00000464">
                  <w:pPr>
                    <w:jc w:val="center"/>
                    <w:rPr>
                      <w:color w:val="000000"/>
                    </w:rPr>
                  </w:pPr>
                  <w:r w:rsidDel="00000000" w:rsidR="00000000" w:rsidRPr="00000000">
                    <w:rPr>
                      <w:color w:val="000000"/>
                      <w:rtl w:val="0"/>
                    </w:rPr>
                    <w:t xml:space="preserve">37</w:t>
                  </w:r>
                </w:p>
              </w:tc>
              <w:tc>
                <w:tcPr>
                  <w:shd w:fill="fafafa" w:val="clear"/>
                  <w:tcMar>
                    <w:top w:w="105.0" w:type="dxa"/>
                    <w:left w:w="105.0" w:type="dxa"/>
                    <w:bottom w:w="105.0" w:type="dxa"/>
                    <w:right w:w="105.0" w:type="dxa"/>
                  </w:tcMar>
                  <w:vAlign w:val="center"/>
                </w:tcPr>
                <w:p w:rsidR="00000000" w:rsidDel="00000000" w:rsidP="00000000" w:rsidRDefault="00000000" w:rsidRPr="00000000" w14:paraId="00000465">
                  <w:pPr>
                    <w:rPr>
                      <w:color w:val="000000"/>
                    </w:rPr>
                  </w:pPr>
                  <w:r w:rsidDel="00000000" w:rsidR="00000000" w:rsidRPr="00000000">
                    <w:rPr>
                      <w:color w:val="000000"/>
                      <w:rtl w:val="0"/>
                    </w:rPr>
                    <w:t xml:space="preserve">Obligado a Facturar Electrónicamente.</w:t>
                  </w:r>
                </w:p>
              </w:tc>
            </w:tr>
            <w:tr>
              <w:trPr>
                <w:trHeight w:val="311" w:hRule="atLeast"/>
              </w:trPr>
              <w:tc>
                <w:tcPr>
                  <w:shd w:fill="fafafa" w:val="clear"/>
                  <w:tcMar>
                    <w:top w:w="105.0" w:type="dxa"/>
                    <w:left w:w="105.0" w:type="dxa"/>
                    <w:bottom w:w="105.0" w:type="dxa"/>
                    <w:right w:w="105.0" w:type="dxa"/>
                  </w:tcMar>
                  <w:vAlign w:val="center"/>
                </w:tcPr>
                <w:p w:rsidR="00000000" w:rsidDel="00000000" w:rsidP="00000000" w:rsidRDefault="00000000" w:rsidRPr="00000000" w14:paraId="00000466">
                  <w:pPr>
                    <w:jc w:val="center"/>
                    <w:rPr>
                      <w:color w:val="000000"/>
                    </w:rPr>
                  </w:pPr>
                  <w:r w:rsidDel="00000000" w:rsidR="00000000" w:rsidRPr="00000000">
                    <w:rPr>
                      <w:color w:val="000000"/>
                      <w:rtl w:val="0"/>
                    </w:rPr>
                    <w:t xml:space="preserve">38</w:t>
                  </w:r>
                </w:p>
              </w:tc>
              <w:tc>
                <w:tcPr>
                  <w:shd w:fill="fafafa" w:val="clear"/>
                  <w:tcMar>
                    <w:top w:w="105.0" w:type="dxa"/>
                    <w:left w:w="105.0" w:type="dxa"/>
                    <w:bottom w:w="105.0" w:type="dxa"/>
                    <w:right w:w="105.0" w:type="dxa"/>
                  </w:tcMar>
                  <w:vAlign w:val="center"/>
                </w:tcPr>
                <w:p w:rsidR="00000000" w:rsidDel="00000000" w:rsidP="00000000" w:rsidRDefault="00000000" w:rsidRPr="00000000" w14:paraId="00000467">
                  <w:pPr>
                    <w:rPr>
                      <w:color w:val="000000"/>
                    </w:rPr>
                  </w:pPr>
                  <w:r w:rsidDel="00000000" w:rsidR="00000000" w:rsidRPr="00000000">
                    <w:rPr>
                      <w:color w:val="000000"/>
                      <w:rtl w:val="0"/>
                    </w:rPr>
                    <w:t xml:space="preserve">Facturación Electrónica Voluntaria.</w:t>
                  </w:r>
                </w:p>
              </w:tc>
            </w:tr>
            <w:tr>
              <w:trPr>
                <w:trHeight w:val="328" w:hRule="atLeast"/>
              </w:trPr>
              <w:tc>
                <w:tcPr>
                  <w:shd w:fill="fafafa" w:val="clear"/>
                  <w:tcMar>
                    <w:top w:w="105.0" w:type="dxa"/>
                    <w:left w:w="105.0" w:type="dxa"/>
                    <w:bottom w:w="105.0" w:type="dxa"/>
                    <w:right w:w="105.0" w:type="dxa"/>
                  </w:tcMar>
                  <w:vAlign w:val="center"/>
                </w:tcPr>
                <w:p w:rsidR="00000000" w:rsidDel="00000000" w:rsidP="00000000" w:rsidRDefault="00000000" w:rsidRPr="00000000" w14:paraId="00000468">
                  <w:pPr>
                    <w:jc w:val="center"/>
                    <w:rPr>
                      <w:color w:val="000000"/>
                    </w:rPr>
                  </w:pPr>
                  <w:r w:rsidDel="00000000" w:rsidR="00000000" w:rsidRPr="00000000">
                    <w:rPr>
                      <w:color w:val="000000"/>
                      <w:rtl w:val="0"/>
                    </w:rPr>
                    <w:t xml:space="preserve">39</w:t>
                  </w:r>
                </w:p>
              </w:tc>
              <w:tc>
                <w:tcPr>
                  <w:shd w:fill="fafafa" w:val="clear"/>
                  <w:tcMar>
                    <w:top w:w="105.0" w:type="dxa"/>
                    <w:left w:w="105.0" w:type="dxa"/>
                    <w:bottom w:w="105.0" w:type="dxa"/>
                    <w:right w:w="105.0" w:type="dxa"/>
                  </w:tcMar>
                  <w:vAlign w:val="center"/>
                </w:tcPr>
                <w:p w:rsidR="00000000" w:rsidDel="00000000" w:rsidP="00000000" w:rsidRDefault="00000000" w:rsidRPr="00000000" w14:paraId="00000469">
                  <w:pPr>
                    <w:rPr>
                      <w:color w:val="000000"/>
                    </w:rPr>
                  </w:pPr>
                  <w:r w:rsidDel="00000000" w:rsidR="00000000" w:rsidRPr="00000000">
                    <w:rPr>
                      <w:color w:val="000000"/>
                      <w:rtl w:val="0"/>
                    </w:rPr>
                    <w:t xml:space="preserve">Proveedor de Servicios Tecnológicos PST.</w:t>
                  </w:r>
                </w:p>
              </w:tc>
            </w:tr>
            <w:tr>
              <w:trPr>
                <w:trHeight w:val="311" w:hRule="atLeast"/>
              </w:trPr>
              <w:tc>
                <w:tcPr>
                  <w:shd w:fill="fafafa" w:val="clear"/>
                  <w:tcMar>
                    <w:top w:w="105.0" w:type="dxa"/>
                    <w:left w:w="105.0" w:type="dxa"/>
                    <w:bottom w:w="105.0" w:type="dxa"/>
                    <w:right w:w="105.0" w:type="dxa"/>
                  </w:tcMar>
                  <w:vAlign w:val="center"/>
                </w:tcPr>
                <w:p w:rsidR="00000000" w:rsidDel="00000000" w:rsidP="00000000" w:rsidRDefault="00000000" w:rsidRPr="00000000" w14:paraId="0000046A">
                  <w:pPr>
                    <w:jc w:val="center"/>
                    <w:rPr>
                      <w:color w:val="000000"/>
                    </w:rPr>
                  </w:pPr>
                  <w:r w:rsidDel="00000000" w:rsidR="00000000" w:rsidRPr="00000000">
                    <w:rPr>
                      <w:color w:val="000000"/>
                      <w:rtl w:val="0"/>
                    </w:rPr>
                    <w:t xml:space="preserve">41</w:t>
                  </w:r>
                </w:p>
              </w:tc>
              <w:tc>
                <w:tcPr>
                  <w:shd w:fill="fafafa" w:val="clear"/>
                  <w:tcMar>
                    <w:top w:w="105.0" w:type="dxa"/>
                    <w:left w:w="105.0" w:type="dxa"/>
                    <w:bottom w:w="105.0" w:type="dxa"/>
                    <w:right w:w="105.0" w:type="dxa"/>
                  </w:tcMar>
                  <w:vAlign w:val="center"/>
                </w:tcPr>
                <w:p w:rsidR="00000000" w:rsidDel="00000000" w:rsidP="00000000" w:rsidRDefault="00000000" w:rsidRPr="00000000" w14:paraId="0000046B">
                  <w:pPr>
                    <w:rPr>
                      <w:color w:val="000000"/>
                    </w:rPr>
                  </w:pPr>
                  <w:r w:rsidDel="00000000" w:rsidR="00000000" w:rsidRPr="00000000">
                    <w:rPr>
                      <w:color w:val="000000"/>
                      <w:rtl w:val="0"/>
                    </w:rPr>
                    <w:t xml:space="preserve">Declaración anual de activos en el exterior.</w:t>
                  </w:r>
                </w:p>
              </w:tc>
            </w:tr>
            <w:tr>
              <w:trPr>
                <w:trHeight w:val="328" w:hRule="atLeast"/>
              </w:trPr>
              <w:tc>
                <w:tcPr>
                  <w:shd w:fill="fafafa" w:val="clear"/>
                  <w:tcMar>
                    <w:top w:w="105.0" w:type="dxa"/>
                    <w:left w:w="105.0" w:type="dxa"/>
                    <w:bottom w:w="105.0" w:type="dxa"/>
                    <w:right w:w="105.0" w:type="dxa"/>
                  </w:tcMar>
                  <w:vAlign w:val="center"/>
                </w:tcPr>
                <w:p w:rsidR="00000000" w:rsidDel="00000000" w:rsidP="00000000" w:rsidRDefault="00000000" w:rsidRPr="00000000" w14:paraId="0000046C">
                  <w:pPr>
                    <w:jc w:val="center"/>
                    <w:rPr>
                      <w:color w:val="000000"/>
                    </w:rPr>
                  </w:pPr>
                  <w:r w:rsidDel="00000000" w:rsidR="00000000" w:rsidRPr="00000000">
                    <w:rPr>
                      <w:color w:val="000000"/>
                      <w:rtl w:val="0"/>
                    </w:rPr>
                    <w:t xml:space="preserve">45</w:t>
                  </w:r>
                </w:p>
              </w:tc>
              <w:tc>
                <w:tcPr>
                  <w:shd w:fill="fafafa" w:val="clear"/>
                  <w:tcMar>
                    <w:top w:w="105.0" w:type="dxa"/>
                    <w:left w:w="105.0" w:type="dxa"/>
                    <w:bottom w:w="105.0" w:type="dxa"/>
                    <w:right w:w="105.0" w:type="dxa"/>
                  </w:tcMar>
                  <w:vAlign w:val="center"/>
                </w:tcPr>
                <w:p w:rsidR="00000000" w:rsidDel="00000000" w:rsidP="00000000" w:rsidRDefault="00000000" w:rsidRPr="00000000" w14:paraId="0000046D">
                  <w:pPr>
                    <w:rPr>
                      <w:color w:val="000000"/>
                    </w:rPr>
                  </w:pPr>
                  <w:r w:rsidDel="00000000" w:rsidR="00000000" w:rsidRPr="00000000">
                    <w:rPr>
                      <w:color w:val="000000"/>
                      <w:rtl w:val="0"/>
                    </w:rPr>
                    <w:t xml:space="preserve">Autorretenedor de rendimientos financieros.</w:t>
                  </w:r>
                </w:p>
              </w:tc>
            </w:tr>
            <w:tr>
              <w:trPr>
                <w:trHeight w:val="311" w:hRule="atLeast"/>
              </w:trPr>
              <w:tc>
                <w:tcPr>
                  <w:shd w:fill="fafafa" w:val="clear"/>
                  <w:tcMar>
                    <w:top w:w="105.0" w:type="dxa"/>
                    <w:left w:w="105.0" w:type="dxa"/>
                    <w:bottom w:w="105.0" w:type="dxa"/>
                    <w:right w:w="105.0" w:type="dxa"/>
                  </w:tcMar>
                  <w:vAlign w:val="center"/>
                </w:tcPr>
                <w:p w:rsidR="00000000" w:rsidDel="00000000" w:rsidP="00000000" w:rsidRDefault="00000000" w:rsidRPr="00000000" w14:paraId="0000046E">
                  <w:pPr>
                    <w:jc w:val="center"/>
                    <w:rPr>
                      <w:color w:val="000000"/>
                    </w:rPr>
                  </w:pPr>
                  <w:r w:rsidDel="00000000" w:rsidR="00000000" w:rsidRPr="00000000">
                    <w:rPr>
                      <w:color w:val="000000"/>
                      <w:rtl w:val="0"/>
                    </w:rPr>
                    <w:t xml:space="preserve">46</w:t>
                  </w:r>
                </w:p>
              </w:tc>
              <w:tc>
                <w:tcPr>
                  <w:shd w:fill="fafafa" w:val="clear"/>
                  <w:tcMar>
                    <w:top w:w="105.0" w:type="dxa"/>
                    <w:left w:w="105.0" w:type="dxa"/>
                    <w:bottom w:w="105.0" w:type="dxa"/>
                    <w:right w:w="105.0" w:type="dxa"/>
                  </w:tcMar>
                  <w:vAlign w:val="center"/>
                </w:tcPr>
                <w:p w:rsidR="00000000" w:rsidDel="00000000" w:rsidP="00000000" w:rsidRDefault="00000000" w:rsidRPr="00000000" w14:paraId="0000046F">
                  <w:pPr>
                    <w:rPr>
                      <w:color w:val="000000"/>
                    </w:rPr>
                  </w:pPr>
                  <w:r w:rsidDel="00000000" w:rsidR="00000000" w:rsidRPr="00000000">
                    <w:rPr>
                      <w:color w:val="000000"/>
                      <w:rtl w:val="0"/>
                    </w:rPr>
                    <w:t xml:space="preserve">IVA Prestadores de Servicios desde el exterior.</w:t>
                  </w:r>
                </w:p>
              </w:tc>
            </w:tr>
            <w:tr>
              <w:trPr>
                <w:trHeight w:val="328" w:hRule="atLeast"/>
              </w:trPr>
              <w:tc>
                <w:tcPr>
                  <w:shd w:fill="fafafa" w:val="clear"/>
                  <w:tcMar>
                    <w:top w:w="105.0" w:type="dxa"/>
                    <w:left w:w="105.0" w:type="dxa"/>
                    <w:bottom w:w="105.0" w:type="dxa"/>
                    <w:right w:w="105.0" w:type="dxa"/>
                  </w:tcMar>
                  <w:vAlign w:val="center"/>
                </w:tcPr>
                <w:p w:rsidR="00000000" w:rsidDel="00000000" w:rsidP="00000000" w:rsidRDefault="00000000" w:rsidRPr="00000000" w14:paraId="00000470">
                  <w:pPr>
                    <w:jc w:val="center"/>
                    <w:rPr>
                      <w:color w:val="000000"/>
                    </w:rPr>
                  </w:pPr>
                  <w:r w:rsidDel="00000000" w:rsidR="00000000" w:rsidRPr="00000000">
                    <w:rPr>
                      <w:color w:val="000000"/>
                      <w:rtl w:val="0"/>
                    </w:rPr>
                    <w:t xml:space="preserve">47</w:t>
                  </w:r>
                </w:p>
              </w:tc>
              <w:tc>
                <w:tcPr>
                  <w:shd w:fill="fafafa" w:val="clear"/>
                  <w:tcMar>
                    <w:top w:w="105.0" w:type="dxa"/>
                    <w:left w:w="105.0" w:type="dxa"/>
                    <w:bottom w:w="105.0" w:type="dxa"/>
                    <w:right w:w="105.0" w:type="dxa"/>
                  </w:tcMar>
                  <w:vAlign w:val="center"/>
                </w:tcPr>
                <w:p w:rsidR="00000000" w:rsidDel="00000000" w:rsidP="00000000" w:rsidRDefault="00000000" w:rsidRPr="00000000" w14:paraId="00000471">
                  <w:pPr>
                    <w:rPr>
                      <w:color w:val="000000"/>
                    </w:rPr>
                  </w:pPr>
                  <w:r w:rsidDel="00000000" w:rsidR="00000000" w:rsidRPr="00000000">
                    <w:rPr>
                      <w:color w:val="000000"/>
                      <w:rtl w:val="0"/>
                    </w:rPr>
                    <w:t xml:space="preserve">Régimen Simple de Tributación – SIMPLE.</w:t>
                  </w:r>
                </w:p>
              </w:tc>
            </w:tr>
            <w:tr>
              <w:trPr>
                <w:trHeight w:val="311" w:hRule="atLeast"/>
              </w:trPr>
              <w:tc>
                <w:tcPr>
                  <w:shd w:fill="fafafa" w:val="clear"/>
                  <w:tcMar>
                    <w:top w:w="105.0" w:type="dxa"/>
                    <w:left w:w="105.0" w:type="dxa"/>
                    <w:bottom w:w="105.0" w:type="dxa"/>
                    <w:right w:w="105.0" w:type="dxa"/>
                  </w:tcMar>
                  <w:vAlign w:val="center"/>
                </w:tcPr>
                <w:p w:rsidR="00000000" w:rsidDel="00000000" w:rsidP="00000000" w:rsidRDefault="00000000" w:rsidRPr="00000000" w14:paraId="00000472">
                  <w:pPr>
                    <w:jc w:val="center"/>
                    <w:rPr>
                      <w:color w:val="000000"/>
                    </w:rPr>
                  </w:pPr>
                  <w:r w:rsidDel="00000000" w:rsidR="00000000" w:rsidRPr="00000000">
                    <w:rPr>
                      <w:color w:val="000000"/>
                      <w:rtl w:val="0"/>
                    </w:rPr>
                    <w:t xml:space="preserve">48</w:t>
                  </w:r>
                </w:p>
              </w:tc>
              <w:tc>
                <w:tcPr>
                  <w:shd w:fill="fafafa" w:val="clear"/>
                  <w:tcMar>
                    <w:top w:w="105.0" w:type="dxa"/>
                    <w:left w:w="105.0" w:type="dxa"/>
                    <w:bottom w:w="105.0" w:type="dxa"/>
                    <w:right w:w="105.0" w:type="dxa"/>
                  </w:tcMar>
                  <w:vAlign w:val="center"/>
                </w:tcPr>
                <w:p w:rsidR="00000000" w:rsidDel="00000000" w:rsidP="00000000" w:rsidRDefault="00000000" w:rsidRPr="00000000" w14:paraId="00000473">
                  <w:pPr>
                    <w:rPr>
                      <w:color w:val="000000"/>
                    </w:rPr>
                  </w:pPr>
                  <w:r w:rsidDel="00000000" w:rsidR="00000000" w:rsidRPr="00000000">
                    <w:rPr>
                      <w:color w:val="000000"/>
                      <w:rtl w:val="0"/>
                    </w:rPr>
                    <w:t xml:space="preserve">Impuesto sobre las ventas – IVA.</w:t>
                  </w:r>
                </w:p>
              </w:tc>
            </w:tr>
            <w:tr>
              <w:trPr>
                <w:trHeight w:val="328" w:hRule="atLeast"/>
              </w:trPr>
              <w:tc>
                <w:tcPr>
                  <w:shd w:fill="fafafa" w:val="clear"/>
                  <w:tcMar>
                    <w:top w:w="105.0" w:type="dxa"/>
                    <w:left w:w="105.0" w:type="dxa"/>
                    <w:bottom w:w="105.0" w:type="dxa"/>
                    <w:right w:w="105.0" w:type="dxa"/>
                  </w:tcMar>
                  <w:vAlign w:val="center"/>
                </w:tcPr>
                <w:p w:rsidR="00000000" w:rsidDel="00000000" w:rsidP="00000000" w:rsidRDefault="00000000" w:rsidRPr="00000000" w14:paraId="00000474">
                  <w:pPr>
                    <w:jc w:val="center"/>
                    <w:rPr>
                      <w:color w:val="000000"/>
                    </w:rPr>
                  </w:pPr>
                  <w:r w:rsidDel="00000000" w:rsidR="00000000" w:rsidRPr="00000000">
                    <w:rPr>
                      <w:color w:val="000000"/>
                      <w:rtl w:val="0"/>
                    </w:rPr>
                    <w:t xml:space="preserve">49</w:t>
                  </w:r>
                </w:p>
              </w:tc>
              <w:tc>
                <w:tcPr>
                  <w:shd w:fill="fafafa" w:val="clear"/>
                  <w:tcMar>
                    <w:top w:w="105.0" w:type="dxa"/>
                    <w:left w:w="105.0" w:type="dxa"/>
                    <w:bottom w:w="105.0" w:type="dxa"/>
                    <w:right w:w="105.0" w:type="dxa"/>
                  </w:tcMar>
                  <w:vAlign w:val="center"/>
                </w:tcPr>
                <w:p w:rsidR="00000000" w:rsidDel="00000000" w:rsidP="00000000" w:rsidRDefault="00000000" w:rsidRPr="00000000" w14:paraId="00000475">
                  <w:pPr>
                    <w:rPr>
                      <w:color w:val="000000"/>
                    </w:rPr>
                  </w:pPr>
                  <w:r w:rsidDel="00000000" w:rsidR="00000000" w:rsidRPr="00000000">
                    <w:rPr>
                      <w:color w:val="000000"/>
                      <w:rtl w:val="0"/>
                    </w:rPr>
                    <w:t xml:space="preserve">No responsable de IVA.</w:t>
                  </w:r>
                </w:p>
              </w:tc>
            </w:tr>
            <w:tr>
              <w:trPr>
                <w:trHeight w:val="311" w:hRule="atLeast"/>
              </w:trPr>
              <w:tc>
                <w:tcPr>
                  <w:shd w:fill="fafafa" w:val="clear"/>
                  <w:tcMar>
                    <w:top w:w="105.0" w:type="dxa"/>
                    <w:left w:w="105.0" w:type="dxa"/>
                    <w:bottom w:w="105.0" w:type="dxa"/>
                    <w:right w:w="105.0" w:type="dxa"/>
                  </w:tcMar>
                  <w:vAlign w:val="center"/>
                </w:tcPr>
                <w:p w:rsidR="00000000" w:rsidDel="00000000" w:rsidP="00000000" w:rsidRDefault="00000000" w:rsidRPr="00000000" w14:paraId="00000476">
                  <w:pPr>
                    <w:jc w:val="center"/>
                    <w:rPr>
                      <w:color w:val="000000"/>
                    </w:rPr>
                  </w:pPr>
                  <w:r w:rsidDel="00000000" w:rsidR="00000000" w:rsidRPr="00000000">
                    <w:rPr>
                      <w:color w:val="000000"/>
                      <w:rtl w:val="0"/>
                    </w:rPr>
                    <w:t xml:space="preserve">50</w:t>
                  </w:r>
                </w:p>
              </w:tc>
              <w:tc>
                <w:tcPr>
                  <w:shd w:fill="fafafa" w:val="clear"/>
                  <w:tcMar>
                    <w:top w:w="105.0" w:type="dxa"/>
                    <w:left w:w="105.0" w:type="dxa"/>
                    <w:bottom w:w="105.0" w:type="dxa"/>
                    <w:right w:w="105.0" w:type="dxa"/>
                  </w:tcMar>
                  <w:vAlign w:val="center"/>
                </w:tcPr>
                <w:p w:rsidR="00000000" w:rsidDel="00000000" w:rsidP="00000000" w:rsidRDefault="00000000" w:rsidRPr="00000000" w14:paraId="00000477">
                  <w:pPr>
                    <w:rPr>
                      <w:color w:val="000000"/>
                    </w:rPr>
                  </w:pPr>
                  <w:r w:rsidDel="00000000" w:rsidR="00000000" w:rsidRPr="00000000">
                    <w:rPr>
                      <w:color w:val="000000"/>
                      <w:rtl w:val="0"/>
                    </w:rPr>
                    <w:t xml:space="preserve">No responsable de consumo restaurantes y bares.</w:t>
                  </w:r>
                </w:p>
              </w:tc>
            </w:tr>
            <w:tr>
              <w:trPr>
                <w:trHeight w:val="328" w:hRule="atLeast"/>
              </w:trPr>
              <w:tc>
                <w:tcPr>
                  <w:shd w:fill="eeeeee" w:val="clear"/>
                  <w:tcMar>
                    <w:top w:w="105.0" w:type="dxa"/>
                    <w:left w:w="105.0" w:type="dxa"/>
                    <w:bottom w:w="105.0" w:type="dxa"/>
                    <w:right w:w="105.0" w:type="dxa"/>
                  </w:tcMar>
                  <w:vAlign w:val="center"/>
                </w:tcPr>
                <w:p w:rsidR="00000000" w:rsidDel="00000000" w:rsidP="00000000" w:rsidRDefault="00000000" w:rsidRPr="00000000" w14:paraId="00000478">
                  <w:pPr>
                    <w:jc w:val="center"/>
                    <w:rPr>
                      <w:color w:val="000000"/>
                    </w:rPr>
                  </w:pPr>
                  <w:r w:rsidDel="00000000" w:rsidR="00000000" w:rsidRPr="00000000">
                    <w:rPr>
                      <w:color w:val="000000"/>
                      <w:rtl w:val="0"/>
                    </w:rPr>
                    <w:t xml:space="preserve">51</w:t>
                  </w:r>
                </w:p>
              </w:tc>
              <w:tc>
                <w:tcPr>
                  <w:shd w:fill="eeeeee" w:val="clear"/>
                  <w:tcMar>
                    <w:top w:w="105.0" w:type="dxa"/>
                    <w:left w:w="105.0" w:type="dxa"/>
                    <w:bottom w:w="105.0" w:type="dxa"/>
                    <w:right w:w="105.0" w:type="dxa"/>
                  </w:tcMar>
                  <w:vAlign w:val="center"/>
                </w:tcPr>
                <w:p w:rsidR="00000000" w:rsidDel="00000000" w:rsidP="00000000" w:rsidRDefault="00000000" w:rsidRPr="00000000" w14:paraId="00000479">
                  <w:pPr>
                    <w:rPr>
                      <w:color w:val="000000"/>
                    </w:rPr>
                  </w:pPr>
                  <w:r w:rsidDel="00000000" w:rsidR="00000000" w:rsidRPr="00000000">
                    <w:rPr>
                      <w:color w:val="000000"/>
                      <w:rtl w:val="0"/>
                    </w:rPr>
                    <w:t xml:space="preserve">Agente retención impoconsumo de bienes inmuebles.</w:t>
                  </w:r>
                </w:p>
              </w:tc>
            </w:tr>
            <w:tr>
              <w:trPr>
                <w:trHeight w:val="311" w:hRule="atLeast"/>
              </w:trPr>
              <w:tc>
                <w:tcPr>
                  <w:shd w:fill="fafafa" w:val="clear"/>
                  <w:tcMar>
                    <w:top w:w="105.0" w:type="dxa"/>
                    <w:left w:w="105.0" w:type="dxa"/>
                    <w:bottom w:w="105.0" w:type="dxa"/>
                    <w:right w:w="105.0" w:type="dxa"/>
                  </w:tcMar>
                  <w:vAlign w:val="center"/>
                </w:tcPr>
                <w:p w:rsidR="00000000" w:rsidDel="00000000" w:rsidP="00000000" w:rsidRDefault="00000000" w:rsidRPr="00000000" w14:paraId="0000047A">
                  <w:pPr>
                    <w:jc w:val="center"/>
                    <w:rPr>
                      <w:color w:val="000000"/>
                    </w:rPr>
                  </w:pPr>
                  <w:r w:rsidDel="00000000" w:rsidR="00000000" w:rsidRPr="00000000">
                    <w:rPr>
                      <w:color w:val="000000"/>
                      <w:rtl w:val="0"/>
                    </w:rPr>
                    <w:t xml:space="preserve">52</w:t>
                  </w:r>
                </w:p>
              </w:tc>
              <w:tc>
                <w:tcPr>
                  <w:shd w:fill="fafafa" w:val="clear"/>
                  <w:tcMar>
                    <w:top w:w="105.0" w:type="dxa"/>
                    <w:left w:w="105.0" w:type="dxa"/>
                    <w:bottom w:w="105.0" w:type="dxa"/>
                    <w:right w:w="105.0" w:type="dxa"/>
                  </w:tcMar>
                  <w:vAlign w:val="center"/>
                </w:tcPr>
                <w:p w:rsidR="00000000" w:rsidDel="00000000" w:rsidP="00000000" w:rsidRDefault="00000000" w:rsidRPr="00000000" w14:paraId="0000047B">
                  <w:pPr>
                    <w:rPr>
                      <w:color w:val="000000"/>
                    </w:rPr>
                  </w:pPr>
                  <w:r w:rsidDel="00000000" w:rsidR="00000000" w:rsidRPr="00000000">
                    <w:rPr>
                      <w:color w:val="000000"/>
                      <w:rtl w:val="0"/>
                    </w:rPr>
                    <w:t xml:space="preserve">Facturador electrónico.</w:t>
                  </w:r>
                </w:p>
              </w:tc>
            </w:tr>
            <w:tr>
              <w:trPr>
                <w:trHeight w:val="328" w:hRule="atLeast"/>
              </w:trPr>
              <w:tc>
                <w:tcPr>
                  <w:shd w:fill="fafafa" w:val="clear"/>
                  <w:tcMar>
                    <w:top w:w="105.0" w:type="dxa"/>
                    <w:left w:w="105.0" w:type="dxa"/>
                    <w:bottom w:w="105.0" w:type="dxa"/>
                    <w:right w:w="105.0" w:type="dxa"/>
                  </w:tcMar>
                  <w:vAlign w:val="center"/>
                </w:tcPr>
                <w:p w:rsidR="00000000" w:rsidDel="00000000" w:rsidP="00000000" w:rsidRDefault="00000000" w:rsidRPr="00000000" w14:paraId="0000047C">
                  <w:pPr>
                    <w:jc w:val="center"/>
                    <w:rPr>
                      <w:color w:val="000000"/>
                    </w:rPr>
                  </w:pPr>
                  <w:r w:rsidDel="00000000" w:rsidR="00000000" w:rsidRPr="00000000">
                    <w:rPr>
                      <w:color w:val="000000"/>
                      <w:rtl w:val="0"/>
                    </w:rPr>
                    <w:t xml:space="preserve">53</w:t>
                  </w:r>
                </w:p>
              </w:tc>
              <w:tc>
                <w:tcPr>
                  <w:shd w:fill="fafafa" w:val="clear"/>
                  <w:tcMar>
                    <w:top w:w="105.0" w:type="dxa"/>
                    <w:left w:w="105.0" w:type="dxa"/>
                    <w:bottom w:w="105.0" w:type="dxa"/>
                    <w:right w:w="105.0" w:type="dxa"/>
                  </w:tcMar>
                  <w:vAlign w:val="center"/>
                </w:tcPr>
                <w:p w:rsidR="00000000" w:rsidDel="00000000" w:rsidP="00000000" w:rsidRDefault="00000000" w:rsidRPr="00000000" w14:paraId="0000047D">
                  <w:pPr>
                    <w:rPr>
                      <w:color w:val="000000"/>
                    </w:rPr>
                  </w:pPr>
                  <w:r w:rsidDel="00000000" w:rsidR="00000000" w:rsidRPr="00000000">
                    <w:rPr>
                      <w:color w:val="000000"/>
                      <w:rtl w:val="0"/>
                    </w:rPr>
                    <w:t xml:space="preserve">Persona jurídica no responsable de IVA.</w:t>
                  </w:r>
                </w:p>
              </w:tc>
            </w:tr>
          </w:tbl>
          <w:p w:rsidR="00000000" w:rsidDel="00000000" w:rsidP="00000000" w:rsidRDefault="00000000" w:rsidRPr="00000000" w14:paraId="0000047E">
            <w:pPr>
              <w:shd w:fill="ffffff" w:val="clear"/>
              <w:jc w:val="center"/>
              <w:rPr>
                <w:b w:val="1"/>
              </w:rPr>
            </w:pPr>
            <w:r w:rsidDel="00000000" w:rsidR="00000000" w:rsidRPr="00000000">
              <w:rPr>
                <w:b w:val="1"/>
                <w:rtl w:val="0"/>
              </w:rPr>
              <w:t xml:space="preserve">Tomado de: </w:t>
            </w:r>
            <w:r w:rsidDel="00000000" w:rsidR="00000000" w:rsidRPr="00000000">
              <w:rPr>
                <w:color w:val="000000"/>
                <w:rtl w:val="0"/>
              </w:rPr>
              <w:t xml:space="preserve">Legis (2019, 16 de abril).</w:t>
            </w:r>
            <w:r w:rsidDel="00000000" w:rsidR="00000000" w:rsidRPr="00000000">
              <w:rPr>
                <w:rtl w:val="0"/>
              </w:rPr>
            </w:r>
          </w:p>
          <w:p w:rsidR="00000000" w:rsidDel="00000000" w:rsidP="00000000" w:rsidRDefault="00000000" w:rsidRPr="00000000" w14:paraId="0000047F">
            <w:pPr>
              <w:shd w:fill="ffffff" w:val="clear"/>
              <w:spacing w:after="150" w:lineRule="auto"/>
              <w:jc w:val="both"/>
              <w:rPr>
                <w:b w:val="1"/>
                <w:color w:val="000000"/>
              </w:rPr>
            </w:pPr>
            <w:r w:rsidDel="00000000" w:rsidR="00000000" w:rsidRPr="00000000">
              <w:rPr>
                <w:rtl w:val="0"/>
              </w:rPr>
            </w:r>
          </w:p>
          <w:p w:rsidR="00000000" w:rsidDel="00000000" w:rsidP="00000000" w:rsidRDefault="00000000" w:rsidRPr="00000000" w14:paraId="00000480">
            <w:pPr>
              <w:rPr>
                <w:color w:val="000000"/>
              </w:rPr>
            </w:pPr>
            <w:r w:rsidDel="00000000" w:rsidR="00000000" w:rsidRPr="00000000">
              <w:rPr>
                <w:rtl w:val="0"/>
              </w:rPr>
            </w:r>
          </w:p>
          <w:p w:rsidR="00000000" w:rsidDel="00000000" w:rsidP="00000000" w:rsidRDefault="00000000" w:rsidRPr="00000000" w14:paraId="00000481">
            <w:pPr>
              <w:rPr>
                <w:color w:val="000000"/>
              </w:rPr>
            </w:pPr>
            <w:r w:rsidDel="00000000" w:rsidR="00000000" w:rsidRPr="00000000">
              <w:rPr>
                <w:rtl w:val="0"/>
              </w:rPr>
            </w:r>
          </w:p>
          <w:p w:rsidR="00000000" w:rsidDel="00000000" w:rsidP="00000000" w:rsidRDefault="00000000" w:rsidRPr="00000000" w14:paraId="00000482">
            <w:pPr>
              <w:jc w:val="both"/>
              <w:rPr>
                <w:color w:val="7f7f7f"/>
                <w:highlight w:val="white"/>
              </w:rPr>
            </w:pPr>
            <w:r w:rsidDel="00000000" w:rsidR="00000000" w:rsidRPr="00000000">
              <w:rPr>
                <w:rtl w:val="0"/>
              </w:rPr>
            </w:r>
          </w:p>
          <w:p w:rsidR="00000000" w:rsidDel="00000000" w:rsidP="00000000" w:rsidRDefault="00000000" w:rsidRPr="00000000" w14:paraId="00000483">
            <w:pPr>
              <w:jc w:val="both"/>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84">
            <w:pPr>
              <w:jc w:val="both"/>
              <w:rPr>
                <w:b w:val="1"/>
              </w:rPr>
            </w:pPr>
            <w:r w:rsidDel="00000000" w:rsidR="00000000" w:rsidRPr="00000000">
              <w:rPr>
                <w:b w:val="1"/>
                <w:highlight w:val="yellow"/>
                <w:rtl w:val="0"/>
              </w:rPr>
              <w:t xml:space="preserve">(P1)</w:t>
            </w:r>
            <w:r w:rsidDel="00000000" w:rsidR="00000000" w:rsidRPr="00000000">
              <w:rPr>
                <w:b w:val="1"/>
                <w:rtl w:val="0"/>
              </w:rPr>
              <w:t xml:space="preserve"> 10.1 De acuerdo con normativa.</w:t>
            </w:r>
          </w:p>
          <w:p w:rsidR="00000000" w:rsidDel="00000000" w:rsidP="00000000" w:rsidRDefault="00000000" w:rsidRPr="00000000" w14:paraId="00000485">
            <w:pPr>
              <w:pBdr>
                <w:top w:space="0" w:sz="0" w:val="nil"/>
                <w:left w:space="0" w:sz="0" w:val="nil"/>
                <w:bottom w:space="0" w:sz="0" w:val="nil"/>
                <w:right w:space="0" w:sz="0" w:val="nil"/>
                <w:between w:space="0" w:sz="0" w:val="nil"/>
              </w:pBdr>
              <w:jc w:val="both"/>
              <w:rPr>
                <w:b w:val="1"/>
                <w:color w:val="000000"/>
              </w:rPr>
            </w:pPr>
            <w:r w:rsidDel="00000000" w:rsidR="00000000" w:rsidRPr="00000000">
              <w:rPr>
                <w:rtl w:val="0"/>
              </w:rPr>
            </w:r>
          </w:p>
          <w:p w:rsidR="00000000" w:rsidDel="00000000" w:rsidP="00000000" w:rsidRDefault="00000000" w:rsidRPr="00000000" w14:paraId="00000486">
            <w:pPr>
              <w:pBdr>
                <w:top w:space="0" w:sz="0" w:val="nil"/>
                <w:left w:space="0" w:sz="0" w:val="nil"/>
                <w:bottom w:space="0" w:sz="0" w:val="nil"/>
                <w:right w:space="0" w:sz="0" w:val="nil"/>
                <w:between w:space="0" w:sz="0" w:val="nil"/>
              </w:pBdr>
              <w:jc w:val="both"/>
              <w:rPr/>
            </w:pPr>
            <w:r w:rsidDel="00000000" w:rsidR="00000000" w:rsidRPr="00000000">
              <w:rPr>
                <w:color w:val="000000"/>
                <w:rtl w:val="0"/>
              </w:rPr>
              <w:t xml:space="preserve">En este numeral se presenta el siguiente gráfico de forma secuencial:</w:t>
            </w:r>
            <w:r w:rsidDel="00000000" w:rsidR="00000000" w:rsidRPr="00000000">
              <w:rPr>
                <w:rtl w:val="0"/>
              </w:rPr>
            </w:r>
          </w:p>
          <w:p w:rsidR="00000000" w:rsidDel="00000000" w:rsidP="00000000" w:rsidRDefault="00000000" w:rsidRPr="00000000" w14:paraId="00000487">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488">
            <w:pPr>
              <w:pBdr>
                <w:top w:space="0" w:sz="0" w:val="nil"/>
                <w:left w:space="0" w:sz="0" w:val="nil"/>
                <w:bottom w:space="0" w:sz="0" w:val="nil"/>
                <w:right w:space="0" w:sz="0" w:val="nil"/>
                <w:between w:space="0" w:sz="0" w:val="nil"/>
              </w:pBdr>
              <w:jc w:val="both"/>
              <w:rPr/>
            </w:pPr>
            <w:r w:rsidDel="00000000" w:rsidR="00000000" w:rsidRPr="00000000">
              <w:rPr/>
              <w:drawing>
                <wp:inline distB="0" distT="0" distL="0" distR="0">
                  <wp:extent cx="2438400" cy="1619250"/>
                  <wp:effectExtent b="0" l="0" r="0" t="0"/>
                  <wp:docPr descr="Elementos coloridos de infografía ágil vector gratuito" id="50" name="image2.jpg"/>
                  <a:graphic>
                    <a:graphicData uri="http://schemas.openxmlformats.org/drawingml/2006/picture">
                      <pic:pic>
                        <pic:nvPicPr>
                          <pic:cNvPr descr="Elementos coloridos de infografía ágil vector gratuito" id="0" name="image2.jpg"/>
                          <pic:cNvPicPr preferRelativeResize="0"/>
                        </pic:nvPicPr>
                        <pic:blipFill>
                          <a:blip r:embed="rId45"/>
                          <a:srcRect b="0" l="0" r="0" t="0"/>
                          <a:stretch>
                            <a:fillRect/>
                          </a:stretch>
                        </pic:blipFill>
                        <pic:spPr>
                          <a:xfrm>
                            <a:off x="0" y="0"/>
                            <a:ext cx="2438400"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489">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48A">
            <w:pPr>
              <w:shd w:fill="ffffff" w:val="clear"/>
              <w:jc w:val="both"/>
              <w:rPr>
                <w:color w:val="0000ff"/>
                <w:u w:val="single"/>
              </w:rPr>
            </w:pPr>
            <w:r w:rsidDel="00000000" w:rsidR="00000000" w:rsidRPr="00000000">
              <w:rPr>
                <w:rtl w:val="0"/>
              </w:rPr>
              <w:t xml:space="preserve">Dar clic para ver </w:t>
            </w:r>
            <w:hyperlink r:id="rId46">
              <w:r w:rsidDel="00000000" w:rsidR="00000000" w:rsidRPr="00000000">
                <w:rPr>
                  <w:color w:val="0000ff"/>
                  <w:u w:val="single"/>
                  <w:rtl w:val="0"/>
                </w:rPr>
                <w:t xml:space="preserve">Imagen</w:t>
              </w:r>
            </w:hyperlink>
            <w:r w:rsidDel="00000000" w:rsidR="00000000" w:rsidRPr="00000000">
              <w:rPr>
                <w:rtl w:val="0"/>
              </w:rPr>
            </w:r>
          </w:p>
          <w:p w:rsidR="00000000" w:rsidDel="00000000" w:rsidP="00000000" w:rsidRDefault="00000000" w:rsidRPr="00000000" w14:paraId="0000048B">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48C">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48D">
            <w:pPr>
              <w:pBdr>
                <w:top w:space="0" w:sz="0" w:val="nil"/>
                <w:left w:space="0" w:sz="0" w:val="nil"/>
                <w:bottom w:space="0" w:sz="0" w:val="nil"/>
                <w:right w:space="0" w:sz="0" w:val="nil"/>
                <w:between w:space="0" w:sz="0" w:val="nil"/>
              </w:pBdr>
              <w:jc w:val="both"/>
              <w:rPr/>
            </w:pPr>
            <w:r w:rsidDel="00000000" w:rsidR="00000000" w:rsidRPr="00000000">
              <w:rPr>
                <w:rtl w:val="0"/>
              </w:rPr>
              <w:t xml:space="preserve">La información se presenta </w:t>
            </w:r>
            <w:r w:rsidDel="00000000" w:rsidR="00000000" w:rsidRPr="00000000">
              <w:rPr>
                <w:b w:val="1"/>
                <w:highlight w:val="yellow"/>
                <w:rtl w:val="0"/>
              </w:rPr>
              <w:t xml:space="preserve">(P1), (P2) y (P3)</w:t>
            </w:r>
            <w:r w:rsidDel="00000000" w:rsidR="00000000" w:rsidRPr="00000000">
              <w:rPr>
                <w:rtl w:val="0"/>
              </w:rPr>
              <w:t xml:space="preserve"> en cada circulo:</w:t>
            </w:r>
          </w:p>
          <w:p w:rsidR="00000000" w:rsidDel="00000000" w:rsidP="00000000" w:rsidRDefault="00000000" w:rsidRPr="00000000" w14:paraId="0000048E">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48F">
            <w:pPr>
              <w:jc w:val="both"/>
              <w:rPr>
                <w:b w:val="1"/>
              </w:rPr>
            </w:pPr>
            <w:r w:rsidDel="00000000" w:rsidR="00000000" w:rsidRPr="00000000">
              <w:rPr>
                <w:b w:val="1"/>
                <w:highlight w:val="yellow"/>
                <w:rtl w:val="0"/>
              </w:rPr>
              <w:t xml:space="preserve">P1)</w:t>
            </w:r>
            <w:r w:rsidDel="00000000" w:rsidR="00000000" w:rsidRPr="00000000">
              <w:rPr>
                <w:b w:val="1"/>
                <w:rtl w:val="0"/>
              </w:rPr>
              <w:t xml:space="preserve"> 10.1 De acuerdo con normativa.</w:t>
            </w:r>
          </w:p>
          <w:p w:rsidR="00000000" w:rsidDel="00000000" w:rsidP="00000000" w:rsidRDefault="00000000" w:rsidRPr="00000000" w14:paraId="00000490">
            <w:pPr>
              <w:jc w:val="both"/>
              <w:rPr/>
            </w:pPr>
            <w:r w:rsidDel="00000000" w:rsidR="00000000" w:rsidRPr="00000000">
              <w:rPr>
                <w:rtl w:val="0"/>
              </w:rPr>
            </w:r>
          </w:p>
          <w:p w:rsidR="00000000" w:rsidDel="00000000" w:rsidP="00000000" w:rsidRDefault="00000000" w:rsidRPr="00000000" w14:paraId="00000491">
            <w:pPr>
              <w:jc w:val="both"/>
              <w:rPr/>
            </w:pPr>
            <w:r w:rsidDel="00000000" w:rsidR="00000000" w:rsidRPr="00000000">
              <w:rPr>
                <w:b w:val="1"/>
                <w:highlight w:val="yellow"/>
                <w:rtl w:val="0"/>
              </w:rPr>
              <w:t xml:space="preserve">(P2)</w:t>
            </w:r>
            <w:r w:rsidDel="00000000" w:rsidR="00000000" w:rsidRPr="00000000">
              <w:rPr>
                <w:b w:val="1"/>
                <w:rtl w:val="0"/>
              </w:rPr>
              <w:t xml:space="preserve"> Persona natural:</w:t>
            </w:r>
            <w:r w:rsidDel="00000000" w:rsidR="00000000" w:rsidRPr="00000000">
              <w:rPr>
                <w:rtl w:val="0"/>
              </w:rPr>
            </w:r>
          </w:p>
          <w:p w:rsidR="00000000" w:rsidDel="00000000" w:rsidP="00000000" w:rsidRDefault="00000000" w:rsidRPr="00000000" w14:paraId="00000492">
            <w:pPr>
              <w:jc w:val="both"/>
              <w:rPr>
                <w:color w:val="000000"/>
              </w:rPr>
            </w:pPr>
            <w:r w:rsidDel="00000000" w:rsidR="00000000" w:rsidRPr="00000000">
              <w:rPr>
                <w:rtl w:val="0"/>
              </w:rPr>
            </w:r>
          </w:p>
          <w:p w:rsidR="00000000" w:rsidDel="00000000" w:rsidP="00000000" w:rsidRDefault="00000000" w:rsidRPr="00000000" w14:paraId="00000493">
            <w:pPr>
              <w:rPr>
                <w:b w:val="1"/>
                <w:color w:val="000000"/>
              </w:rPr>
            </w:pPr>
            <w:r w:rsidDel="00000000" w:rsidR="00000000" w:rsidRPr="00000000">
              <w:rPr>
                <w:b w:val="1"/>
                <w:highlight w:val="yellow"/>
                <w:rtl w:val="0"/>
              </w:rPr>
              <w:t xml:space="preserve">(P3)</w:t>
            </w:r>
            <w:r w:rsidDel="00000000" w:rsidR="00000000" w:rsidRPr="00000000">
              <w:rPr>
                <w:b w:val="1"/>
                <w:rtl w:val="0"/>
              </w:rPr>
              <w:t xml:space="preserve"> Persona</w:t>
            </w:r>
            <w:r w:rsidDel="00000000" w:rsidR="00000000" w:rsidRPr="00000000">
              <w:rPr>
                <w:b w:val="1"/>
                <w:color w:val="000000"/>
                <w:rtl w:val="0"/>
              </w:rPr>
              <w:t xml:space="preserve"> jurídica:</w:t>
            </w:r>
          </w:p>
          <w:p w:rsidR="00000000" w:rsidDel="00000000" w:rsidP="00000000" w:rsidRDefault="00000000" w:rsidRPr="00000000" w14:paraId="00000494">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495">
            <w:pPr>
              <w:pStyle w:val="Heading2"/>
              <w:spacing w:after="150" w:before="0" w:lineRule="auto"/>
              <w:rPr>
                <w:b w:val="1"/>
                <w:sz w:val="22"/>
                <w:szCs w:val="22"/>
                <w:highlight w:val="yellow"/>
              </w:rPr>
            </w:pPr>
            <w:r w:rsidDel="00000000" w:rsidR="00000000" w:rsidRPr="00000000">
              <w:rPr>
                <w:rtl w:val="0"/>
              </w:rPr>
            </w:r>
          </w:p>
          <w:p w:rsidR="00000000" w:rsidDel="00000000" w:rsidP="00000000" w:rsidRDefault="00000000" w:rsidRPr="00000000" w14:paraId="00000496">
            <w:pPr>
              <w:pStyle w:val="Heading2"/>
              <w:spacing w:after="150" w:before="0" w:lineRule="auto"/>
              <w:rPr>
                <w:b w:val="1"/>
                <w:sz w:val="22"/>
                <w:szCs w:val="22"/>
              </w:rPr>
            </w:pPr>
            <w:r w:rsidDel="00000000" w:rsidR="00000000" w:rsidRPr="00000000">
              <w:rPr>
                <w:b w:val="1"/>
                <w:sz w:val="22"/>
                <w:szCs w:val="22"/>
                <w:highlight w:val="yellow"/>
                <w:rtl w:val="0"/>
              </w:rPr>
              <w:t xml:space="preserve">(P4)</w:t>
            </w:r>
            <w:r w:rsidDel="00000000" w:rsidR="00000000" w:rsidRPr="00000000">
              <w:rPr>
                <w:b w:val="1"/>
                <w:sz w:val="22"/>
                <w:szCs w:val="22"/>
                <w:rtl w:val="0"/>
              </w:rPr>
              <w:t xml:space="preserve"> 10.2 Contribuyente y declarante:</w:t>
            </w:r>
          </w:p>
          <w:p w:rsidR="00000000" w:rsidDel="00000000" w:rsidP="00000000" w:rsidRDefault="00000000" w:rsidRPr="00000000" w14:paraId="00000497">
            <w:pPr>
              <w:jc w:val="both"/>
              <w:rPr/>
            </w:pPr>
            <w:r w:rsidDel="00000000" w:rsidR="00000000" w:rsidRPr="00000000">
              <w:rPr>
                <w:rtl w:val="0"/>
              </w:rPr>
              <w:t xml:space="preserve">En este numeral se presenta el siguiente gráfico de forma secuencial, en el primer recuadro se registra el subtítulo y texto del Art. 2 </w:t>
            </w:r>
            <w:r w:rsidDel="00000000" w:rsidR="00000000" w:rsidRPr="00000000">
              <w:rPr>
                <w:b w:val="1"/>
                <w:highlight w:val="yellow"/>
                <w:rtl w:val="0"/>
              </w:rPr>
              <w:t xml:space="preserve">(P4):</w:t>
            </w:r>
            <w:r w:rsidDel="00000000" w:rsidR="00000000" w:rsidRPr="00000000">
              <w:rPr>
                <w:rtl w:val="0"/>
              </w:rPr>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drawing>
                <wp:inline distB="0" distT="0" distL="0" distR="0">
                  <wp:extent cx="2545800" cy="1342125"/>
                  <wp:effectExtent b="0" l="0" r="0" t="0"/>
                  <wp:docPr descr="Infographic design with icons and 4 options or steps. Thin line vector. Infographics business concept. Can be used for info graphics, flow charts, presentations, web sites, banners, printed materials." id="51" name="image9.jpg"/>
                  <a:graphic>
                    <a:graphicData uri="http://schemas.openxmlformats.org/drawingml/2006/picture">
                      <pic:pic>
                        <pic:nvPicPr>
                          <pic:cNvPr descr="Infographic design with icons and 4 options or steps. Thin line vector. Infographics business concept. Can be used for info graphics, flow charts, presentations, web sites, banners, printed materials." id="0" name="image9.jpg"/>
                          <pic:cNvPicPr preferRelativeResize="0"/>
                        </pic:nvPicPr>
                        <pic:blipFill>
                          <a:blip r:embed="rId47"/>
                          <a:srcRect b="8958" l="0" r="0" t="0"/>
                          <a:stretch>
                            <a:fillRect/>
                          </a:stretch>
                        </pic:blipFill>
                        <pic:spPr>
                          <a:xfrm>
                            <a:off x="0" y="0"/>
                            <a:ext cx="2545800" cy="1342125"/>
                          </a:xfrm>
                          <a:prstGeom prst="rect"/>
                          <a:ln/>
                        </pic:spPr>
                      </pic:pic>
                    </a:graphicData>
                  </a:graphic>
                </wp:inline>
              </w:drawing>
            </w:r>
            <w:r w:rsidDel="00000000" w:rsidR="00000000" w:rsidRPr="00000000">
              <w:rPr>
                <w:rtl w:val="0"/>
              </w:rPr>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shd w:fill="ffffff" w:val="clear"/>
              <w:jc w:val="both"/>
              <w:rPr>
                <w:color w:val="0000ff"/>
                <w:u w:val="single"/>
              </w:rPr>
            </w:pPr>
            <w:r w:rsidDel="00000000" w:rsidR="00000000" w:rsidRPr="00000000">
              <w:rPr>
                <w:rtl w:val="0"/>
              </w:rPr>
              <w:t xml:space="preserve">Dar clic para ver </w:t>
            </w:r>
            <w:hyperlink r:id="rId48">
              <w:r w:rsidDel="00000000" w:rsidR="00000000" w:rsidRPr="00000000">
                <w:rPr>
                  <w:color w:val="0000ff"/>
                  <w:u w:val="single"/>
                  <w:rtl w:val="0"/>
                </w:rPr>
                <w:t xml:space="preserve">Imagen</w:t>
              </w:r>
            </w:hyperlink>
            <w:r w:rsidDel="00000000" w:rsidR="00000000" w:rsidRPr="00000000">
              <w:rPr>
                <w:rtl w:val="0"/>
              </w:rPr>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pBdr>
                <w:top w:space="0" w:sz="0" w:val="nil"/>
                <w:left w:space="0" w:sz="0" w:val="nil"/>
                <w:bottom w:space="0" w:sz="0" w:val="nil"/>
                <w:right w:space="0" w:sz="0" w:val="nil"/>
                <w:between w:space="0" w:sz="0" w:val="nil"/>
              </w:pBdr>
              <w:jc w:val="both"/>
              <w:rPr/>
            </w:pPr>
            <w:r w:rsidDel="00000000" w:rsidR="00000000" w:rsidRPr="00000000">
              <w:rPr>
                <w:rtl w:val="0"/>
              </w:rPr>
              <w:t xml:space="preserve">Seguidamente, se registran los tres regímenes existentes en los siguientes recuadros del esquema:</w:t>
            </w:r>
          </w:p>
          <w:p w:rsidR="00000000" w:rsidDel="00000000" w:rsidP="00000000" w:rsidRDefault="00000000" w:rsidRPr="00000000" w14:paraId="000004A0">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4A1">
            <w:pPr>
              <w:pBdr>
                <w:top w:space="0" w:sz="0" w:val="nil"/>
                <w:left w:space="0" w:sz="0" w:val="nil"/>
                <w:bottom w:space="0" w:sz="0" w:val="nil"/>
                <w:right w:space="0" w:sz="0" w:val="nil"/>
                <w:between w:space="0" w:sz="0" w:val="nil"/>
              </w:pBdr>
              <w:jc w:val="both"/>
              <w:rPr>
                <w:b w:val="1"/>
                <w:color w:val="000000"/>
              </w:rPr>
            </w:pPr>
            <w:r w:rsidDel="00000000" w:rsidR="00000000" w:rsidRPr="00000000">
              <w:rPr>
                <w:rtl w:val="0"/>
              </w:rPr>
              <w:t xml:space="preserve">Recuadro 2:  </w:t>
            </w:r>
            <w:r w:rsidDel="00000000" w:rsidR="00000000" w:rsidRPr="00000000">
              <w:rPr>
                <w:b w:val="1"/>
                <w:color w:val="000000"/>
                <w:highlight w:val="yellow"/>
                <w:rtl w:val="0"/>
              </w:rPr>
              <w:t xml:space="preserve">(P5)</w:t>
            </w:r>
            <w:r w:rsidDel="00000000" w:rsidR="00000000" w:rsidRPr="00000000">
              <w:rPr>
                <w:b w:val="1"/>
                <w:color w:val="000000"/>
                <w:rtl w:val="0"/>
              </w:rPr>
              <w:t xml:space="preserve"> 1. Régimen Ordinario.</w:t>
            </w:r>
          </w:p>
          <w:p w:rsidR="00000000" w:rsidDel="00000000" w:rsidP="00000000" w:rsidRDefault="00000000" w:rsidRPr="00000000" w14:paraId="000004A2">
            <w:pPr>
              <w:pBdr>
                <w:top w:space="0" w:sz="0" w:val="nil"/>
                <w:left w:space="0" w:sz="0" w:val="nil"/>
                <w:bottom w:space="0" w:sz="0" w:val="nil"/>
                <w:right w:space="0" w:sz="0" w:val="nil"/>
                <w:between w:space="0" w:sz="0" w:val="nil"/>
              </w:pBdr>
              <w:jc w:val="both"/>
              <w:rPr>
                <w:b w:val="1"/>
                <w:color w:val="000000"/>
              </w:rPr>
            </w:pPr>
            <w:r w:rsidDel="00000000" w:rsidR="00000000" w:rsidRPr="00000000">
              <w:rPr>
                <w:color w:val="000000"/>
                <w:rtl w:val="0"/>
              </w:rPr>
              <w:t xml:space="preserve">Recuadro 3:</w:t>
            </w:r>
            <w:r w:rsidDel="00000000" w:rsidR="00000000" w:rsidRPr="00000000">
              <w:rPr>
                <w:b w:val="1"/>
                <w:color w:val="000000"/>
                <w:rtl w:val="0"/>
              </w:rPr>
              <w:t xml:space="preserve">  </w:t>
            </w:r>
            <w:r w:rsidDel="00000000" w:rsidR="00000000" w:rsidRPr="00000000">
              <w:rPr>
                <w:b w:val="1"/>
                <w:color w:val="000000"/>
                <w:highlight w:val="yellow"/>
                <w:rtl w:val="0"/>
              </w:rPr>
              <w:t xml:space="preserve">(P6)</w:t>
            </w:r>
            <w:r w:rsidDel="00000000" w:rsidR="00000000" w:rsidRPr="00000000">
              <w:rPr>
                <w:b w:val="1"/>
                <w:color w:val="000000"/>
                <w:rtl w:val="0"/>
              </w:rPr>
              <w:t xml:space="preserve">  2.</w:t>
            </w:r>
            <w:r w:rsidDel="00000000" w:rsidR="00000000" w:rsidRPr="00000000">
              <w:rPr>
                <w:color w:val="000000"/>
                <w:rtl w:val="0"/>
              </w:rPr>
              <w:t xml:space="preserve"> </w:t>
            </w:r>
            <w:r w:rsidDel="00000000" w:rsidR="00000000" w:rsidRPr="00000000">
              <w:rPr>
                <w:b w:val="1"/>
                <w:color w:val="000000"/>
                <w:rtl w:val="0"/>
              </w:rPr>
              <w:t xml:space="preserve">Régimen especial.</w:t>
            </w:r>
          </w:p>
          <w:p w:rsidR="00000000" w:rsidDel="00000000" w:rsidP="00000000" w:rsidRDefault="00000000" w:rsidRPr="00000000" w14:paraId="000004A3">
            <w:pPr>
              <w:keepNext w:val="0"/>
              <w:keepLines w:val="0"/>
              <w:widowControl w:val="1"/>
              <w:pBdr>
                <w:top w:space="0" w:sz="0" w:val="nil"/>
                <w:left w:space="0" w:sz="0" w:val="nil"/>
                <w:bottom w:space="0" w:sz="0" w:val="nil"/>
                <w:right w:space="0" w:sz="0" w:val="nil"/>
                <w:between w:space="0" w:sz="0" w:val="nil"/>
              </w:pBdr>
              <w:shd w:fill="auto" w:val="clear"/>
              <w:spacing w:after="15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Recuadro 4:</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highlight w:val="yellow"/>
                <w:u w:val="none"/>
                <w:vertAlign w:val="baseline"/>
                <w:rtl w:val="0"/>
              </w:rPr>
              <w:t xml:space="preserve">(P7)</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3. Régimen de tributación simple:</w:t>
            </w:r>
          </w:p>
          <w:p w:rsidR="00000000" w:rsidDel="00000000" w:rsidP="00000000" w:rsidRDefault="00000000" w:rsidRPr="00000000" w14:paraId="000004A4">
            <w:pPr>
              <w:pBdr>
                <w:top w:space="0" w:sz="0" w:val="nil"/>
                <w:left w:space="0" w:sz="0" w:val="nil"/>
                <w:bottom w:space="0" w:sz="0" w:val="nil"/>
                <w:right w:space="0" w:sz="0" w:val="nil"/>
                <w:between w:space="0" w:sz="0" w:val="nil"/>
              </w:pBdr>
              <w:jc w:val="both"/>
              <w:rPr/>
            </w:pPr>
            <w:r w:rsidDel="00000000" w:rsidR="00000000" w:rsidRPr="00000000">
              <w:rPr>
                <w:b w:val="1"/>
                <w:color w:val="000000"/>
                <w:rtl w:val="0"/>
              </w:rPr>
              <w:t xml:space="preserve"> </w:t>
            </w:r>
            <w:r w:rsidDel="00000000" w:rsidR="00000000" w:rsidRPr="00000000">
              <w:rPr>
                <w:rtl w:val="0"/>
              </w:rPr>
            </w:r>
          </w:p>
          <w:p w:rsidR="00000000" w:rsidDel="00000000" w:rsidP="00000000" w:rsidRDefault="00000000" w:rsidRPr="00000000" w14:paraId="000004A5">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4A6">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4A7">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4A8">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4A9">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4AA">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4AB">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4AC">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4AD">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4AE">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4AF">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4B0">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4B1">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4B2">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4B3">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4B4">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4B5">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4B6">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4B7">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4B8">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4B9">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4BA">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4BB">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4BC">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4BD">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4BE">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4BF">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4C0">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4C1">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4C2">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4C3">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4C4">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4C5">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4C6">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4C7">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4C8">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4C9">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4CA">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4CB">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4CC">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4CD">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4CE">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4CF">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4D0">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4D1">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4D2">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4D3">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4D4">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4D5">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4D6">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4D7">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4D8">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4D9">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4DA">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4DB">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4DC">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4DD">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4DE">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4DF">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4E0">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4E1">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4E2">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4E3">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4E4">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4E5">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4E6">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4E7">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4E8">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4E9">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4EA">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4EB">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4EC">
            <w:pPr>
              <w:keepNext w:val="0"/>
              <w:keepLines w:val="0"/>
              <w:widowControl w:val="1"/>
              <w:pBdr>
                <w:top w:space="0" w:sz="0" w:val="nil"/>
                <w:left w:space="0" w:sz="0" w:val="nil"/>
                <w:bottom w:space="0" w:sz="0" w:val="nil"/>
                <w:right w:space="0" w:sz="0" w:val="nil"/>
                <w:between w:space="0" w:sz="0" w:val="nil"/>
              </w:pBdr>
              <w:shd w:fill="auto" w:val="clear"/>
              <w:spacing w:after="15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highlight w:val="yellow"/>
                <w:u w:val="none"/>
                <w:vertAlign w:val="baseline"/>
                <w:rtl w:val="0"/>
              </w:rPr>
              <w:t xml:space="preserve">(P8)</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No contribuyentes:</w:t>
            </w:r>
          </w:p>
          <w:p w:rsidR="00000000" w:rsidDel="00000000" w:rsidP="00000000" w:rsidRDefault="00000000" w:rsidRPr="00000000" w14:paraId="000004ED">
            <w:pPr>
              <w:pBdr>
                <w:top w:space="0" w:sz="0" w:val="nil"/>
                <w:left w:space="0" w:sz="0" w:val="nil"/>
                <w:bottom w:space="0" w:sz="0" w:val="nil"/>
                <w:right w:space="0" w:sz="0" w:val="nil"/>
                <w:between w:space="0" w:sz="0" w:val="nil"/>
              </w:pBdr>
              <w:jc w:val="both"/>
              <w:rPr>
                <w:b w:val="1"/>
              </w:rPr>
            </w:pPr>
            <w:r w:rsidDel="00000000" w:rsidR="00000000" w:rsidRPr="00000000">
              <w:rPr>
                <w:rtl w:val="0"/>
              </w:rPr>
              <w:t xml:space="preserve">En este numeral se desarrolla el siguiente gráfico, se registra el subtítulo </w:t>
            </w:r>
            <w:r w:rsidDel="00000000" w:rsidR="00000000" w:rsidRPr="00000000">
              <w:rPr>
                <w:b w:val="1"/>
                <w:rtl w:val="0"/>
              </w:rPr>
              <w:t xml:space="preserve">“No contribuyentes” y el Art. 22 el ET.</w:t>
            </w:r>
          </w:p>
          <w:p w:rsidR="00000000" w:rsidDel="00000000" w:rsidP="00000000" w:rsidRDefault="00000000" w:rsidRPr="00000000" w14:paraId="000004EE">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4EF">
            <w:pPr>
              <w:pBdr>
                <w:top w:space="0" w:sz="0" w:val="nil"/>
                <w:left w:space="0" w:sz="0" w:val="nil"/>
                <w:bottom w:space="0" w:sz="0" w:val="nil"/>
                <w:right w:space="0" w:sz="0" w:val="nil"/>
                <w:between w:space="0" w:sz="0" w:val="nil"/>
              </w:pBdr>
              <w:jc w:val="both"/>
              <w:rPr/>
            </w:pPr>
            <w:r w:rsidDel="00000000" w:rsidR="00000000" w:rsidRPr="00000000">
              <w:rPr>
                <w:rtl w:val="0"/>
              </w:rPr>
              <w:t xml:space="preserve">Posteriormente, se coloca en cada recuadro la información de (</w:t>
            </w:r>
            <w:r w:rsidDel="00000000" w:rsidR="00000000" w:rsidRPr="00000000">
              <w:rPr>
                <w:b w:val="1"/>
                <w:color w:val="000000"/>
                <w:highlight w:val="yellow"/>
                <w:rtl w:val="0"/>
              </w:rPr>
              <w:t xml:space="preserve">P9)</w:t>
            </w:r>
            <w:r w:rsidDel="00000000" w:rsidR="00000000" w:rsidRPr="00000000">
              <w:rPr>
                <w:b w:val="1"/>
                <w:color w:val="000000"/>
                <w:rtl w:val="0"/>
              </w:rPr>
              <w:t xml:space="preserve"> -</w:t>
            </w:r>
            <w:r w:rsidDel="00000000" w:rsidR="00000000" w:rsidRPr="00000000">
              <w:rPr>
                <w:b w:val="1"/>
                <w:color w:val="000000"/>
                <w:highlight w:val="yellow"/>
                <w:rtl w:val="0"/>
              </w:rPr>
              <w:t xml:space="preserve">(P10) (P11) y (P12)</w:t>
            </w:r>
            <w:r w:rsidDel="00000000" w:rsidR="00000000" w:rsidRPr="00000000">
              <w:rPr>
                <w:b w:val="1"/>
                <w:color w:val="000000"/>
                <w:rtl w:val="0"/>
              </w:rPr>
              <w:t xml:space="preserve">.</w:t>
            </w:r>
            <w:r w:rsidDel="00000000" w:rsidR="00000000" w:rsidRPr="00000000">
              <w:rPr>
                <w:rtl w:val="0"/>
              </w:rPr>
            </w:r>
          </w:p>
          <w:p w:rsidR="00000000" w:rsidDel="00000000" w:rsidP="00000000" w:rsidRDefault="00000000" w:rsidRPr="00000000" w14:paraId="000004F0">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4F1">
            <w:pPr>
              <w:pBdr>
                <w:top w:space="0" w:sz="0" w:val="nil"/>
                <w:left w:space="0" w:sz="0" w:val="nil"/>
                <w:bottom w:space="0" w:sz="0" w:val="nil"/>
                <w:right w:space="0" w:sz="0" w:val="nil"/>
                <w:between w:space="0" w:sz="0" w:val="nil"/>
              </w:pBdr>
              <w:jc w:val="both"/>
              <w:rPr/>
            </w:pPr>
            <w:r w:rsidDel="00000000" w:rsidR="00000000" w:rsidRPr="00000000">
              <w:rPr/>
              <w:drawing>
                <wp:inline distB="0" distT="0" distL="0" distR="0">
                  <wp:extent cx="2563810" cy="1015618"/>
                  <wp:effectExtent b="0" l="0" r="0" t="0"/>
                  <wp:docPr descr="Vector infographic label template with icons. 6 options or steps. Infographics for business concept. Can be used for info graphics, flow charts, presentations, web sites, banners, printed materials." id="52" name="image11.jpg"/>
                  <a:graphic>
                    <a:graphicData uri="http://schemas.openxmlformats.org/drawingml/2006/picture">
                      <pic:pic>
                        <pic:nvPicPr>
                          <pic:cNvPr descr="Vector infographic label template with icons. 6 options or steps. Infographics for business concept. Can be used for info graphics, flow charts, presentations, web sites, banners, printed materials." id="0" name="image11.jpg"/>
                          <pic:cNvPicPr preferRelativeResize="0"/>
                        </pic:nvPicPr>
                        <pic:blipFill>
                          <a:blip r:embed="rId49"/>
                          <a:srcRect b="10880" l="0" r="1002" t="0"/>
                          <a:stretch>
                            <a:fillRect/>
                          </a:stretch>
                        </pic:blipFill>
                        <pic:spPr>
                          <a:xfrm>
                            <a:off x="0" y="0"/>
                            <a:ext cx="2563810" cy="1015618"/>
                          </a:xfrm>
                          <a:prstGeom prst="rect"/>
                          <a:ln/>
                        </pic:spPr>
                      </pic:pic>
                    </a:graphicData>
                  </a:graphic>
                </wp:inline>
              </w:drawing>
            </w:r>
            <w:r w:rsidDel="00000000" w:rsidR="00000000" w:rsidRPr="00000000">
              <w:rPr>
                <w:rtl w:val="0"/>
              </w:rPr>
            </w:r>
          </w:p>
          <w:p w:rsidR="00000000" w:rsidDel="00000000" w:rsidP="00000000" w:rsidRDefault="00000000" w:rsidRPr="00000000" w14:paraId="000004F2">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4F3">
            <w:pPr>
              <w:pBdr>
                <w:top w:space="0" w:sz="0" w:val="nil"/>
                <w:left w:space="0" w:sz="0" w:val="nil"/>
                <w:bottom w:space="0" w:sz="0" w:val="nil"/>
                <w:right w:space="0" w:sz="0" w:val="nil"/>
                <w:between w:space="0" w:sz="0" w:val="nil"/>
              </w:pBdr>
              <w:jc w:val="both"/>
              <w:rPr/>
            </w:pPr>
            <w:r w:rsidDel="00000000" w:rsidR="00000000" w:rsidRPr="00000000">
              <w:rPr>
                <w:rtl w:val="0"/>
              </w:rPr>
              <w:t xml:space="preserve">Dar clic para ver </w:t>
            </w:r>
            <w:hyperlink r:id="rId50">
              <w:r w:rsidDel="00000000" w:rsidR="00000000" w:rsidRPr="00000000">
                <w:rPr>
                  <w:color w:val="0000ff"/>
                  <w:u w:val="single"/>
                  <w:rtl w:val="0"/>
                </w:rPr>
                <w:t xml:space="preserve">Imagen</w:t>
              </w:r>
            </w:hyperlink>
            <w:r w:rsidDel="00000000" w:rsidR="00000000" w:rsidRPr="00000000">
              <w:rPr>
                <w:rtl w:val="0"/>
              </w:rPr>
            </w:r>
          </w:p>
          <w:p w:rsidR="00000000" w:rsidDel="00000000" w:rsidP="00000000" w:rsidRDefault="00000000" w:rsidRPr="00000000" w14:paraId="000004F4">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4F5">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4F6">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4F7">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4F8">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4F9">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4FA">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4FB">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4FC">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4FD">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4FE">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4FF">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500">
            <w:pPr>
              <w:shd w:fill="ffffff" w:val="clear"/>
              <w:jc w:val="both"/>
              <w:rPr>
                <w:b w:val="1"/>
                <w:color w:val="1155cc"/>
                <w:u w:val="single"/>
              </w:rPr>
            </w:pPr>
            <w:r w:rsidDel="00000000" w:rsidR="00000000" w:rsidRPr="00000000">
              <w:rPr>
                <w:rtl w:val="0"/>
              </w:rPr>
            </w:r>
          </w:p>
          <w:p w:rsidR="00000000" w:rsidDel="00000000" w:rsidP="00000000" w:rsidRDefault="00000000" w:rsidRPr="00000000" w14:paraId="00000501">
            <w:pPr>
              <w:shd w:fill="ffffff" w:val="clear"/>
              <w:jc w:val="both"/>
              <w:rPr/>
            </w:pPr>
            <w:r w:rsidDel="00000000" w:rsidR="00000000" w:rsidRPr="00000000">
              <w:rPr>
                <w:rtl w:val="0"/>
              </w:rPr>
            </w:r>
          </w:p>
          <w:p w:rsidR="00000000" w:rsidDel="00000000" w:rsidP="00000000" w:rsidRDefault="00000000" w:rsidRPr="00000000" w14:paraId="00000502">
            <w:pPr>
              <w:shd w:fill="ffffff" w:val="clear"/>
              <w:spacing w:after="150" w:lineRule="auto"/>
              <w:jc w:val="both"/>
              <w:rPr>
                <w:b w:val="1"/>
                <w:color w:val="000000"/>
                <w:highlight w:val="white"/>
              </w:rPr>
            </w:pPr>
            <w:r w:rsidDel="00000000" w:rsidR="00000000" w:rsidRPr="00000000">
              <w:rPr>
                <w:b w:val="1"/>
                <w:color w:val="000000"/>
                <w:highlight w:val="yellow"/>
                <w:rtl w:val="0"/>
              </w:rPr>
              <w:t xml:space="preserve">(P13)</w:t>
            </w:r>
            <w:r w:rsidDel="00000000" w:rsidR="00000000" w:rsidRPr="00000000">
              <w:rPr>
                <w:b w:val="1"/>
                <w:color w:val="000000"/>
                <w:highlight w:val="white"/>
                <w:rtl w:val="0"/>
              </w:rPr>
              <w:t xml:space="preserve">10.3 Responsabilidades.</w:t>
            </w:r>
          </w:p>
          <w:p w:rsidR="00000000" w:rsidDel="00000000" w:rsidP="00000000" w:rsidRDefault="00000000" w:rsidRPr="00000000" w14:paraId="00000503">
            <w:pPr>
              <w:rPr>
                <w:b w:val="1"/>
              </w:rPr>
            </w:pPr>
            <w:r w:rsidDel="00000000" w:rsidR="00000000" w:rsidRPr="00000000">
              <w:rPr>
                <w:rtl w:val="0"/>
              </w:rPr>
            </w:r>
          </w:p>
          <w:p w:rsidR="00000000" w:rsidDel="00000000" w:rsidP="00000000" w:rsidRDefault="00000000" w:rsidRPr="00000000" w14:paraId="00000504">
            <w:pPr>
              <w:jc w:val="both"/>
              <w:rPr/>
            </w:pPr>
            <w:r w:rsidDel="00000000" w:rsidR="00000000" w:rsidRPr="00000000">
              <w:rPr>
                <w:rtl w:val="0"/>
              </w:rPr>
              <w:t xml:space="preserve">En este numeral se visualiza la introducción del tema “Responsabilidades” y su contenido.</w:t>
            </w:r>
          </w:p>
          <w:p w:rsidR="00000000" w:rsidDel="00000000" w:rsidP="00000000" w:rsidRDefault="00000000" w:rsidRPr="00000000" w14:paraId="00000505">
            <w:pPr>
              <w:jc w:val="both"/>
              <w:rPr/>
            </w:pPr>
            <w:r w:rsidDel="00000000" w:rsidR="00000000" w:rsidRPr="00000000">
              <w:rPr>
                <w:rtl w:val="0"/>
              </w:rPr>
            </w:r>
          </w:p>
          <w:p w:rsidR="00000000" w:rsidDel="00000000" w:rsidP="00000000" w:rsidRDefault="00000000" w:rsidRPr="00000000" w14:paraId="00000506">
            <w:pPr>
              <w:jc w:val="both"/>
              <w:rPr/>
            </w:pPr>
            <w:r w:rsidDel="00000000" w:rsidR="00000000" w:rsidRPr="00000000">
              <w:rPr>
                <w:rtl w:val="0"/>
              </w:rPr>
            </w:r>
          </w:p>
          <w:p w:rsidR="00000000" w:rsidDel="00000000" w:rsidP="00000000" w:rsidRDefault="00000000" w:rsidRPr="00000000" w14:paraId="00000507">
            <w:pPr>
              <w:jc w:val="both"/>
              <w:rPr/>
            </w:pPr>
            <w:r w:rsidDel="00000000" w:rsidR="00000000" w:rsidRPr="00000000">
              <w:rPr>
                <w:rtl w:val="0"/>
              </w:rPr>
              <w:t xml:space="preserve">Posteriormente, Se relacionan las responsabilidades tributarias que aparecen en el listado teniendo en cuenta el código y nombre en el siguiente gráfico:</w:t>
            </w:r>
          </w:p>
          <w:p w:rsidR="00000000" w:rsidDel="00000000" w:rsidP="00000000" w:rsidRDefault="00000000" w:rsidRPr="00000000" w14:paraId="00000508">
            <w:pPr>
              <w:rPr>
                <w:b w:val="1"/>
              </w:rPr>
            </w:pPr>
            <w:r w:rsidDel="00000000" w:rsidR="00000000" w:rsidRPr="00000000">
              <w:rPr>
                <w:rtl w:val="0"/>
              </w:rPr>
            </w:r>
          </w:p>
          <w:p w:rsidR="00000000" w:rsidDel="00000000" w:rsidP="00000000" w:rsidRDefault="00000000" w:rsidRPr="00000000" w14:paraId="00000509">
            <w:pPr>
              <w:rPr>
                <w:b w:val="1"/>
                <w:color w:val="000000"/>
              </w:rPr>
            </w:pPr>
            <w:r w:rsidDel="00000000" w:rsidR="00000000" w:rsidRPr="00000000">
              <w:rPr/>
              <w:drawing>
                <wp:inline distB="0" distT="0" distL="0" distR="0">
                  <wp:extent cx="2341978" cy="1678236"/>
                  <wp:effectExtent b="0" l="0" r="0" t="0"/>
                  <wp:docPr descr="Template infographics ,bullet list for diagram data elements" id="53" name="image8.jpg"/>
                  <a:graphic>
                    <a:graphicData uri="http://schemas.openxmlformats.org/drawingml/2006/picture">
                      <pic:pic>
                        <pic:nvPicPr>
                          <pic:cNvPr descr="Template infographics ,bullet list for diagram data elements" id="0" name="image8.jpg"/>
                          <pic:cNvPicPr preferRelativeResize="0"/>
                        </pic:nvPicPr>
                        <pic:blipFill>
                          <a:blip r:embed="rId35"/>
                          <a:srcRect b="8003" l="0" r="1011" t="0"/>
                          <a:stretch>
                            <a:fillRect/>
                          </a:stretch>
                        </pic:blipFill>
                        <pic:spPr>
                          <a:xfrm>
                            <a:off x="0" y="0"/>
                            <a:ext cx="2341978" cy="1678236"/>
                          </a:xfrm>
                          <a:prstGeom prst="rect"/>
                          <a:ln/>
                        </pic:spPr>
                      </pic:pic>
                    </a:graphicData>
                  </a:graphic>
                </wp:inline>
              </w:drawing>
            </w:r>
            <w:r w:rsidDel="00000000" w:rsidR="00000000" w:rsidRPr="00000000">
              <w:rPr>
                <w:rtl w:val="0"/>
              </w:rPr>
            </w:r>
          </w:p>
          <w:p w:rsidR="00000000" w:rsidDel="00000000" w:rsidP="00000000" w:rsidRDefault="00000000" w:rsidRPr="00000000" w14:paraId="0000050A">
            <w:pPr>
              <w:rPr/>
            </w:pPr>
            <w:r w:rsidDel="00000000" w:rsidR="00000000" w:rsidRPr="00000000">
              <w:rPr>
                <w:rtl w:val="0"/>
              </w:rPr>
              <w:t xml:space="preserve">Dar clic para ver </w:t>
            </w:r>
            <w:hyperlink r:id="rId51">
              <w:r w:rsidDel="00000000" w:rsidR="00000000" w:rsidRPr="00000000">
                <w:rPr>
                  <w:color w:val="0000ff"/>
                  <w:u w:val="single"/>
                  <w:rtl w:val="0"/>
                </w:rPr>
                <w:t xml:space="preserve">imagen</w:t>
              </w:r>
            </w:hyperlink>
            <w:r w:rsidDel="00000000" w:rsidR="00000000" w:rsidRPr="00000000">
              <w:rPr>
                <w:rtl w:val="0"/>
              </w:rPr>
              <w:t xml:space="preserve"> </w:t>
            </w:r>
          </w:p>
          <w:p w:rsidR="00000000" w:rsidDel="00000000" w:rsidP="00000000" w:rsidRDefault="00000000" w:rsidRPr="00000000" w14:paraId="0000050B">
            <w:pPr>
              <w:shd w:fill="ffffff" w:val="clear"/>
              <w:jc w:val="both"/>
              <w:rPr>
                <w:b w:val="1"/>
              </w:rPr>
            </w:pPr>
            <w:r w:rsidDel="00000000" w:rsidR="00000000" w:rsidRPr="00000000">
              <w:rPr>
                <w:rtl w:val="0"/>
              </w:rPr>
            </w:r>
          </w:p>
          <w:p w:rsidR="00000000" w:rsidDel="00000000" w:rsidP="00000000" w:rsidRDefault="00000000" w:rsidRPr="00000000" w14:paraId="0000050C">
            <w:pPr>
              <w:shd w:fill="ffffff" w:val="clear"/>
              <w:jc w:val="both"/>
              <w:rPr>
                <w:b w:val="1"/>
              </w:rPr>
            </w:pPr>
            <w:r w:rsidDel="00000000" w:rsidR="00000000" w:rsidRPr="00000000">
              <w:rPr>
                <w:rtl w:val="0"/>
              </w:rPr>
            </w:r>
          </w:p>
        </w:tc>
      </w:tr>
    </w:tbl>
    <w:p w:rsidR="00000000" w:rsidDel="00000000" w:rsidP="00000000" w:rsidRDefault="00000000" w:rsidRPr="00000000" w14:paraId="0000050D">
      <w:pPr>
        <w:spacing w:line="240" w:lineRule="auto"/>
        <w:rPr>
          <w:b w:val="1"/>
        </w:rPr>
      </w:pPr>
      <w:r w:rsidDel="00000000" w:rsidR="00000000" w:rsidRPr="00000000">
        <w:rPr>
          <w:rtl w:val="0"/>
        </w:rPr>
      </w:r>
    </w:p>
    <w:p w:rsidR="00000000" w:rsidDel="00000000" w:rsidP="00000000" w:rsidRDefault="00000000" w:rsidRPr="00000000" w14:paraId="0000050E">
      <w:pPr>
        <w:spacing w:line="240" w:lineRule="auto"/>
        <w:rPr>
          <w:sz w:val="20"/>
          <w:szCs w:val="20"/>
        </w:rPr>
      </w:pPr>
      <w:r w:rsidDel="00000000" w:rsidR="00000000" w:rsidRPr="00000000">
        <w:rPr>
          <w:rtl w:val="0"/>
        </w:rPr>
      </w:r>
    </w:p>
    <w:p w:rsidR="00000000" w:rsidDel="00000000" w:rsidP="00000000" w:rsidRDefault="00000000" w:rsidRPr="00000000" w14:paraId="0000050F">
      <w:pPr>
        <w:spacing w:line="240" w:lineRule="auto"/>
        <w:rPr>
          <w:sz w:val="20"/>
          <w:szCs w:val="20"/>
        </w:rPr>
      </w:pPr>
      <w:r w:rsidDel="00000000" w:rsidR="00000000" w:rsidRPr="00000000">
        <w:rPr>
          <w:sz w:val="20"/>
          <w:szCs w:val="20"/>
          <w:rtl w:val="0"/>
        </w:rPr>
        <w:t xml:space="preserve">Archivos de anexos</w:t>
      </w:r>
    </w:p>
    <w:p w:rsidR="00000000" w:rsidDel="00000000" w:rsidP="00000000" w:rsidRDefault="00000000" w:rsidRPr="00000000" w14:paraId="00000510">
      <w:pPr>
        <w:spacing w:line="240" w:lineRule="auto"/>
        <w:rPr>
          <w:b w:val="1"/>
        </w:rPr>
      </w:pPr>
      <w:r w:rsidDel="00000000" w:rsidR="00000000" w:rsidRPr="00000000">
        <w:rPr>
          <w:rtl w:val="0"/>
        </w:rPr>
      </w:r>
    </w:p>
    <w:tbl>
      <w:tblPr>
        <w:tblStyle w:val="Table5"/>
        <w:tblW w:w="10723.000000000002" w:type="dxa"/>
        <w:jc w:val="left"/>
        <w:tblInd w:w="-25.0" w:type="dxa"/>
        <w:tblLayout w:type="fixed"/>
        <w:tblLook w:val="0400"/>
      </w:tblPr>
      <w:tblGrid>
        <w:gridCol w:w="1374"/>
        <w:gridCol w:w="1613"/>
        <w:gridCol w:w="7736"/>
        <w:tblGridChange w:id="0">
          <w:tblGrid>
            <w:gridCol w:w="1374"/>
            <w:gridCol w:w="1613"/>
            <w:gridCol w:w="7736"/>
          </w:tblGrid>
        </w:tblGridChange>
      </w:tblGrid>
      <w:tr>
        <w:trPr>
          <w:trHeight w:val="191" w:hRule="atLeast"/>
        </w:trPr>
        <w:tc>
          <w:tcPr>
            <w:tcBorders>
              <w:top w:color="000000" w:space="0" w:sz="12" w:val="single"/>
              <w:left w:color="000000" w:space="0" w:sz="12" w:val="single"/>
              <w:bottom w:color="000000" w:space="0" w:sz="12" w:val="single"/>
              <w:right w:color="000000" w:space="0" w:sz="12" w:val="single"/>
            </w:tcBorders>
            <w:shd w:fill="fbe5d5" w:val="clear"/>
            <w:tcMar>
              <w:top w:w="100.0" w:type="dxa"/>
              <w:left w:w="100.0" w:type="dxa"/>
              <w:bottom w:w="100.0" w:type="dxa"/>
              <w:right w:w="100.0" w:type="dxa"/>
            </w:tcMar>
          </w:tcPr>
          <w:p w:rsidR="00000000" w:rsidDel="00000000" w:rsidP="00000000" w:rsidRDefault="00000000" w:rsidRPr="00000000" w14:paraId="00000511">
            <w:pPr>
              <w:spacing w:line="240" w:lineRule="auto"/>
              <w:jc w:val="center"/>
              <w:rPr>
                <w:rFonts w:ascii="Times New Roman" w:cs="Times New Roman" w:eastAsia="Times New Roman" w:hAnsi="Times New Roman"/>
                <w:b w:val="1"/>
                <w:sz w:val="24"/>
                <w:szCs w:val="24"/>
              </w:rPr>
            </w:pPr>
            <w:r w:rsidDel="00000000" w:rsidR="00000000" w:rsidRPr="00000000">
              <w:rPr>
                <w:b w:val="1"/>
                <w:color w:val="000000"/>
                <w:sz w:val="24"/>
                <w:szCs w:val="24"/>
                <w:rtl w:val="0"/>
              </w:rPr>
              <w:t xml:space="preserve">ANEXO GUI</w:t>
            </w:r>
            <w:r w:rsidDel="00000000" w:rsidR="00000000" w:rsidRPr="00000000">
              <w:rPr>
                <w:b w:val="1"/>
                <w:sz w:val="24"/>
                <w:szCs w:val="24"/>
                <w:rtl w:val="0"/>
              </w:rPr>
              <w:t xml:space="preserve">O</w:t>
            </w:r>
            <w:r w:rsidDel="00000000" w:rsidR="00000000" w:rsidRPr="00000000">
              <w:rPr>
                <w:b w:val="1"/>
                <w:color w:val="000000"/>
                <w:sz w:val="24"/>
                <w:szCs w:val="24"/>
                <w:rtl w:val="0"/>
              </w:rPr>
              <w:t xml:space="preserve">N</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be5d5" w:val="clear"/>
            <w:tcMar>
              <w:top w:w="100.0" w:type="dxa"/>
              <w:left w:w="100.0" w:type="dxa"/>
              <w:bottom w:w="100.0" w:type="dxa"/>
              <w:right w:w="100.0" w:type="dxa"/>
            </w:tcMar>
          </w:tcPr>
          <w:p w:rsidR="00000000" w:rsidDel="00000000" w:rsidP="00000000" w:rsidRDefault="00000000" w:rsidRPr="00000000" w14:paraId="00000512">
            <w:pPr>
              <w:spacing w:line="240" w:lineRule="auto"/>
              <w:jc w:val="center"/>
              <w:rPr>
                <w:rFonts w:ascii="Times New Roman" w:cs="Times New Roman" w:eastAsia="Times New Roman" w:hAnsi="Times New Roman"/>
                <w:b w:val="1"/>
                <w:sz w:val="24"/>
                <w:szCs w:val="24"/>
              </w:rPr>
            </w:pPr>
            <w:r w:rsidDel="00000000" w:rsidR="00000000" w:rsidRPr="00000000">
              <w:rPr>
                <w:b w:val="1"/>
                <w:color w:val="000000"/>
                <w:sz w:val="24"/>
                <w:szCs w:val="24"/>
                <w:rtl w:val="0"/>
              </w:rPr>
              <w:t xml:space="preserve">RECURSO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be5d5" w:val="clear"/>
            <w:tcMar>
              <w:top w:w="100.0" w:type="dxa"/>
              <w:left w:w="100.0" w:type="dxa"/>
              <w:bottom w:w="100.0" w:type="dxa"/>
              <w:right w:w="100.0" w:type="dxa"/>
            </w:tcMar>
          </w:tcPr>
          <w:p w:rsidR="00000000" w:rsidDel="00000000" w:rsidP="00000000" w:rsidRDefault="00000000" w:rsidRPr="00000000" w14:paraId="00000513">
            <w:pPr>
              <w:spacing w:line="240" w:lineRule="auto"/>
              <w:jc w:val="center"/>
              <w:rPr>
                <w:rFonts w:ascii="Times New Roman" w:cs="Times New Roman" w:eastAsia="Times New Roman" w:hAnsi="Times New Roman"/>
                <w:b w:val="1"/>
                <w:sz w:val="24"/>
                <w:szCs w:val="24"/>
              </w:rPr>
            </w:pPr>
            <w:r w:rsidDel="00000000" w:rsidR="00000000" w:rsidRPr="00000000">
              <w:rPr>
                <w:b w:val="1"/>
                <w:color w:val="000000"/>
                <w:sz w:val="24"/>
                <w:szCs w:val="24"/>
                <w:rtl w:val="0"/>
              </w:rPr>
              <w:t xml:space="preserve">ARCHIVO</w:t>
            </w:r>
            <w:r w:rsidDel="00000000" w:rsidR="00000000" w:rsidRPr="00000000">
              <w:rPr>
                <w:rtl w:val="0"/>
              </w:rPr>
            </w:r>
          </w:p>
        </w:tc>
      </w:tr>
      <w:tr>
        <w:trPr>
          <w:trHeight w:val="87" w:hRule="atLeast"/>
        </w:trPr>
        <w:tc>
          <w:tcPr>
            <w:tcBorders>
              <w:top w:color="000000" w:space="0" w:sz="12" w:val="single"/>
              <w:left w:color="000000" w:space="0" w:sz="8" w:val="single"/>
              <w:bottom w:color="000000" w:space="0" w:sz="12"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51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ANEXO 1 </w:t>
            </w:r>
          </w:p>
        </w:tc>
        <w:tc>
          <w:tcPr>
            <w:tcBorders>
              <w:top w:color="000000" w:space="0" w:sz="12" w:val="single"/>
              <w:left w:color="000000" w:space="0" w:sz="8" w:val="single"/>
              <w:bottom w:color="000000" w:space="0" w:sz="12"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515">
            <w:pPr>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12" w:val="single"/>
              <w:left w:color="000000" w:space="0" w:sz="8" w:val="single"/>
              <w:bottom w:color="000000" w:space="0" w:sz="12"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516">
            <w:pPr>
              <w:spacing w:line="240" w:lineRule="auto"/>
              <w:rPr>
                <w:rFonts w:ascii="Times New Roman" w:cs="Times New Roman" w:eastAsia="Times New Roman" w:hAnsi="Times New Roman"/>
                <w:b w:val="1"/>
                <w:sz w:val="24"/>
                <w:szCs w:val="24"/>
              </w:rPr>
            </w:pPr>
            <w:r w:rsidDel="00000000" w:rsidR="00000000" w:rsidRPr="00000000">
              <w:rPr>
                <w:rtl w:val="0"/>
              </w:rPr>
            </w:r>
          </w:p>
        </w:tc>
      </w:tr>
      <w:tr>
        <w:trPr>
          <w:trHeight w:val="87" w:hRule="atLeast"/>
        </w:trPr>
        <w:tc>
          <w:tcPr>
            <w:tcBorders>
              <w:top w:color="000000" w:space="0" w:sz="12" w:val="single"/>
              <w:left w:color="000000" w:space="0" w:sz="8" w:val="single"/>
              <w:bottom w:color="000000" w:space="0" w:sz="4"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517">
            <w:pPr>
              <w:spacing w:line="240" w:lineRule="auto"/>
              <w:jc w:val="center"/>
              <w:rPr>
                <w:b w:val="1"/>
                <w:color w:val="000000"/>
                <w:sz w:val="24"/>
                <w:szCs w:val="24"/>
              </w:rPr>
            </w:pPr>
            <w:r w:rsidDel="00000000" w:rsidR="00000000" w:rsidRPr="00000000">
              <w:rPr>
                <w:rtl w:val="0"/>
              </w:rPr>
            </w:r>
          </w:p>
        </w:tc>
        <w:tc>
          <w:tcPr>
            <w:tcBorders>
              <w:top w:color="000000" w:space="0" w:sz="12" w:val="single"/>
              <w:left w:color="000000" w:space="0" w:sz="8" w:val="single"/>
              <w:bottom w:color="000000" w:space="0" w:sz="4"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518">
            <w:pPr>
              <w:spacing w:line="240" w:lineRule="auto"/>
              <w:jc w:val="center"/>
              <w:rPr>
                <w:b w:val="1"/>
                <w:color w:val="000000"/>
                <w:sz w:val="24"/>
                <w:szCs w:val="24"/>
              </w:rPr>
            </w:pPr>
            <w:r w:rsidDel="00000000" w:rsidR="00000000" w:rsidRPr="00000000">
              <w:rPr>
                <w:rtl w:val="0"/>
              </w:rPr>
            </w:r>
          </w:p>
        </w:tc>
        <w:tc>
          <w:tcPr>
            <w:tcBorders>
              <w:top w:color="000000" w:space="0" w:sz="12" w:val="single"/>
              <w:left w:color="000000" w:space="0" w:sz="8" w:val="single"/>
              <w:bottom w:color="000000" w:space="0" w:sz="4"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519">
            <w:pPr>
              <w:spacing w:line="240" w:lineRule="auto"/>
              <w:rPr>
                <w:b w:val="1"/>
                <w:sz w:val="24"/>
                <w:szCs w:val="24"/>
              </w:rPr>
            </w:pPr>
            <w:r w:rsidDel="00000000" w:rsidR="00000000" w:rsidRPr="00000000">
              <w:rPr>
                <w:rtl w:val="0"/>
              </w:rPr>
            </w:r>
          </w:p>
        </w:tc>
      </w:tr>
    </w:tbl>
    <w:p w:rsidR="00000000" w:rsidDel="00000000" w:rsidP="00000000" w:rsidRDefault="00000000" w:rsidRPr="00000000" w14:paraId="0000051A">
      <w:pPr>
        <w:spacing w:line="240" w:lineRule="auto"/>
        <w:rPr>
          <w:b w:val="1"/>
          <w:sz w:val="20"/>
          <w:szCs w:val="20"/>
          <w:u w:val="single"/>
        </w:rPr>
      </w:pPr>
      <w:r w:rsidDel="00000000" w:rsidR="00000000" w:rsidRPr="00000000">
        <w:rPr>
          <w:rtl w:val="0"/>
        </w:rPr>
      </w:r>
    </w:p>
    <w:p w:rsidR="00000000" w:rsidDel="00000000" w:rsidP="00000000" w:rsidRDefault="00000000" w:rsidRPr="00000000" w14:paraId="0000051B">
      <w:pPr>
        <w:spacing w:line="240" w:lineRule="auto"/>
        <w:rPr>
          <w:b w:val="1"/>
          <w:sz w:val="20"/>
          <w:szCs w:val="20"/>
          <w:u w:val="single"/>
        </w:rPr>
      </w:pPr>
      <w:r w:rsidDel="00000000" w:rsidR="00000000" w:rsidRPr="00000000">
        <w:rPr>
          <w:rtl w:val="0"/>
        </w:rPr>
      </w:r>
    </w:p>
    <w:p w:rsidR="00000000" w:rsidDel="00000000" w:rsidP="00000000" w:rsidRDefault="00000000" w:rsidRPr="00000000" w14:paraId="0000051C">
      <w:pPr>
        <w:spacing w:line="240" w:lineRule="auto"/>
        <w:rPr>
          <w:b w:val="1"/>
          <w:sz w:val="20"/>
          <w:szCs w:val="20"/>
          <w:u w:val="single"/>
        </w:rPr>
      </w:pPr>
      <w:r w:rsidDel="00000000" w:rsidR="00000000" w:rsidRPr="00000000">
        <w:rPr>
          <w:rtl w:val="0"/>
        </w:rPr>
      </w:r>
    </w:p>
    <w:p w:rsidR="00000000" w:rsidDel="00000000" w:rsidP="00000000" w:rsidRDefault="00000000" w:rsidRPr="00000000" w14:paraId="0000051D">
      <w:pPr>
        <w:spacing w:line="240" w:lineRule="auto"/>
        <w:rPr>
          <w:b w:val="1"/>
          <w:sz w:val="20"/>
          <w:szCs w:val="20"/>
          <w:u w:val="single"/>
        </w:rPr>
      </w:pPr>
      <w:r w:rsidDel="00000000" w:rsidR="00000000" w:rsidRPr="00000000">
        <w:rPr>
          <w:rtl w:val="0"/>
        </w:rPr>
      </w:r>
    </w:p>
    <w:p w:rsidR="00000000" w:rsidDel="00000000" w:rsidP="00000000" w:rsidRDefault="00000000" w:rsidRPr="00000000" w14:paraId="0000051E">
      <w:pPr>
        <w:spacing w:line="240" w:lineRule="auto"/>
        <w:rPr>
          <w:b w:val="1"/>
          <w:sz w:val="20"/>
          <w:szCs w:val="20"/>
          <w:u w:val="single"/>
        </w:rPr>
      </w:pPr>
      <w:r w:rsidDel="00000000" w:rsidR="00000000" w:rsidRPr="00000000">
        <w:rPr>
          <w:rtl w:val="0"/>
        </w:rPr>
      </w:r>
    </w:p>
    <w:p w:rsidR="00000000" w:rsidDel="00000000" w:rsidP="00000000" w:rsidRDefault="00000000" w:rsidRPr="00000000" w14:paraId="0000051F">
      <w:pPr>
        <w:spacing w:line="240" w:lineRule="auto"/>
        <w:rPr>
          <w:b w:val="1"/>
          <w:sz w:val="20"/>
          <w:szCs w:val="20"/>
          <w:u w:val="single"/>
        </w:rPr>
      </w:pPr>
      <w:r w:rsidDel="00000000" w:rsidR="00000000" w:rsidRPr="00000000">
        <w:rPr>
          <w:rtl w:val="0"/>
        </w:rPr>
      </w:r>
    </w:p>
    <w:p w:rsidR="00000000" w:rsidDel="00000000" w:rsidP="00000000" w:rsidRDefault="00000000" w:rsidRPr="00000000" w14:paraId="00000520">
      <w:pPr>
        <w:spacing w:line="240" w:lineRule="auto"/>
        <w:rPr>
          <w:b w:val="1"/>
          <w:sz w:val="20"/>
          <w:szCs w:val="20"/>
          <w:u w:val="single"/>
        </w:rPr>
      </w:pPr>
      <w:r w:rsidDel="00000000" w:rsidR="00000000" w:rsidRPr="00000000">
        <w:rPr>
          <w:rtl w:val="0"/>
        </w:rPr>
      </w:r>
    </w:p>
    <w:p w:rsidR="00000000" w:rsidDel="00000000" w:rsidP="00000000" w:rsidRDefault="00000000" w:rsidRPr="00000000" w14:paraId="00000521">
      <w:pPr>
        <w:spacing w:line="240" w:lineRule="auto"/>
        <w:rPr>
          <w:b w:val="1"/>
          <w:sz w:val="20"/>
          <w:szCs w:val="20"/>
          <w:u w:val="single"/>
        </w:rPr>
      </w:pPr>
      <w:r w:rsidDel="00000000" w:rsidR="00000000" w:rsidRPr="00000000">
        <w:rPr>
          <w:rtl w:val="0"/>
        </w:rPr>
      </w:r>
    </w:p>
    <w:p w:rsidR="00000000" w:rsidDel="00000000" w:rsidP="00000000" w:rsidRDefault="00000000" w:rsidRPr="00000000" w14:paraId="00000522">
      <w:pPr>
        <w:spacing w:line="240" w:lineRule="auto"/>
        <w:rPr>
          <w:b w:val="1"/>
          <w:sz w:val="20"/>
          <w:szCs w:val="20"/>
          <w:u w:val="single"/>
        </w:rPr>
      </w:pPr>
      <w:r w:rsidDel="00000000" w:rsidR="00000000" w:rsidRPr="00000000">
        <w:rPr>
          <w:rtl w:val="0"/>
        </w:rPr>
      </w:r>
    </w:p>
    <w:p w:rsidR="00000000" w:rsidDel="00000000" w:rsidP="00000000" w:rsidRDefault="00000000" w:rsidRPr="00000000" w14:paraId="00000523">
      <w:pPr>
        <w:spacing w:line="240" w:lineRule="auto"/>
        <w:rPr>
          <w:b w:val="1"/>
          <w:sz w:val="20"/>
          <w:szCs w:val="20"/>
          <w:u w:val="single"/>
        </w:rPr>
      </w:pPr>
      <w:r w:rsidDel="00000000" w:rsidR="00000000" w:rsidRPr="00000000">
        <w:rPr>
          <w:rtl w:val="0"/>
        </w:rPr>
      </w:r>
    </w:p>
    <w:p w:rsidR="00000000" w:rsidDel="00000000" w:rsidP="00000000" w:rsidRDefault="00000000" w:rsidRPr="00000000" w14:paraId="00000524">
      <w:pPr>
        <w:spacing w:line="240" w:lineRule="auto"/>
        <w:rPr>
          <w:b w:val="1"/>
          <w:sz w:val="20"/>
          <w:szCs w:val="20"/>
          <w:u w:val="single"/>
        </w:rPr>
      </w:pPr>
      <w:r w:rsidDel="00000000" w:rsidR="00000000" w:rsidRPr="00000000">
        <w:rPr>
          <w:rtl w:val="0"/>
        </w:rPr>
      </w:r>
    </w:p>
    <w:p w:rsidR="00000000" w:rsidDel="00000000" w:rsidP="00000000" w:rsidRDefault="00000000" w:rsidRPr="00000000" w14:paraId="00000525">
      <w:pPr>
        <w:spacing w:line="240" w:lineRule="auto"/>
        <w:rPr>
          <w:b w:val="1"/>
          <w:sz w:val="20"/>
          <w:szCs w:val="20"/>
          <w:u w:val="single"/>
        </w:rPr>
      </w:pPr>
      <w:r w:rsidDel="00000000" w:rsidR="00000000" w:rsidRPr="00000000">
        <w:rPr>
          <w:rtl w:val="0"/>
        </w:rPr>
      </w:r>
    </w:p>
    <w:p w:rsidR="00000000" w:rsidDel="00000000" w:rsidP="00000000" w:rsidRDefault="00000000" w:rsidRPr="00000000" w14:paraId="00000526">
      <w:pPr>
        <w:spacing w:line="240" w:lineRule="auto"/>
        <w:rPr>
          <w:b w:val="1"/>
          <w:sz w:val="20"/>
          <w:szCs w:val="20"/>
          <w:u w:val="single"/>
        </w:rPr>
      </w:pPr>
      <w:r w:rsidDel="00000000" w:rsidR="00000000" w:rsidRPr="00000000">
        <w:rPr>
          <w:rtl w:val="0"/>
        </w:rPr>
      </w:r>
    </w:p>
    <w:p w:rsidR="00000000" w:rsidDel="00000000" w:rsidP="00000000" w:rsidRDefault="00000000" w:rsidRPr="00000000" w14:paraId="00000527">
      <w:pPr>
        <w:spacing w:line="240" w:lineRule="auto"/>
        <w:rPr>
          <w:b w:val="1"/>
          <w:sz w:val="20"/>
          <w:szCs w:val="20"/>
          <w:u w:val="single"/>
        </w:rPr>
      </w:pPr>
      <w:r w:rsidDel="00000000" w:rsidR="00000000" w:rsidRPr="00000000">
        <w:rPr>
          <w:rtl w:val="0"/>
        </w:rPr>
      </w:r>
    </w:p>
    <w:p w:rsidR="00000000" w:rsidDel="00000000" w:rsidP="00000000" w:rsidRDefault="00000000" w:rsidRPr="00000000" w14:paraId="00000528">
      <w:pPr>
        <w:numPr>
          <w:ilvl w:val="0"/>
          <w:numId w:val="2"/>
        </w:numPr>
        <w:pBdr>
          <w:top w:space="0" w:sz="0" w:val="nil"/>
          <w:left w:space="0" w:sz="0" w:val="nil"/>
          <w:bottom w:space="0" w:sz="0" w:val="nil"/>
          <w:right w:space="0" w:sz="0" w:val="nil"/>
          <w:between w:space="0" w:sz="0" w:val="nil"/>
        </w:pBdr>
        <w:ind w:left="720" w:hanging="360"/>
        <w:jc w:val="both"/>
        <w:rPr>
          <w:b w:val="1"/>
          <w:color w:val="000000"/>
          <w:sz w:val="20"/>
          <w:szCs w:val="20"/>
        </w:rPr>
      </w:pPr>
      <w:r w:rsidDel="00000000" w:rsidR="00000000" w:rsidRPr="00000000">
        <w:rPr>
          <w:b w:val="1"/>
          <w:color w:val="000000"/>
          <w:sz w:val="20"/>
          <w:szCs w:val="20"/>
          <w:rtl w:val="0"/>
        </w:rPr>
        <w:t xml:space="preserve">MATERIAL COMPLEMENTARIO: </w:t>
      </w:r>
    </w:p>
    <w:p w:rsidR="00000000" w:rsidDel="00000000" w:rsidP="00000000" w:rsidRDefault="00000000" w:rsidRPr="00000000" w14:paraId="00000529">
      <w:pPr>
        <w:pBdr>
          <w:top w:space="0" w:sz="0" w:val="nil"/>
          <w:left w:space="0" w:sz="0" w:val="nil"/>
          <w:bottom w:space="0" w:sz="0" w:val="nil"/>
          <w:right w:space="0" w:sz="0" w:val="nil"/>
          <w:between w:space="0" w:sz="0" w:val="nil"/>
        </w:pBdr>
        <w:ind w:left="426" w:hanging="720"/>
        <w:jc w:val="both"/>
        <w:rPr>
          <w:color w:val="000000"/>
          <w:sz w:val="20"/>
          <w:szCs w:val="20"/>
        </w:rPr>
      </w:pPr>
      <w:r w:rsidDel="00000000" w:rsidR="00000000" w:rsidRPr="00000000">
        <w:rPr>
          <w:color w:val="000000"/>
          <w:sz w:val="20"/>
          <w:szCs w:val="20"/>
          <w:rtl w:val="0"/>
        </w:rPr>
        <w:t xml:space="preserve">Relacionar el material de apoyo o complementario de los temas abordados en este recurso.</w:t>
      </w:r>
    </w:p>
    <w:p w:rsidR="00000000" w:rsidDel="00000000" w:rsidP="00000000" w:rsidRDefault="00000000" w:rsidRPr="00000000" w14:paraId="000005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6"/>
        <w:tblW w:w="10722.0" w:type="dxa"/>
        <w:jc w:val="left"/>
        <w:tblInd w:w="-45.0" w:type="dxa"/>
        <w:tblLayout w:type="fixed"/>
        <w:tblLook w:val="0400"/>
      </w:tblPr>
      <w:tblGrid>
        <w:gridCol w:w="2020"/>
        <w:gridCol w:w="1892"/>
        <w:gridCol w:w="6810"/>
        <w:tblGridChange w:id="0">
          <w:tblGrid>
            <w:gridCol w:w="2020"/>
            <w:gridCol w:w="1892"/>
            <w:gridCol w:w="6810"/>
          </w:tblGrid>
        </w:tblGridChange>
      </w:tblGrid>
      <w:tr>
        <w:trPr>
          <w:trHeight w:val="861" w:hRule="atLeast"/>
        </w:trPr>
        <w:tc>
          <w:tcPr>
            <w:tcBorders>
              <w:top w:color="000000" w:space="0" w:sz="12" w:val="single"/>
              <w:left w:color="000000" w:space="0" w:sz="12" w:val="single"/>
              <w:bottom w:color="000000" w:space="0" w:sz="12" w:val="single"/>
              <w:right w:color="000000" w:space="0" w:sz="12" w:val="single"/>
            </w:tcBorders>
            <w:shd w:fill="fbe5d5" w:val="clear"/>
            <w:tcMar>
              <w:top w:w="100.0" w:type="dxa"/>
              <w:left w:w="100.0" w:type="dxa"/>
              <w:bottom w:w="100.0" w:type="dxa"/>
              <w:right w:w="100.0" w:type="dxa"/>
            </w:tcMar>
          </w:tcPr>
          <w:p w:rsidR="00000000" w:rsidDel="00000000" w:rsidP="00000000" w:rsidRDefault="00000000" w:rsidRPr="00000000" w14:paraId="0000052B">
            <w:pPr>
              <w:spacing w:line="240" w:lineRule="auto"/>
              <w:jc w:val="center"/>
              <w:rPr>
                <w:b w:val="1"/>
                <w:color w:val="000000"/>
                <w:sz w:val="24"/>
                <w:szCs w:val="24"/>
              </w:rPr>
            </w:pPr>
            <w:r w:rsidDel="00000000" w:rsidR="00000000" w:rsidRPr="00000000">
              <w:rPr>
                <w:rFonts w:ascii="Calibri" w:cs="Calibri" w:eastAsia="Calibri" w:hAnsi="Calibri"/>
                <w:b w:val="1"/>
                <w:sz w:val="24"/>
                <w:szCs w:val="24"/>
                <w:rtl w:val="0"/>
              </w:rPr>
              <w:t xml:space="preserve">Autor, (año del documento o material),  Nombre del documento o material.</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be5d5" w:val="clear"/>
            <w:tcMar>
              <w:top w:w="100.0" w:type="dxa"/>
              <w:left w:w="100.0" w:type="dxa"/>
              <w:bottom w:w="100.0" w:type="dxa"/>
              <w:right w:w="100.0" w:type="dxa"/>
            </w:tcMar>
          </w:tcPr>
          <w:p w:rsidR="00000000" w:rsidDel="00000000" w:rsidP="00000000" w:rsidRDefault="00000000" w:rsidRPr="00000000" w14:paraId="0000052C">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Tipo de material </w:t>
            </w:r>
          </w:p>
          <w:p w:rsidR="00000000" w:rsidDel="00000000" w:rsidP="00000000" w:rsidRDefault="00000000" w:rsidRPr="00000000" w14:paraId="0000052D">
            <w:pPr>
              <w:spacing w:line="240" w:lineRule="auto"/>
              <w:jc w:val="center"/>
              <w:rPr>
                <w:b w:val="1"/>
                <w:color w:val="000000"/>
                <w:sz w:val="24"/>
                <w:szCs w:val="24"/>
              </w:rPr>
            </w:pPr>
            <w:r w:rsidDel="00000000" w:rsidR="00000000" w:rsidRPr="00000000">
              <w:rPr>
                <w:rFonts w:ascii="Calibri" w:cs="Calibri" w:eastAsia="Calibri" w:hAnsi="Calibri"/>
                <w:b w:val="1"/>
                <w:sz w:val="24"/>
                <w:szCs w:val="24"/>
                <w:rtl w:val="0"/>
              </w:rPr>
              <w:t xml:space="preserve">( Video, capítulo de libro, artículo, otro)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be5d5" w:val="clear"/>
            <w:tcMar>
              <w:top w:w="100.0" w:type="dxa"/>
              <w:left w:w="100.0" w:type="dxa"/>
              <w:bottom w:w="100.0" w:type="dxa"/>
              <w:right w:w="100.0" w:type="dxa"/>
            </w:tcMar>
          </w:tcPr>
          <w:p w:rsidR="00000000" w:rsidDel="00000000" w:rsidP="00000000" w:rsidRDefault="00000000" w:rsidRPr="00000000" w14:paraId="0000052E">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Enlace del Recurso o </w:t>
            </w:r>
          </w:p>
          <w:p w:rsidR="00000000" w:rsidDel="00000000" w:rsidP="00000000" w:rsidRDefault="00000000" w:rsidRPr="00000000" w14:paraId="0000052F">
            <w:pPr>
              <w:spacing w:line="240" w:lineRule="auto"/>
              <w:jc w:val="center"/>
              <w:rPr>
                <w:b w:val="1"/>
                <w:color w:val="000000"/>
                <w:sz w:val="24"/>
                <w:szCs w:val="24"/>
              </w:rPr>
            </w:pPr>
            <w:r w:rsidDel="00000000" w:rsidR="00000000" w:rsidRPr="00000000">
              <w:rPr>
                <w:rFonts w:ascii="Calibri" w:cs="Calibri" w:eastAsia="Calibri" w:hAnsi="Calibri"/>
                <w:b w:val="1"/>
                <w:sz w:val="24"/>
                <w:szCs w:val="24"/>
                <w:rtl w:val="0"/>
              </w:rPr>
              <w:t xml:space="preserve">Archivo del documento o material  </w:t>
            </w:r>
            <w:r w:rsidDel="00000000" w:rsidR="00000000" w:rsidRPr="00000000">
              <w:rPr>
                <w:rtl w:val="0"/>
              </w:rPr>
            </w:r>
          </w:p>
        </w:tc>
      </w:tr>
      <w:tr>
        <w:trPr>
          <w:trHeight w:val="182" w:hRule="atLeast"/>
        </w:trPr>
        <w:tc>
          <w:tcPr>
            <w:tcBorders>
              <w:top w:color="000000" w:space="0" w:sz="12" w:val="single"/>
              <w:left w:color="000000" w:space="0" w:sz="8" w:val="single"/>
              <w:bottom w:color="000000" w:space="0" w:sz="12"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530">
            <w:pPr>
              <w:spacing w:line="240" w:lineRule="auto"/>
              <w:jc w:val="center"/>
              <w:rPr>
                <w:b w:val="1"/>
                <w:sz w:val="24"/>
                <w:szCs w:val="24"/>
              </w:rPr>
            </w:pPr>
            <w:r w:rsidDel="00000000" w:rsidR="00000000" w:rsidRPr="00000000">
              <w:rPr>
                <w:sz w:val="20"/>
                <w:szCs w:val="20"/>
                <w:rtl w:val="0"/>
              </w:rPr>
              <w:t xml:space="preserve">Estatuto Tributario (ET) - Decreto 0624 de 1989</w:t>
            </w:r>
            <w:r w:rsidDel="00000000" w:rsidR="00000000" w:rsidRPr="00000000">
              <w:rPr>
                <w:rtl w:val="0"/>
              </w:rPr>
            </w:r>
          </w:p>
        </w:tc>
        <w:tc>
          <w:tcPr>
            <w:tcBorders>
              <w:top w:color="000000" w:space="0" w:sz="12" w:val="single"/>
              <w:left w:color="000000" w:space="0" w:sz="8" w:val="single"/>
              <w:bottom w:color="000000" w:space="0" w:sz="12"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531">
            <w:pPr>
              <w:spacing w:line="240" w:lineRule="auto"/>
              <w:rPr>
                <w:b w:val="1"/>
                <w:sz w:val="20"/>
                <w:szCs w:val="20"/>
              </w:rPr>
            </w:pPr>
            <w:r w:rsidDel="00000000" w:rsidR="00000000" w:rsidRPr="00000000">
              <w:rPr>
                <w:sz w:val="20"/>
                <w:szCs w:val="20"/>
                <w:rtl w:val="0"/>
              </w:rPr>
              <w:t xml:space="preserve">Libro</w:t>
            </w:r>
            <w:r w:rsidDel="00000000" w:rsidR="00000000" w:rsidRPr="00000000">
              <w:rPr>
                <w:rtl w:val="0"/>
              </w:rPr>
            </w:r>
          </w:p>
        </w:tc>
        <w:tc>
          <w:tcPr>
            <w:tcBorders>
              <w:top w:color="000000" w:space="0" w:sz="12" w:val="single"/>
              <w:left w:color="000000" w:space="0" w:sz="8" w:val="single"/>
              <w:bottom w:color="000000" w:space="0" w:sz="12"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532">
            <w:pPr>
              <w:spacing w:line="240" w:lineRule="auto"/>
              <w:rPr>
                <w:sz w:val="20"/>
                <w:szCs w:val="20"/>
              </w:rPr>
            </w:pPr>
            <w:hyperlink r:id="rId52">
              <w:r w:rsidDel="00000000" w:rsidR="00000000" w:rsidRPr="00000000">
                <w:rPr>
                  <w:color w:val="0000ff"/>
                  <w:sz w:val="20"/>
                  <w:szCs w:val="20"/>
                  <w:u w:val="single"/>
                  <w:rtl w:val="0"/>
                </w:rPr>
                <w:t xml:space="preserve">https://estatuto.co/</w:t>
              </w:r>
            </w:hyperlink>
            <w:r w:rsidDel="00000000" w:rsidR="00000000" w:rsidRPr="00000000">
              <w:rPr>
                <w:rtl w:val="0"/>
              </w:rPr>
            </w:r>
          </w:p>
          <w:p w:rsidR="00000000" w:rsidDel="00000000" w:rsidP="00000000" w:rsidRDefault="00000000" w:rsidRPr="00000000" w14:paraId="00000533">
            <w:pPr>
              <w:spacing w:line="240" w:lineRule="auto"/>
              <w:rPr>
                <w:b w:val="1"/>
                <w:sz w:val="24"/>
                <w:szCs w:val="24"/>
              </w:rPr>
            </w:pPr>
            <w:r w:rsidDel="00000000" w:rsidR="00000000" w:rsidRPr="00000000">
              <w:rPr>
                <w:rtl w:val="0"/>
              </w:rPr>
            </w:r>
          </w:p>
        </w:tc>
      </w:tr>
      <w:tr>
        <w:trPr>
          <w:trHeight w:val="182" w:hRule="atLeast"/>
        </w:trPr>
        <w:tc>
          <w:tcPr>
            <w:tcBorders>
              <w:top w:color="000000" w:space="0" w:sz="12" w:val="single"/>
              <w:left w:color="000000" w:space="0" w:sz="8" w:val="single"/>
              <w:bottom w:color="000000" w:space="0" w:sz="12"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534">
            <w:pPr>
              <w:spacing w:line="240" w:lineRule="auto"/>
              <w:jc w:val="center"/>
              <w:rPr>
                <w:b w:val="1"/>
                <w:sz w:val="20"/>
                <w:szCs w:val="20"/>
              </w:rPr>
            </w:pPr>
            <w:r w:rsidDel="00000000" w:rsidR="00000000" w:rsidRPr="00000000">
              <w:rPr>
                <w:i w:val="1"/>
                <w:color w:val="000000"/>
                <w:rtl w:val="0"/>
              </w:rPr>
              <w:t xml:space="preserve">Secretaria de hacienda de Bogotá</w:t>
            </w:r>
            <w:r w:rsidDel="00000000" w:rsidR="00000000" w:rsidRPr="00000000">
              <w:rPr>
                <w:rtl w:val="0"/>
              </w:rPr>
            </w:r>
          </w:p>
        </w:tc>
        <w:tc>
          <w:tcPr>
            <w:tcBorders>
              <w:top w:color="000000" w:space="0" w:sz="12" w:val="single"/>
              <w:left w:color="000000" w:space="0" w:sz="8" w:val="single"/>
              <w:bottom w:color="000000" w:space="0" w:sz="12"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535">
            <w:pPr>
              <w:spacing w:line="240" w:lineRule="auto"/>
              <w:rPr>
                <w:b w:val="1"/>
                <w:sz w:val="20"/>
                <w:szCs w:val="20"/>
              </w:rPr>
            </w:pPr>
            <w:r w:rsidDel="00000000" w:rsidR="00000000" w:rsidRPr="00000000">
              <w:rPr>
                <w:i w:val="1"/>
                <w:color w:val="000000"/>
                <w:rtl w:val="0"/>
              </w:rPr>
              <w:t xml:space="preserve">Página web</w:t>
            </w:r>
            <w:r w:rsidDel="00000000" w:rsidR="00000000" w:rsidRPr="00000000">
              <w:rPr>
                <w:rtl w:val="0"/>
              </w:rPr>
            </w:r>
          </w:p>
        </w:tc>
        <w:tc>
          <w:tcPr>
            <w:tcBorders>
              <w:top w:color="000000" w:space="0" w:sz="12" w:val="single"/>
              <w:left w:color="000000" w:space="0" w:sz="8" w:val="single"/>
              <w:bottom w:color="000000" w:space="0" w:sz="12"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536">
            <w:pPr>
              <w:spacing w:line="240" w:lineRule="auto"/>
              <w:rPr>
                <w:i w:val="1"/>
                <w:color w:val="000000"/>
              </w:rPr>
            </w:pPr>
            <w:hyperlink r:id="rId53">
              <w:r w:rsidDel="00000000" w:rsidR="00000000" w:rsidRPr="00000000">
                <w:rPr>
                  <w:i w:val="1"/>
                  <w:color w:val="0000ff"/>
                  <w:u w:val="single"/>
                  <w:rtl w:val="0"/>
                </w:rPr>
                <w:t xml:space="preserve">https://www.shd.gov.co/shd/</w:t>
              </w:r>
            </w:hyperlink>
            <w:r w:rsidDel="00000000" w:rsidR="00000000" w:rsidRPr="00000000">
              <w:rPr>
                <w:rtl w:val="0"/>
              </w:rPr>
            </w:r>
          </w:p>
          <w:p w:rsidR="00000000" w:rsidDel="00000000" w:rsidP="00000000" w:rsidRDefault="00000000" w:rsidRPr="00000000" w14:paraId="00000537">
            <w:pPr>
              <w:spacing w:line="240" w:lineRule="auto"/>
              <w:rPr>
                <w:b w:val="1"/>
                <w:sz w:val="20"/>
                <w:szCs w:val="20"/>
              </w:rPr>
            </w:pPr>
            <w:r w:rsidDel="00000000" w:rsidR="00000000" w:rsidRPr="00000000">
              <w:rPr>
                <w:rtl w:val="0"/>
              </w:rPr>
            </w:r>
          </w:p>
        </w:tc>
      </w:tr>
    </w:tbl>
    <w:p w:rsidR="00000000" w:rsidDel="00000000" w:rsidP="00000000" w:rsidRDefault="00000000" w:rsidRPr="00000000" w14:paraId="0000053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9">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A">
      <w:pPr>
        <w:pBdr>
          <w:top w:space="0" w:sz="0" w:val="nil"/>
          <w:left w:space="0" w:sz="0" w:val="nil"/>
          <w:bottom w:space="0" w:sz="0" w:val="nil"/>
          <w:right w:space="0" w:sz="0" w:val="nil"/>
          <w:between w:space="0" w:sz="0" w:val="nil"/>
        </w:pBdr>
        <w:ind w:left="720" w:firstLine="0"/>
        <w:jc w:val="both"/>
        <w:rPr>
          <w:b w:val="1"/>
          <w:color w:val="000000"/>
          <w:sz w:val="20"/>
          <w:szCs w:val="20"/>
        </w:rPr>
      </w:pPr>
      <w:r w:rsidDel="00000000" w:rsidR="00000000" w:rsidRPr="00000000">
        <w:rPr>
          <w:b w:val="1"/>
          <w:color w:val="000000"/>
          <w:sz w:val="20"/>
          <w:szCs w:val="20"/>
          <w:rtl w:val="0"/>
        </w:rPr>
        <w:t xml:space="preserve">GLOSARIO: </w:t>
      </w:r>
    </w:p>
    <w:p w:rsidR="00000000" w:rsidDel="00000000" w:rsidP="00000000" w:rsidRDefault="00000000" w:rsidRPr="00000000" w14:paraId="0000053B">
      <w:pPr>
        <w:pBdr>
          <w:top w:space="0" w:sz="0" w:val="nil"/>
          <w:left w:space="0" w:sz="0" w:val="nil"/>
          <w:bottom w:space="0" w:sz="0" w:val="nil"/>
          <w:right w:space="0" w:sz="0" w:val="nil"/>
          <w:between w:space="0" w:sz="0" w:val="nil"/>
        </w:pBdr>
        <w:ind w:left="426" w:hanging="720"/>
        <w:jc w:val="both"/>
        <w:rPr>
          <w:color w:val="000000"/>
          <w:sz w:val="20"/>
          <w:szCs w:val="20"/>
        </w:rPr>
      </w:pPr>
      <w:r w:rsidDel="00000000" w:rsidR="00000000" w:rsidRPr="00000000">
        <w:rPr>
          <w:rtl w:val="0"/>
        </w:rPr>
      </w:r>
    </w:p>
    <w:p w:rsidR="00000000" w:rsidDel="00000000" w:rsidP="00000000" w:rsidRDefault="00000000" w:rsidRPr="00000000" w14:paraId="0000053C">
      <w:pPr>
        <w:pBdr>
          <w:top w:space="0" w:sz="0" w:val="nil"/>
          <w:left w:space="0" w:sz="0" w:val="nil"/>
          <w:bottom w:space="0" w:sz="0" w:val="nil"/>
          <w:right w:space="0" w:sz="0" w:val="nil"/>
          <w:between w:space="0" w:sz="0" w:val="nil"/>
        </w:pBdr>
        <w:ind w:left="426" w:hanging="720"/>
        <w:jc w:val="both"/>
        <w:rPr>
          <w:color w:val="000000"/>
          <w:sz w:val="20"/>
          <w:szCs w:val="20"/>
        </w:rPr>
      </w:pPr>
      <w:r w:rsidDel="00000000" w:rsidR="00000000" w:rsidRPr="00000000">
        <w:rPr>
          <w:rtl w:val="0"/>
        </w:rPr>
      </w:r>
    </w:p>
    <w:p w:rsidR="00000000" w:rsidDel="00000000" w:rsidP="00000000" w:rsidRDefault="00000000" w:rsidRPr="00000000" w14:paraId="0000053D">
      <w:pPr>
        <w:pBdr>
          <w:top w:space="0" w:sz="0" w:val="nil"/>
          <w:left w:space="0" w:sz="0" w:val="nil"/>
          <w:bottom w:space="0" w:sz="0" w:val="nil"/>
          <w:right w:space="0" w:sz="0" w:val="nil"/>
          <w:between w:space="0" w:sz="0" w:val="nil"/>
        </w:pBdr>
        <w:ind w:left="426" w:hanging="720"/>
        <w:jc w:val="both"/>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b w:val="1"/>
          <w:sz w:val="21"/>
          <w:szCs w:val="21"/>
          <w:highlight w:val="white"/>
          <w:rtl w:val="0"/>
        </w:rPr>
        <w:t xml:space="preserve">NOTA ACLARATORIA:</w:t>
      </w:r>
      <w:r w:rsidDel="00000000" w:rsidR="00000000" w:rsidRPr="00000000">
        <w:rPr>
          <w:rFonts w:ascii="Helvetica Neue" w:cs="Helvetica Neue" w:eastAsia="Helvetica Neue" w:hAnsi="Helvetica Neue"/>
          <w:sz w:val="21"/>
          <w:szCs w:val="21"/>
          <w:highlight w:val="white"/>
          <w:rtl w:val="0"/>
        </w:rPr>
        <w:t xml:space="preserve"> las definiciones propuestas en este glosario se encuentran en la página web de la Dirección de impuestos y Aduanas Nacionales (DIAN) y Secretaría de Hacienda de Bogotá, relacionadas a continuación:</w:t>
      </w:r>
    </w:p>
    <w:p w:rsidR="00000000" w:rsidDel="00000000" w:rsidP="00000000" w:rsidRDefault="00000000" w:rsidRPr="00000000" w14:paraId="0000053E">
      <w:pPr>
        <w:pBdr>
          <w:top w:space="0" w:sz="0" w:val="nil"/>
          <w:left w:space="0" w:sz="0" w:val="nil"/>
          <w:bottom w:space="0" w:sz="0" w:val="nil"/>
          <w:right w:space="0" w:sz="0" w:val="nil"/>
          <w:between w:space="0" w:sz="0" w:val="nil"/>
        </w:pBdr>
        <w:ind w:left="426" w:hanging="720"/>
        <w:jc w:val="both"/>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53F">
      <w:pPr>
        <w:pBdr>
          <w:top w:space="0" w:sz="0" w:val="nil"/>
          <w:left w:space="0" w:sz="0" w:val="nil"/>
          <w:bottom w:space="0" w:sz="0" w:val="nil"/>
          <w:right w:space="0" w:sz="0" w:val="nil"/>
          <w:between w:space="0" w:sz="0" w:val="nil"/>
        </w:pBdr>
        <w:ind w:left="426" w:hanging="720"/>
        <w:jc w:val="both"/>
        <w:rPr>
          <w:color w:val="000000"/>
          <w:sz w:val="20"/>
          <w:szCs w:val="20"/>
        </w:rPr>
      </w:pPr>
      <w:r w:rsidDel="00000000" w:rsidR="00000000" w:rsidRPr="00000000">
        <w:rPr>
          <w:rtl w:val="0"/>
        </w:rPr>
      </w:r>
    </w:p>
    <w:tbl>
      <w:tblPr>
        <w:tblStyle w:val="Table7"/>
        <w:tblW w:w="10085.0" w:type="dxa"/>
        <w:jc w:val="left"/>
        <w:tblInd w:w="-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0"/>
        <w:gridCol w:w="7965"/>
        <w:tblGridChange w:id="0">
          <w:tblGrid>
            <w:gridCol w:w="2120"/>
            <w:gridCol w:w="7965"/>
          </w:tblGrid>
        </w:tblGridChange>
      </w:tblGrid>
      <w:tr>
        <w:trPr>
          <w:trHeight w:val="214" w:hRule="atLeast"/>
        </w:trPr>
        <w:tc>
          <w:tcPr>
            <w:shd w:fill="fbe5d5" w:val="clear"/>
            <w:tcMar>
              <w:top w:w="100.0" w:type="dxa"/>
              <w:left w:w="100.0" w:type="dxa"/>
              <w:bottom w:w="100.0" w:type="dxa"/>
              <w:right w:w="100.0" w:type="dxa"/>
            </w:tcMar>
          </w:tcPr>
          <w:p w:rsidR="00000000" w:rsidDel="00000000" w:rsidP="00000000" w:rsidRDefault="00000000" w:rsidRPr="00000000" w14:paraId="00000540">
            <w:pPr>
              <w:spacing w:line="240" w:lineRule="auto"/>
              <w:jc w:val="center"/>
              <w:rPr>
                <w:b w:val="1"/>
              </w:rPr>
            </w:pPr>
            <w:r w:rsidDel="00000000" w:rsidR="00000000" w:rsidRPr="00000000">
              <w:rPr>
                <w:b w:val="1"/>
                <w:rtl w:val="0"/>
              </w:rPr>
              <w:t xml:space="preserve">TÉRMINO</w:t>
            </w:r>
          </w:p>
        </w:tc>
        <w:tc>
          <w:tcPr>
            <w:shd w:fill="fbe5d5" w:val="clear"/>
            <w:tcMar>
              <w:top w:w="100.0" w:type="dxa"/>
              <w:left w:w="100.0" w:type="dxa"/>
              <w:bottom w:w="100.0" w:type="dxa"/>
              <w:right w:w="100.0" w:type="dxa"/>
            </w:tcMar>
          </w:tcPr>
          <w:p w:rsidR="00000000" w:rsidDel="00000000" w:rsidP="00000000" w:rsidRDefault="00000000" w:rsidRPr="00000000" w14:paraId="00000541">
            <w:pPr>
              <w:spacing w:line="240" w:lineRule="auto"/>
              <w:jc w:val="center"/>
              <w:rPr>
                <w:b w:val="1"/>
              </w:rPr>
            </w:pPr>
            <w:r w:rsidDel="00000000" w:rsidR="00000000" w:rsidRPr="00000000">
              <w:rPr>
                <w:b w:val="1"/>
                <w:rtl w:val="0"/>
              </w:rPr>
              <w:t xml:space="preserve">SIGNIFICADO</w:t>
            </w:r>
          </w:p>
        </w:tc>
      </w:tr>
      <w:tr>
        <w:trPr>
          <w:trHeight w:val="214" w:hRule="atLeast"/>
        </w:trPr>
        <w:tc>
          <w:tcPr>
            <w:shd w:fill="auto" w:val="clear"/>
            <w:tcMar>
              <w:top w:w="100.0" w:type="dxa"/>
              <w:left w:w="100.0" w:type="dxa"/>
              <w:bottom w:w="100.0" w:type="dxa"/>
              <w:right w:w="100.0" w:type="dxa"/>
            </w:tcMar>
          </w:tcPr>
          <w:p w:rsidR="00000000" w:rsidDel="00000000" w:rsidP="00000000" w:rsidRDefault="00000000" w:rsidRPr="00000000" w14:paraId="00000542">
            <w:pPr>
              <w:spacing w:line="240" w:lineRule="auto"/>
              <w:jc w:val="both"/>
              <w:rPr>
                <w:b w:val="1"/>
              </w:rPr>
            </w:pPr>
            <w:r w:rsidDel="00000000" w:rsidR="00000000" w:rsidRPr="00000000">
              <w:rPr>
                <w:b w:val="1"/>
                <w:rtl w:val="0"/>
              </w:rPr>
              <w:t xml:space="preserve">Base gravable</w:t>
            </w:r>
          </w:p>
          <w:p w:rsidR="00000000" w:rsidDel="00000000" w:rsidP="00000000" w:rsidRDefault="00000000" w:rsidRPr="00000000" w14:paraId="00000543">
            <w:pPr>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44">
            <w:pPr>
              <w:spacing w:line="240" w:lineRule="auto"/>
              <w:jc w:val="both"/>
              <w:rPr/>
            </w:pPr>
            <w:r w:rsidDel="00000000" w:rsidR="00000000" w:rsidRPr="00000000">
              <w:rPr>
                <w:rtl w:val="0"/>
              </w:rPr>
              <w:t xml:space="preserve">Es el valor o unidad de medida sobre el cual se aplica la tarifa, con el fin de establecer la cuantía del tributo.</w:t>
            </w:r>
          </w:p>
        </w:tc>
      </w:tr>
      <w:tr>
        <w:trPr>
          <w:trHeight w:val="214" w:hRule="atLeast"/>
        </w:trPr>
        <w:tc>
          <w:tcPr>
            <w:shd w:fill="auto" w:val="clear"/>
            <w:tcMar>
              <w:top w:w="100.0" w:type="dxa"/>
              <w:left w:w="100.0" w:type="dxa"/>
              <w:bottom w:w="100.0" w:type="dxa"/>
              <w:right w:w="100.0" w:type="dxa"/>
            </w:tcMar>
          </w:tcPr>
          <w:p w:rsidR="00000000" w:rsidDel="00000000" w:rsidP="00000000" w:rsidRDefault="00000000" w:rsidRPr="00000000" w14:paraId="00000545">
            <w:pPr>
              <w:spacing w:line="240" w:lineRule="auto"/>
              <w:jc w:val="both"/>
              <w:rPr>
                <w:b w:val="1"/>
              </w:rPr>
            </w:pPr>
            <w:r w:rsidDel="00000000" w:rsidR="00000000" w:rsidRPr="00000000">
              <w:rPr>
                <w:b w:val="1"/>
                <w:rtl w:val="0"/>
              </w:rPr>
              <w:t xml:space="preserve">Calendario tributario</w:t>
            </w:r>
          </w:p>
          <w:p w:rsidR="00000000" w:rsidDel="00000000" w:rsidP="00000000" w:rsidRDefault="00000000" w:rsidRPr="00000000" w14:paraId="00000546">
            <w:pPr>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47">
            <w:pPr>
              <w:spacing w:line="240" w:lineRule="auto"/>
              <w:jc w:val="both"/>
              <w:rPr/>
            </w:pPr>
            <w:r w:rsidDel="00000000" w:rsidR="00000000" w:rsidRPr="00000000">
              <w:rPr>
                <w:highlight w:val="white"/>
                <w:rtl w:val="0"/>
              </w:rPr>
              <w:t xml:space="preserve">Cronograma o listado de fechas establecidas por la autoridad tributaria para el cumplimiento de ciertas obligaciones a cargo de los administrados, así como la presentación de declaraciones, el pago oportuno de los impuestos o el suministro de información solicitada por vía general y que es publicado para conocimiento general de los ciudadanos y para facilitar el cumplimiento voluntario de sus obligaciones tributarias.</w:t>
            </w:r>
            <w:r w:rsidDel="00000000" w:rsidR="00000000" w:rsidRPr="00000000">
              <w:rPr>
                <w:rtl w:val="0"/>
              </w:rPr>
            </w:r>
          </w:p>
        </w:tc>
      </w:tr>
      <w:tr>
        <w:trPr>
          <w:trHeight w:val="214" w:hRule="atLeast"/>
        </w:trPr>
        <w:tc>
          <w:tcPr>
            <w:shd w:fill="auto" w:val="clear"/>
            <w:tcMar>
              <w:top w:w="100.0" w:type="dxa"/>
              <w:left w:w="100.0" w:type="dxa"/>
              <w:bottom w:w="100.0" w:type="dxa"/>
              <w:right w:w="100.0" w:type="dxa"/>
            </w:tcMar>
          </w:tcPr>
          <w:p w:rsidR="00000000" w:rsidDel="00000000" w:rsidP="00000000" w:rsidRDefault="00000000" w:rsidRPr="00000000" w14:paraId="00000548">
            <w:pPr>
              <w:spacing w:line="240" w:lineRule="auto"/>
              <w:jc w:val="both"/>
              <w:rPr>
                <w:b w:val="1"/>
              </w:rPr>
            </w:pPr>
            <w:r w:rsidDel="00000000" w:rsidR="00000000" w:rsidRPr="00000000">
              <w:rPr>
                <w:b w:val="1"/>
                <w:rtl w:val="0"/>
              </w:rPr>
              <w:t xml:space="preserve">Contribuyente</w:t>
            </w:r>
          </w:p>
          <w:p w:rsidR="00000000" w:rsidDel="00000000" w:rsidP="00000000" w:rsidRDefault="00000000" w:rsidRPr="00000000" w14:paraId="00000549">
            <w:pPr>
              <w:spacing w:line="240" w:lineRule="auto"/>
              <w:jc w:val="both"/>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4A">
            <w:pPr>
              <w:spacing w:line="240" w:lineRule="auto"/>
              <w:jc w:val="both"/>
              <w:rPr/>
            </w:pPr>
            <w:r w:rsidDel="00000000" w:rsidR="00000000" w:rsidRPr="00000000">
              <w:rPr>
                <w:highlight w:val="white"/>
                <w:rtl w:val="0"/>
              </w:rPr>
              <w:t xml:space="preserve">Es toda persona natural o jurídica llamada para cumplir ciertas obligaciones tributarias por la realización del hecho generador establecido en la ley para el nacimiento del tributo.</w:t>
            </w:r>
            <w:r w:rsidDel="00000000" w:rsidR="00000000" w:rsidRPr="00000000">
              <w:rPr>
                <w:rtl w:val="0"/>
              </w:rPr>
            </w:r>
          </w:p>
        </w:tc>
      </w:tr>
      <w:tr>
        <w:trPr>
          <w:trHeight w:val="214" w:hRule="atLeast"/>
        </w:trPr>
        <w:tc>
          <w:tcPr>
            <w:shd w:fill="auto" w:val="clear"/>
            <w:tcMar>
              <w:top w:w="100.0" w:type="dxa"/>
              <w:left w:w="100.0" w:type="dxa"/>
              <w:bottom w:w="100.0" w:type="dxa"/>
              <w:right w:w="100.0" w:type="dxa"/>
            </w:tcMar>
          </w:tcPr>
          <w:p w:rsidR="00000000" w:rsidDel="00000000" w:rsidP="00000000" w:rsidRDefault="00000000" w:rsidRPr="00000000" w14:paraId="0000054B">
            <w:pPr>
              <w:spacing w:line="240" w:lineRule="auto"/>
              <w:jc w:val="both"/>
              <w:rPr>
                <w:b w:val="1"/>
              </w:rPr>
            </w:pPr>
            <w:r w:rsidDel="00000000" w:rsidR="00000000" w:rsidRPr="00000000">
              <w:rPr>
                <w:b w:val="1"/>
                <w:rtl w:val="0"/>
              </w:rPr>
              <w:t xml:space="preserve">Declarante</w:t>
            </w:r>
          </w:p>
          <w:p w:rsidR="00000000" w:rsidDel="00000000" w:rsidP="00000000" w:rsidRDefault="00000000" w:rsidRPr="00000000" w14:paraId="0000054C">
            <w:pPr>
              <w:spacing w:line="240" w:lineRule="auto"/>
              <w:jc w:val="both"/>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4D">
            <w:pPr>
              <w:spacing w:line="240" w:lineRule="auto"/>
              <w:jc w:val="both"/>
              <w:rPr>
                <w:highlight w:val="white"/>
              </w:rPr>
            </w:pPr>
            <w:r w:rsidDel="00000000" w:rsidR="00000000" w:rsidRPr="00000000">
              <w:rPr>
                <w:highlight w:val="white"/>
                <w:rtl w:val="0"/>
              </w:rPr>
              <w:t xml:space="preserve">Persona natural o jurídica que presenta una declaración tributaria.</w:t>
            </w:r>
          </w:p>
        </w:tc>
      </w:tr>
      <w:tr>
        <w:trPr>
          <w:trHeight w:val="214" w:hRule="atLeast"/>
        </w:trPr>
        <w:tc>
          <w:tcPr>
            <w:shd w:fill="auto" w:val="clear"/>
            <w:tcMar>
              <w:top w:w="100.0" w:type="dxa"/>
              <w:left w:w="100.0" w:type="dxa"/>
              <w:bottom w:w="100.0" w:type="dxa"/>
              <w:right w:w="100.0" w:type="dxa"/>
            </w:tcMar>
          </w:tcPr>
          <w:p w:rsidR="00000000" w:rsidDel="00000000" w:rsidP="00000000" w:rsidRDefault="00000000" w:rsidRPr="00000000" w14:paraId="0000054E">
            <w:pPr>
              <w:spacing w:line="240" w:lineRule="auto"/>
              <w:jc w:val="both"/>
              <w:rPr>
                <w:b w:val="1"/>
              </w:rPr>
            </w:pPr>
            <w:r w:rsidDel="00000000" w:rsidR="00000000" w:rsidRPr="00000000">
              <w:rPr>
                <w:b w:val="1"/>
                <w:rtl w:val="0"/>
              </w:rPr>
              <w:t xml:space="preserve">Hecho generador</w:t>
            </w:r>
          </w:p>
          <w:p w:rsidR="00000000" w:rsidDel="00000000" w:rsidP="00000000" w:rsidRDefault="00000000" w:rsidRPr="00000000" w14:paraId="0000054F">
            <w:pPr>
              <w:spacing w:line="240" w:lineRule="auto"/>
              <w:ind w:firstLine="720"/>
              <w:jc w:val="both"/>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50">
            <w:pPr>
              <w:spacing w:line="240" w:lineRule="auto"/>
              <w:jc w:val="both"/>
              <w:rPr/>
            </w:pPr>
            <w:r w:rsidDel="00000000" w:rsidR="00000000" w:rsidRPr="00000000">
              <w:rPr>
                <w:highlight w:val="white"/>
                <w:rtl w:val="0"/>
              </w:rPr>
              <w:t xml:space="preserve">Es el evento o suceso, expresamente definido en la ley, por el cual se origina la obligación tributaria.</w:t>
            </w:r>
            <w:r w:rsidDel="00000000" w:rsidR="00000000" w:rsidRPr="00000000">
              <w:rPr>
                <w:rtl w:val="0"/>
              </w:rPr>
            </w:r>
          </w:p>
        </w:tc>
      </w:tr>
      <w:tr>
        <w:trPr>
          <w:trHeight w:val="214" w:hRule="atLeast"/>
        </w:trPr>
        <w:tc>
          <w:tcPr>
            <w:shd w:fill="auto" w:val="clear"/>
            <w:tcMar>
              <w:top w:w="100.0" w:type="dxa"/>
              <w:left w:w="100.0" w:type="dxa"/>
              <w:bottom w:w="100.0" w:type="dxa"/>
              <w:right w:w="100.0" w:type="dxa"/>
            </w:tcMar>
          </w:tcPr>
          <w:p w:rsidR="00000000" w:rsidDel="00000000" w:rsidP="00000000" w:rsidRDefault="00000000" w:rsidRPr="00000000" w14:paraId="00000551">
            <w:pPr>
              <w:spacing w:line="240" w:lineRule="auto"/>
              <w:jc w:val="both"/>
              <w:rPr>
                <w:b w:val="1"/>
              </w:rPr>
            </w:pPr>
            <w:r w:rsidDel="00000000" w:rsidR="00000000" w:rsidRPr="00000000">
              <w:rPr>
                <w:b w:val="1"/>
                <w:rtl w:val="0"/>
              </w:rPr>
              <w:t xml:space="preserve">Impuesto</w:t>
            </w:r>
          </w:p>
          <w:p w:rsidR="00000000" w:rsidDel="00000000" w:rsidP="00000000" w:rsidRDefault="00000000" w:rsidRPr="00000000" w14:paraId="00000552">
            <w:pPr>
              <w:spacing w:line="240" w:lineRule="auto"/>
              <w:jc w:val="both"/>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53">
            <w:pPr>
              <w:spacing w:line="240" w:lineRule="auto"/>
              <w:jc w:val="both"/>
              <w:rPr/>
            </w:pPr>
            <w:r w:rsidDel="00000000" w:rsidR="00000000" w:rsidRPr="00000000">
              <w:rPr>
                <w:rtl w:val="0"/>
              </w:rPr>
              <w:t xml:space="preserve">Es el tributo que stablece la ley a favor del Sujeto Activo, y a cargo de los sujetos a quienes se les atribuya la realización del hecho imponible de la obligación tributaria.</w:t>
            </w:r>
          </w:p>
        </w:tc>
      </w:tr>
      <w:tr>
        <w:trPr>
          <w:trHeight w:val="214" w:hRule="atLeast"/>
        </w:trPr>
        <w:tc>
          <w:tcPr>
            <w:shd w:fill="auto" w:val="clear"/>
            <w:tcMar>
              <w:top w:w="100.0" w:type="dxa"/>
              <w:left w:w="100.0" w:type="dxa"/>
              <w:bottom w:w="100.0" w:type="dxa"/>
              <w:right w:w="100.0" w:type="dxa"/>
            </w:tcMar>
          </w:tcPr>
          <w:p w:rsidR="00000000" w:rsidDel="00000000" w:rsidP="00000000" w:rsidRDefault="00000000" w:rsidRPr="00000000" w14:paraId="00000554">
            <w:pPr>
              <w:spacing w:line="240" w:lineRule="auto"/>
              <w:jc w:val="both"/>
              <w:rPr>
                <w:b w:val="1"/>
              </w:rPr>
            </w:pPr>
            <w:r w:rsidDel="00000000" w:rsidR="00000000" w:rsidRPr="00000000">
              <w:rPr>
                <w:b w:val="1"/>
                <w:rtl w:val="0"/>
              </w:rPr>
              <w:t xml:space="preserve">Impuesto de industria, comercio, avisos y tableros</w:t>
            </w:r>
          </w:p>
          <w:p w:rsidR="00000000" w:rsidDel="00000000" w:rsidP="00000000" w:rsidRDefault="00000000" w:rsidRPr="00000000" w14:paraId="00000555">
            <w:pPr>
              <w:spacing w:line="240" w:lineRule="auto"/>
              <w:jc w:val="both"/>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56">
            <w:pPr>
              <w:spacing w:line="240" w:lineRule="auto"/>
              <w:jc w:val="both"/>
              <w:rPr>
                <w:highlight w:val="white"/>
              </w:rPr>
            </w:pPr>
            <w:r w:rsidDel="00000000" w:rsidR="00000000" w:rsidRPr="00000000">
              <w:rPr>
                <w:highlight w:val="white"/>
                <w:rtl w:val="0"/>
              </w:rPr>
              <w:t xml:space="preserve">El impuesto de Industria y Comercio se genera por el ejercicio o realización directa o indirecta de cualquier actividad industrial, comercial o de servicios.</w:t>
            </w:r>
          </w:p>
          <w:p w:rsidR="00000000" w:rsidDel="00000000" w:rsidP="00000000" w:rsidRDefault="00000000" w:rsidRPr="00000000" w14:paraId="00000557">
            <w:pPr>
              <w:spacing w:line="240" w:lineRule="auto"/>
              <w:jc w:val="both"/>
              <w:rPr/>
            </w:pPr>
            <w:r w:rsidDel="00000000" w:rsidR="00000000" w:rsidRPr="00000000">
              <w:rPr>
                <w:rtl w:val="0"/>
              </w:rPr>
            </w:r>
          </w:p>
        </w:tc>
      </w:tr>
      <w:tr>
        <w:trPr>
          <w:trHeight w:val="214" w:hRule="atLeast"/>
        </w:trPr>
        <w:tc>
          <w:tcPr>
            <w:shd w:fill="auto" w:val="clear"/>
            <w:tcMar>
              <w:top w:w="100.0" w:type="dxa"/>
              <w:left w:w="100.0" w:type="dxa"/>
              <w:bottom w:w="100.0" w:type="dxa"/>
              <w:right w:w="100.0" w:type="dxa"/>
            </w:tcMar>
          </w:tcPr>
          <w:p w:rsidR="00000000" w:rsidDel="00000000" w:rsidP="00000000" w:rsidRDefault="00000000" w:rsidRPr="00000000" w14:paraId="00000558">
            <w:pPr>
              <w:spacing w:line="240" w:lineRule="auto"/>
              <w:jc w:val="both"/>
              <w:rPr>
                <w:b w:val="1"/>
              </w:rPr>
            </w:pPr>
            <w:r w:rsidDel="00000000" w:rsidR="00000000" w:rsidRPr="00000000">
              <w:rPr>
                <w:b w:val="1"/>
                <w:rtl w:val="0"/>
              </w:rPr>
              <w:t xml:space="preserve">Impuesto sobre las ventas</w:t>
            </w:r>
          </w:p>
          <w:p w:rsidR="00000000" w:rsidDel="00000000" w:rsidP="00000000" w:rsidRDefault="00000000" w:rsidRPr="00000000" w14:paraId="00000559">
            <w:pPr>
              <w:spacing w:line="240" w:lineRule="auto"/>
              <w:jc w:val="both"/>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5A">
            <w:pPr>
              <w:spacing w:line="240" w:lineRule="auto"/>
              <w:jc w:val="both"/>
              <w:rPr>
                <w:highlight w:val="white"/>
              </w:rPr>
            </w:pPr>
            <w:r w:rsidDel="00000000" w:rsidR="00000000" w:rsidRPr="00000000">
              <w:rPr>
                <w:highlight w:val="white"/>
                <w:rtl w:val="0"/>
              </w:rPr>
              <w:t xml:space="preserve">Es un impuesto sobre el gasto o consumo generalmente de tipo masivo del orden nacional, de naturaleza indirecta, real, de causación instantánea, y de régimen general, que recae bajo la modalidad de valor agregado, es decir se aplica en las diferentes etapas del ciclo económico de producción, comercialización importación.  </w:t>
            </w:r>
          </w:p>
        </w:tc>
      </w:tr>
      <w:tr>
        <w:trPr>
          <w:trHeight w:val="214" w:hRule="atLeast"/>
        </w:trPr>
        <w:tc>
          <w:tcPr>
            <w:shd w:fill="auto" w:val="clear"/>
            <w:tcMar>
              <w:top w:w="100.0" w:type="dxa"/>
              <w:left w:w="100.0" w:type="dxa"/>
              <w:bottom w:w="100.0" w:type="dxa"/>
              <w:right w:w="100.0" w:type="dxa"/>
            </w:tcMar>
          </w:tcPr>
          <w:p w:rsidR="00000000" w:rsidDel="00000000" w:rsidP="00000000" w:rsidRDefault="00000000" w:rsidRPr="00000000" w14:paraId="0000055B">
            <w:pPr>
              <w:spacing w:line="240" w:lineRule="auto"/>
              <w:jc w:val="both"/>
              <w:rPr>
                <w:b w:val="1"/>
              </w:rPr>
            </w:pPr>
            <w:r w:rsidDel="00000000" w:rsidR="00000000" w:rsidRPr="00000000">
              <w:rPr>
                <w:b w:val="1"/>
                <w:rtl w:val="0"/>
              </w:rPr>
              <w:t xml:space="preserve">Impuesto de renta y complementarios</w:t>
            </w:r>
          </w:p>
          <w:p w:rsidR="00000000" w:rsidDel="00000000" w:rsidP="00000000" w:rsidRDefault="00000000" w:rsidRPr="00000000" w14:paraId="0000055C">
            <w:pPr>
              <w:spacing w:line="240" w:lineRule="auto"/>
              <w:jc w:val="both"/>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5D">
            <w:pPr>
              <w:spacing w:line="240" w:lineRule="auto"/>
              <w:jc w:val="both"/>
              <w:rPr>
                <w:highlight w:val="white"/>
              </w:rPr>
            </w:pPr>
            <w:r w:rsidDel="00000000" w:rsidR="00000000" w:rsidRPr="00000000">
              <w:rPr>
                <w:highlight w:val="white"/>
                <w:rtl w:val="0"/>
              </w:rPr>
              <w:t xml:space="preserve">El impuesto de renta es un impuesto directo, que recae sobre los contribuyentes individualmente considerados y grava a quienes en la ley están previstos como sujetos pasivos que hayan percibido ingresos, hecho generador de la obligación sustancial del impuesto, susceptible de producir un incremento neto en el patrimonio. </w:t>
            </w:r>
          </w:p>
        </w:tc>
      </w:tr>
      <w:tr>
        <w:trPr>
          <w:trHeight w:val="214" w:hRule="atLeast"/>
        </w:trPr>
        <w:tc>
          <w:tcPr>
            <w:shd w:fill="auto" w:val="clear"/>
            <w:tcMar>
              <w:top w:w="100.0" w:type="dxa"/>
              <w:left w:w="100.0" w:type="dxa"/>
              <w:bottom w:w="100.0" w:type="dxa"/>
              <w:right w:w="100.0" w:type="dxa"/>
            </w:tcMar>
          </w:tcPr>
          <w:p w:rsidR="00000000" w:rsidDel="00000000" w:rsidP="00000000" w:rsidRDefault="00000000" w:rsidRPr="00000000" w14:paraId="0000055E">
            <w:pPr>
              <w:spacing w:line="240" w:lineRule="auto"/>
              <w:jc w:val="both"/>
              <w:rPr>
                <w:b w:val="1"/>
              </w:rPr>
            </w:pPr>
            <w:r w:rsidDel="00000000" w:rsidR="00000000" w:rsidRPr="00000000">
              <w:rPr>
                <w:b w:val="1"/>
                <w:rtl w:val="0"/>
              </w:rPr>
              <w:t xml:space="preserve">Persona natural</w:t>
            </w:r>
          </w:p>
          <w:p w:rsidR="00000000" w:rsidDel="00000000" w:rsidP="00000000" w:rsidRDefault="00000000" w:rsidRPr="00000000" w14:paraId="0000055F">
            <w:pPr>
              <w:spacing w:line="240" w:lineRule="auto"/>
              <w:jc w:val="both"/>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60">
            <w:pPr>
              <w:spacing w:line="240" w:lineRule="auto"/>
              <w:jc w:val="both"/>
              <w:rPr>
                <w:highlight w:val="white"/>
              </w:rPr>
            </w:pPr>
            <w:r w:rsidDel="00000000" w:rsidR="00000000" w:rsidRPr="00000000">
              <w:rPr>
                <w:rtl w:val="0"/>
              </w:rPr>
              <w:t xml:space="preserve">Es un individuo que actúa en nombre propio.</w:t>
            </w:r>
            <w:r w:rsidDel="00000000" w:rsidR="00000000" w:rsidRPr="00000000">
              <w:rPr>
                <w:rtl w:val="0"/>
              </w:rPr>
            </w:r>
          </w:p>
        </w:tc>
      </w:tr>
      <w:tr>
        <w:trPr>
          <w:trHeight w:val="214" w:hRule="atLeast"/>
        </w:trPr>
        <w:tc>
          <w:tcPr>
            <w:shd w:fill="auto" w:val="clear"/>
            <w:tcMar>
              <w:top w:w="100.0" w:type="dxa"/>
              <w:left w:w="100.0" w:type="dxa"/>
              <w:bottom w:w="100.0" w:type="dxa"/>
              <w:right w:w="100.0" w:type="dxa"/>
            </w:tcMar>
          </w:tcPr>
          <w:p w:rsidR="00000000" w:rsidDel="00000000" w:rsidP="00000000" w:rsidRDefault="00000000" w:rsidRPr="00000000" w14:paraId="00000561">
            <w:pPr>
              <w:spacing w:line="240" w:lineRule="auto"/>
              <w:jc w:val="both"/>
              <w:rPr>
                <w:b w:val="1"/>
              </w:rPr>
            </w:pPr>
            <w:r w:rsidDel="00000000" w:rsidR="00000000" w:rsidRPr="00000000">
              <w:rPr>
                <w:b w:val="1"/>
                <w:rtl w:val="0"/>
              </w:rPr>
              <w:t xml:space="preserve">Persona jurídica</w:t>
            </w:r>
          </w:p>
          <w:p w:rsidR="00000000" w:rsidDel="00000000" w:rsidP="00000000" w:rsidRDefault="00000000" w:rsidRPr="00000000" w14:paraId="00000562">
            <w:pPr>
              <w:spacing w:line="240" w:lineRule="auto"/>
              <w:jc w:val="both"/>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63">
            <w:pPr>
              <w:spacing w:line="240" w:lineRule="auto"/>
              <w:jc w:val="both"/>
              <w:rPr/>
            </w:pPr>
            <w:r w:rsidDel="00000000" w:rsidR="00000000" w:rsidRPr="00000000">
              <w:rPr>
                <w:rtl w:val="0"/>
              </w:rPr>
              <w:t xml:space="preserve">Es una sociedad, organismo o entidad conformada por uno o varios individuos para cumplir un objetivo social con o sin fines de lucro.</w:t>
            </w:r>
          </w:p>
        </w:tc>
      </w:tr>
      <w:tr>
        <w:trPr>
          <w:trHeight w:val="214" w:hRule="atLeast"/>
        </w:trPr>
        <w:tc>
          <w:tcPr>
            <w:shd w:fill="auto" w:val="clear"/>
            <w:tcMar>
              <w:top w:w="100.0" w:type="dxa"/>
              <w:left w:w="100.0" w:type="dxa"/>
              <w:bottom w:w="100.0" w:type="dxa"/>
              <w:right w:w="100.0" w:type="dxa"/>
            </w:tcMar>
          </w:tcPr>
          <w:p w:rsidR="00000000" w:rsidDel="00000000" w:rsidP="00000000" w:rsidRDefault="00000000" w:rsidRPr="00000000" w14:paraId="00000564">
            <w:pPr>
              <w:spacing w:line="240" w:lineRule="auto"/>
              <w:jc w:val="both"/>
              <w:rPr>
                <w:b w:val="1"/>
              </w:rPr>
            </w:pPr>
            <w:r w:rsidDel="00000000" w:rsidR="00000000" w:rsidRPr="00000000">
              <w:rPr>
                <w:b w:val="1"/>
                <w:rtl w:val="0"/>
              </w:rPr>
              <w:t xml:space="preserve">Retención en la fuente</w:t>
            </w:r>
          </w:p>
          <w:p w:rsidR="00000000" w:rsidDel="00000000" w:rsidP="00000000" w:rsidRDefault="00000000" w:rsidRPr="00000000" w14:paraId="00000565">
            <w:pPr>
              <w:spacing w:line="240" w:lineRule="auto"/>
              <w:jc w:val="both"/>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66">
            <w:pPr>
              <w:spacing w:line="240" w:lineRule="auto"/>
              <w:jc w:val="both"/>
              <w:rPr>
                <w:highlight w:val="white"/>
              </w:rPr>
            </w:pPr>
            <w:r w:rsidDel="00000000" w:rsidR="00000000" w:rsidRPr="00000000">
              <w:rPr>
                <w:highlight w:val="white"/>
                <w:rtl w:val="0"/>
              </w:rPr>
              <w:t xml:space="preserve">Es el simple cobro anticipado de un determinado impuesto que bien puede ser el impuesto de renta, a las ventas o de industria y comercio.</w:t>
            </w:r>
          </w:p>
          <w:p w:rsidR="00000000" w:rsidDel="00000000" w:rsidP="00000000" w:rsidRDefault="00000000" w:rsidRPr="00000000" w14:paraId="00000567">
            <w:pPr>
              <w:spacing w:line="240" w:lineRule="auto"/>
              <w:jc w:val="both"/>
              <w:rPr/>
            </w:pPr>
            <w:r w:rsidDel="00000000" w:rsidR="00000000" w:rsidRPr="00000000">
              <w:rPr>
                <w:rtl w:val="0"/>
              </w:rPr>
            </w:r>
          </w:p>
        </w:tc>
      </w:tr>
      <w:tr>
        <w:trPr>
          <w:trHeight w:val="214" w:hRule="atLeast"/>
        </w:trPr>
        <w:tc>
          <w:tcPr>
            <w:shd w:fill="auto" w:val="clear"/>
            <w:tcMar>
              <w:top w:w="100.0" w:type="dxa"/>
              <w:left w:w="100.0" w:type="dxa"/>
              <w:bottom w:w="100.0" w:type="dxa"/>
              <w:right w:w="100.0" w:type="dxa"/>
            </w:tcMar>
          </w:tcPr>
          <w:p w:rsidR="00000000" w:rsidDel="00000000" w:rsidP="00000000" w:rsidRDefault="00000000" w:rsidRPr="00000000" w14:paraId="00000568">
            <w:pPr>
              <w:spacing w:line="240" w:lineRule="auto"/>
              <w:jc w:val="both"/>
              <w:rPr>
                <w:b w:val="1"/>
              </w:rPr>
            </w:pPr>
            <w:r w:rsidDel="00000000" w:rsidR="00000000" w:rsidRPr="00000000">
              <w:rPr>
                <w:b w:val="1"/>
                <w:rtl w:val="0"/>
              </w:rPr>
              <w:t xml:space="preserve">Sujeto activo</w:t>
            </w:r>
          </w:p>
          <w:p w:rsidR="00000000" w:rsidDel="00000000" w:rsidP="00000000" w:rsidRDefault="00000000" w:rsidRPr="00000000" w14:paraId="00000569">
            <w:pPr>
              <w:spacing w:line="240" w:lineRule="auto"/>
              <w:jc w:val="both"/>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6A">
            <w:pPr>
              <w:spacing w:line="240" w:lineRule="auto"/>
              <w:jc w:val="both"/>
              <w:rPr>
                <w:highlight w:val="white"/>
              </w:rPr>
            </w:pPr>
            <w:r w:rsidDel="00000000" w:rsidR="00000000" w:rsidRPr="00000000">
              <w:rPr>
                <w:rtl w:val="0"/>
              </w:rPr>
              <w:t xml:space="preserve">Es el Estado como acreedor de la prestación pecuniaria que se deriva de la realización del hecho generador del tributo.</w:t>
            </w:r>
            <w:r w:rsidDel="00000000" w:rsidR="00000000" w:rsidRPr="00000000">
              <w:rPr>
                <w:rtl w:val="0"/>
              </w:rPr>
            </w:r>
          </w:p>
        </w:tc>
      </w:tr>
      <w:tr>
        <w:trPr>
          <w:trHeight w:val="214" w:hRule="atLeast"/>
        </w:trPr>
        <w:tc>
          <w:tcPr>
            <w:shd w:fill="auto" w:val="clear"/>
            <w:tcMar>
              <w:top w:w="100.0" w:type="dxa"/>
              <w:left w:w="100.0" w:type="dxa"/>
              <w:bottom w:w="100.0" w:type="dxa"/>
              <w:right w:w="100.0" w:type="dxa"/>
            </w:tcMar>
          </w:tcPr>
          <w:p w:rsidR="00000000" w:rsidDel="00000000" w:rsidP="00000000" w:rsidRDefault="00000000" w:rsidRPr="00000000" w14:paraId="0000056B">
            <w:pPr>
              <w:spacing w:line="240" w:lineRule="auto"/>
              <w:jc w:val="both"/>
              <w:rPr>
                <w:b w:val="1"/>
              </w:rPr>
            </w:pPr>
            <w:r w:rsidDel="00000000" w:rsidR="00000000" w:rsidRPr="00000000">
              <w:rPr>
                <w:b w:val="1"/>
                <w:rtl w:val="0"/>
              </w:rPr>
              <w:t xml:space="preserve">Sujeto pasivo</w:t>
            </w:r>
          </w:p>
          <w:p w:rsidR="00000000" w:rsidDel="00000000" w:rsidP="00000000" w:rsidRDefault="00000000" w:rsidRPr="00000000" w14:paraId="0000056C">
            <w:pPr>
              <w:spacing w:line="240" w:lineRule="auto"/>
              <w:jc w:val="both"/>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6D">
            <w:pPr>
              <w:spacing w:line="240" w:lineRule="auto"/>
              <w:jc w:val="both"/>
              <w:rPr>
                <w:highlight w:val="white"/>
              </w:rPr>
            </w:pPr>
            <w:r w:rsidDel="00000000" w:rsidR="00000000" w:rsidRPr="00000000">
              <w:rPr>
                <w:rtl w:val="0"/>
              </w:rPr>
              <w:t xml:space="preserve">Es aquél a quien se le atribuye la realización del hecho impositivo de la obligación tributaria.</w:t>
            </w:r>
            <w:r w:rsidDel="00000000" w:rsidR="00000000" w:rsidRPr="00000000">
              <w:rPr>
                <w:rtl w:val="0"/>
              </w:rPr>
            </w:r>
          </w:p>
        </w:tc>
      </w:tr>
      <w:tr>
        <w:trPr>
          <w:trHeight w:val="214" w:hRule="atLeast"/>
        </w:trPr>
        <w:tc>
          <w:tcPr>
            <w:shd w:fill="auto" w:val="clear"/>
            <w:tcMar>
              <w:top w:w="100.0" w:type="dxa"/>
              <w:left w:w="100.0" w:type="dxa"/>
              <w:bottom w:w="100.0" w:type="dxa"/>
              <w:right w:w="100.0" w:type="dxa"/>
            </w:tcMar>
          </w:tcPr>
          <w:p w:rsidR="00000000" w:rsidDel="00000000" w:rsidP="00000000" w:rsidRDefault="00000000" w:rsidRPr="00000000" w14:paraId="0000056E">
            <w:pPr>
              <w:spacing w:line="240" w:lineRule="auto"/>
              <w:jc w:val="both"/>
              <w:rPr>
                <w:b w:val="1"/>
              </w:rPr>
            </w:pPr>
            <w:r w:rsidDel="00000000" w:rsidR="00000000" w:rsidRPr="00000000">
              <w:rPr>
                <w:b w:val="1"/>
                <w:rtl w:val="0"/>
              </w:rPr>
              <w:t xml:space="preserve">Tarifa</w:t>
            </w:r>
          </w:p>
          <w:p w:rsidR="00000000" w:rsidDel="00000000" w:rsidP="00000000" w:rsidRDefault="00000000" w:rsidRPr="00000000" w14:paraId="0000056F">
            <w:pPr>
              <w:spacing w:line="240" w:lineRule="auto"/>
              <w:jc w:val="both"/>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70">
            <w:pPr>
              <w:spacing w:line="240" w:lineRule="auto"/>
              <w:jc w:val="both"/>
              <w:rPr/>
            </w:pPr>
            <w:r w:rsidDel="00000000" w:rsidR="00000000" w:rsidRPr="00000000">
              <w:rPr>
                <w:rtl w:val="0"/>
              </w:rPr>
              <w:t xml:space="preserve">Es la unidad de medida o porcentaje que se aplica a la base gravable para determinar la cuantía del tributo.</w:t>
            </w:r>
          </w:p>
        </w:tc>
      </w:tr>
    </w:tbl>
    <w:p w:rsidR="00000000" w:rsidDel="00000000" w:rsidP="00000000" w:rsidRDefault="00000000" w:rsidRPr="00000000" w14:paraId="00000571">
      <w:pPr>
        <w:spacing w:line="240" w:lineRule="auto"/>
        <w:rPr/>
      </w:pPr>
      <w:r w:rsidDel="00000000" w:rsidR="00000000" w:rsidRPr="00000000">
        <w:rPr>
          <w:rtl w:val="0"/>
        </w:rPr>
      </w:r>
    </w:p>
    <w:p w:rsidR="00000000" w:rsidDel="00000000" w:rsidP="00000000" w:rsidRDefault="00000000" w:rsidRPr="00000000" w14:paraId="00000572">
      <w:pPr>
        <w:spacing w:line="240" w:lineRule="auto"/>
        <w:rPr/>
      </w:pPr>
      <w:r w:rsidDel="00000000" w:rsidR="00000000" w:rsidRPr="00000000">
        <w:rPr>
          <w:rtl w:val="0"/>
        </w:rPr>
      </w:r>
    </w:p>
    <w:p w:rsidR="00000000" w:rsidDel="00000000" w:rsidP="00000000" w:rsidRDefault="00000000" w:rsidRPr="00000000" w14:paraId="00000573">
      <w:pPr>
        <w:spacing w:line="240" w:lineRule="auto"/>
        <w:rPr/>
      </w:pPr>
      <w:r w:rsidDel="00000000" w:rsidR="00000000" w:rsidRPr="00000000">
        <w:rPr>
          <w:rtl w:val="0"/>
        </w:rPr>
      </w:r>
    </w:p>
    <w:p w:rsidR="00000000" w:rsidDel="00000000" w:rsidP="00000000" w:rsidRDefault="00000000" w:rsidRPr="00000000" w14:paraId="00000574">
      <w:pPr>
        <w:spacing w:line="240" w:lineRule="auto"/>
        <w:rPr/>
      </w:pPr>
      <w:r w:rsidDel="00000000" w:rsidR="00000000" w:rsidRPr="00000000">
        <w:rPr>
          <w:rtl w:val="0"/>
        </w:rPr>
      </w:r>
    </w:p>
    <w:p w:rsidR="00000000" w:rsidDel="00000000" w:rsidP="00000000" w:rsidRDefault="00000000" w:rsidRPr="00000000" w14:paraId="0000057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7">
      <w:pPr>
        <w:numPr>
          <w:ilvl w:val="0"/>
          <w:numId w:val="2"/>
        </w:numPr>
        <w:pBdr>
          <w:top w:space="0" w:sz="0" w:val="nil"/>
          <w:left w:space="0" w:sz="0" w:val="nil"/>
          <w:bottom w:space="0" w:sz="0" w:val="nil"/>
          <w:right w:space="0" w:sz="0" w:val="nil"/>
          <w:between w:space="0" w:sz="0" w:val="nil"/>
        </w:pBdr>
        <w:ind w:left="720" w:hanging="360"/>
        <w:jc w:val="both"/>
        <w:rPr>
          <w:b w:val="1"/>
          <w:color w:val="000000"/>
          <w:sz w:val="20"/>
          <w:szCs w:val="20"/>
        </w:rPr>
      </w:pP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578">
      <w:pPr>
        <w:jc w:val="both"/>
        <w:rPr>
          <w:b w:val="1"/>
          <w:sz w:val="20"/>
          <w:szCs w:val="20"/>
        </w:rPr>
      </w:pPr>
      <w:r w:rsidDel="00000000" w:rsidR="00000000" w:rsidRPr="00000000">
        <w:rPr>
          <w:rtl w:val="0"/>
        </w:rPr>
      </w:r>
    </w:p>
    <w:p w:rsidR="00000000" w:rsidDel="00000000" w:rsidP="00000000" w:rsidRDefault="00000000" w:rsidRPr="00000000" w14:paraId="00000579">
      <w:pPr>
        <w:spacing w:line="240" w:lineRule="auto"/>
        <w:rPr>
          <w:rFonts w:ascii="Times New Roman" w:cs="Times New Roman" w:eastAsia="Times New Roman" w:hAnsi="Times New Roman"/>
          <w:sz w:val="24"/>
          <w:szCs w:val="24"/>
        </w:rPr>
      </w:pPr>
      <w:r w:rsidDel="00000000" w:rsidR="00000000" w:rsidRPr="00000000">
        <w:rPr>
          <w:sz w:val="20"/>
          <w:szCs w:val="20"/>
          <w:rtl w:val="0"/>
        </w:rPr>
        <w:t xml:space="preserve">Referencie las fuentes consultadas para elaborar el material de formación en el marco de la norma APA vigente.</w:t>
      </w:r>
      <w:r w:rsidDel="00000000" w:rsidR="00000000" w:rsidRPr="00000000">
        <w:rPr>
          <w:rtl w:val="0"/>
        </w:rPr>
      </w:r>
    </w:p>
    <w:p w:rsidR="00000000" w:rsidDel="00000000" w:rsidP="00000000" w:rsidRDefault="00000000" w:rsidRPr="00000000" w14:paraId="0000057A">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8"/>
        <w:tblW w:w="100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60"/>
        <w:tblGridChange w:id="0">
          <w:tblGrid>
            <w:gridCol w:w="10060"/>
          </w:tblGrid>
        </w:tblGridChange>
      </w:tblGrid>
      <w:tr>
        <w:trPr>
          <w:trHeight w:val="204" w:hRule="atLeast"/>
        </w:trPr>
        <w:tc>
          <w:tcPr>
            <w:shd w:fill="fbe5d5" w:val="clear"/>
            <w:tcMar>
              <w:top w:w="100.0" w:type="dxa"/>
              <w:left w:w="100.0" w:type="dxa"/>
              <w:bottom w:w="100.0" w:type="dxa"/>
              <w:right w:w="100.0" w:type="dxa"/>
            </w:tcMar>
          </w:tcPr>
          <w:p w:rsidR="00000000" w:rsidDel="00000000" w:rsidP="00000000" w:rsidRDefault="00000000" w:rsidRPr="00000000" w14:paraId="0000057B">
            <w:pPr>
              <w:spacing w:line="240" w:lineRule="auto"/>
              <w:jc w:val="center"/>
              <w:rPr>
                <w:b w:val="1"/>
                <w:sz w:val="20"/>
                <w:szCs w:val="20"/>
              </w:rPr>
            </w:pPr>
            <w:r w:rsidDel="00000000" w:rsidR="00000000" w:rsidRPr="00000000">
              <w:rPr>
                <w:b w:val="1"/>
                <w:color w:val="000000"/>
                <w:sz w:val="20"/>
                <w:szCs w:val="20"/>
                <w:rtl w:val="0"/>
              </w:rPr>
              <w:t xml:space="preserve">REFERENCIAS BIBLIOGRÁFICAS </w:t>
            </w:r>
            <w:r w:rsidDel="00000000" w:rsidR="00000000" w:rsidRPr="00000000">
              <w:rPr>
                <w:rtl w:val="0"/>
              </w:rPr>
            </w:r>
          </w:p>
        </w:tc>
      </w:tr>
      <w:tr>
        <w:trPr>
          <w:trHeight w:val="227" w:hRule="atLeast"/>
        </w:trPr>
        <w:tc>
          <w:tcPr>
            <w:shd w:fill="auto" w:val="clear"/>
            <w:tcMar>
              <w:top w:w="100.0" w:type="dxa"/>
              <w:left w:w="100.0" w:type="dxa"/>
              <w:bottom w:w="100.0" w:type="dxa"/>
              <w:right w:w="100.0" w:type="dxa"/>
            </w:tcMar>
          </w:tcPr>
          <w:p w:rsidR="00000000" w:rsidDel="00000000" w:rsidP="00000000" w:rsidRDefault="00000000" w:rsidRPr="00000000" w14:paraId="0000057C">
            <w:pPr>
              <w:spacing w:after="160" w:lineRule="auto"/>
              <w:ind w:left="720" w:hanging="720"/>
              <w:rPr/>
            </w:pPr>
            <w:r w:rsidDel="00000000" w:rsidR="00000000" w:rsidRPr="00000000">
              <w:rPr>
                <w:rtl w:val="0"/>
              </w:rPr>
              <w:t xml:space="preserve">Aprendizaje, S. N. (s.f.). Biblioteca SENA. Obtenido de Biblioteca SENA: https://www.sena.edu.co/es-co/Paginas/default.aspx</w:t>
            </w:r>
          </w:p>
        </w:tc>
      </w:tr>
      <w:tr>
        <w:trPr>
          <w:trHeight w:val="227" w:hRule="atLeast"/>
        </w:trPr>
        <w:tc>
          <w:tcPr>
            <w:shd w:fill="auto" w:val="clear"/>
            <w:tcMar>
              <w:top w:w="100.0" w:type="dxa"/>
              <w:left w:w="100.0" w:type="dxa"/>
              <w:bottom w:w="100.0" w:type="dxa"/>
              <w:right w:w="100.0" w:type="dxa"/>
            </w:tcMar>
          </w:tcPr>
          <w:p w:rsidR="00000000" w:rsidDel="00000000" w:rsidP="00000000" w:rsidRDefault="00000000" w:rsidRPr="00000000" w14:paraId="0000057D">
            <w:pPr>
              <w:spacing w:after="160" w:lineRule="auto"/>
              <w:ind w:left="720" w:hanging="720"/>
              <w:rPr/>
            </w:pPr>
            <w:r w:rsidDel="00000000" w:rsidR="00000000" w:rsidRPr="00000000">
              <w:rPr>
                <w:rtl w:val="0"/>
              </w:rPr>
              <w:t xml:space="preserve">CCB. (s.f.). Cámara de Comercio de Bogotá .Recuperado de Cámara de Comercio de Bogotá: https://www.ccb.org.co/</w:t>
            </w:r>
          </w:p>
        </w:tc>
      </w:tr>
      <w:tr>
        <w:trPr>
          <w:trHeight w:val="227" w:hRule="atLeast"/>
        </w:trPr>
        <w:tc>
          <w:tcPr>
            <w:shd w:fill="auto" w:val="clear"/>
            <w:tcMar>
              <w:top w:w="100.0" w:type="dxa"/>
              <w:left w:w="100.0" w:type="dxa"/>
              <w:bottom w:w="100.0" w:type="dxa"/>
              <w:right w:w="100.0" w:type="dxa"/>
            </w:tcMar>
          </w:tcPr>
          <w:p w:rsidR="00000000" w:rsidDel="00000000" w:rsidP="00000000" w:rsidRDefault="00000000" w:rsidRPr="00000000" w14:paraId="0000057E">
            <w:pPr>
              <w:spacing w:after="160" w:lineRule="auto"/>
              <w:ind w:left="720" w:hanging="720"/>
              <w:rPr/>
            </w:pPr>
            <w:r w:rsidDel="00000000" w:rsidR="00000000" w:rsidRPr="00000000">
              <w:rPr>
                <w:rtl w:val="0"/>
              </w:rPr>
              <w:t xml:space="preserve">CTCP. (2018). Consejo Técnico de la Contaduría Pública. Obtenido de Consejo Técnico de la Contaduría Pública: http://www.ctcp.gov.co/</w:t>
            </w:r>
          </w:p>
        </w:tc>
      </w:tr>
      <w:tr>
        <w:trPr>
          <w:trHeight w:val="227" w:hRule="atLeast"/>
        </w:trPr>
        <w:tc>
          <w:tcPr>
            <w:shd w:fill="auto" w:val="clear"/>
            <w:tcMar>
              <w:top w:w="100.0" w:type="dxa"/>
              <w:left w:w="100.0" w:type="dxa"/>
              <w:bottom w:w="100.0" w:type="dxa"/>
              <w:right w:w="100.0" w:type="dxa"/>
            </w:tcMar>
          </w:tcPr>
          <w:p w:rsidR="00000000" w:rsidDel="00000000" w:rsidP="00000000" w:rsidRDefault="00000000" w:rsidRPr="00000000" w14:paraId="0000057F">
            <w:pPr>
              <w:spacing w:after="160" w:lineRule="auto"/>
              <w:ind w:left="720" w:hanging="720"/>
              <w:rPr/>
            </w:pPr>
            <w:r w:rsidDel="00000000" w:rsidR="00000000" w:rsidRPr="00000000">
              <w:rPr>
                <w:rtl w:val="0"/>
              </w:rPr>
              <w:t xml:space="preserve">Digital, G. (s.f.). Secretaria Distrital de Hacienda . Obtenido de Secretaria Distrital de Hacienda : https://www.shd.gov.co/shd/contribuyentes</w:t>
            </w:r>
          </w:p>
        </w:tc>
      </w:tr>
      <w:tr>
        <w:trPr>
          <w:trHeight w:val="227" w:hRule="atLeast"/>
        </w:trPr>
        <w:tc>
          <w:tcPr>
            <w:shd w:fill="auto" w:val="clear"/>
            <w:tcMar>
              <w:top w:w="100.0" w:type="dxa"/>
              <w:left w:w="100.0" w:type="dxa"/>
              <w:bottom w:w="100.0" w:type="dxa"/>
              <w:right w:w="100.0" w:type="dxa"/>
            </w:tcMar>
          </w:tcPr>
          <w:p w:rsidR="00000000" w:rsidDel="00000000" w:rsidP="00000000" w:rsidRDefault="00000000" w:rsidRPr="00000000" w14:paraId="00000580">
            <w:pPr>
              <w:spacing w:after="160" w:lineRule="auto"/>
              <w:ind w:left="720" w:hanging="720"/>
              <w:rPr/>
            </w:pPr>
            <w:r w:rsidDel="00000000" w:rsidR="00000000" w:rsidRPr="00000000">
              <w:rPr>
                <w:rtl w:val="0"/>
              </w:rPr>
              <w:t xml:space="preserve">Especial, U. A. (2018). Junta Central de Contadores. Obtenido de Junta Central de Contadores: https://www.jcc.gov.co/</w:t>
            </w:r>
          </w:p>
        </w:tc>
      </w:tr>
      <w:tr>
        <w:trPr>
          <w:trHeight w:val="227" w:hRule="atLeast"/>
        </w:trPr>
        <w:tc>
          <w:tcPr>
            <w:shd w:fill="auto" w:val="clear"/>
            <w:tcMar>
              <w:top w:w="100.0" w:type="dxa"/>
              <w:left w:w="100.0" w:type="dxa"/>
              <w:bottom w:w="100.0" w:type="dxa"/>
              <w:right w:w="100.0" w:type="dxa"/>
            </w:tcMar>
          </w:tcPr>
          <w:p w:rsidR="00000000" w:rsidDel="00000000" w:rsidP="00000000" w:rsidRDefault="00000000" w:rsidRPr="00000000" w14:paraId="00000581">
            <w:pPr>
              <w:spacing w:after="160" w:lineRule="auto"/>
              <w:ind w:left="720" w:hanging="720"/>
              <w:rPr/>
            </w:pPr>
            <w:r w:rsidDel="00000000" w:rsidR="00000000" w:rsidRPr="00000000">
              <w:rPr>
                <w:rtl w:val="0"/>
              </w:rPr>
              <w:t xml:space="preserve">Eficiente, C. C. (2012). Guía para la codificación de bienes y servicios de acuerdo con el código estándar de productos y servicios de Naciones Unidas. [En línea] 2012. [Citado el: 4 de Abril de 2016.]. Disponible en internet: http://www. colombiacompra. gov. co/sites/default/files/manuales/manualclasificador. pdf.</w:t>
            </w:r>
          </w:p>
        </w:tc>
      </w:tr>
      <w:tr>
        <w:trPr>
          <w:trHeight w:val="227" w:hRule="atLeast"/>
        </w:trPr>
        <w:tc>
          <w:tcPr>
            <w:shd w:fill="auto" w:val="clear"/>
            <w:tcMar>
              <w:top w:w="100.0" w:type="dxa"/>
              <w:left w:w="100.0" w:type="dxa"/>
              <w:bottom w:w="100.0" w:type="dxa"/>
              <w:right w:w="100.0" w:type="dxa"/>
            </w:tcMar>
          </w:tcPr>
          <w:p w:rsidR="00000000" w:rsidDel="00000000" w:rsidP="00000000" w:rsidRDefault="00000000" w:rsidRPr="00000000" w14:paraId="00000582">
            <w:pPr>
              <w:ind w:left="749" w:hanging="709"/>
              <w:jc w:val="both"/>
              <w:rPr/>
            </w:pPr>
            <w:r w:rsidDel="00000000" w:rsidR="00000000" w:rsidRPr="00000000">
              <w:rPr>
                <w:rtl w:val="0"/>
              </w:rPr>
              <w:t xml:space="preserve">Gonzalez, F., &amp; Calderón, V. (2002). Las reformas tributarias en Colombia durante el siglo XX (II). Boletines de divulgación económica, 9.</w:t>
            </w:r>
          </w:p>
        </w:tc>
      </w:tr>
      <w:tr>
        <w:trPr>
          <w:trHeight w:val="227" w:hRule="atLeast"/>
        </w:trPr>
        <w:tc>
          <w:tcPr>
            <w:shd w:fill="auto" w:val="clear"/>
            <w:tcMar>
              <w:top w:w="100.0" w:type="dxa"/>
              <w:left w:w="100.0" w:type="dxa"/>
              <w:bottom w:w="100.0" w:type="dxa"/>
              <w:right w:w="100.0" w:type="dxa"/>
            </w:tcMar>
          </w:tcPr>
          <w:p w:rsidR="00000000" w:rsidDel="00000000" w:rsidP="00000000" w:rsidRDefault="00000000" w:rsidRPr="00000000" w14:paraId="00000583">
            <w:pPr>
              <w:spacing w:after="160" w:lineRule="auto"/>
              <w:ind w:left="720" w:hanging="720"/>
              <w:rPr/>
            </w:pPr>
            <w:r w:rsidDel="00000000" w:rsidR="00000000" w:rsidRPr="00000000">
              <w:rPr>
                <w:rtl w:val="0"/>
              </w:rPr>
              <w:t xml:space="preserve">Hacienda, M. d. (2019). </w:t>
            </w:r>
            <w:r w:rsidDel="00000000" w:rsidR="00000000" w:rsidRPr="00000000">
              <w:rPr>
                <w:i w:val="1"/>
                <w:rtl w:val="0"/>
              </w:rPr>
              <w:t xml:space="preserve">Dirección de Impuestos y Aduanas Nacionales</w:t>
            </w:r>
            <w:r w:rsidDel="00000000" w:rsidR="00000000" w:rsidRPr="00000000">
              <w:rPr>
                <w:rtl w:val="0"/>
              </w:rPr>
              <w:t xml:space="preserve">. Obtenido de Dirección de Impuestos y Aduanas Nacionales: https://www.dian.gov.co/</w:t>
            </w:r>
          </w:p>
        </w:tc>
      </w:tr>
      <w:tr>
        <w:trPr>
          <w:trHeight w:val="227" w:hRule="atLeast"/>
        </w:trPr>
        <w:tc>
          <w:tcPr>
            <w:shd w:fill="auto" w:val="clear"/>
            <w:tcMar>
              <w:top w:w="100.0" w:type="dxa"/>
              <w:left w:w="100.0" w:type="dxa"/>
              <w:bottom w:w="100.0" w:type="dxa"/>
              <w:right w:w="100.0" w:type="dxa"/>
            </w:tcMar>
          </w:tcPr>
          <w:p w:rsidR="00000000" w:rsidDel="00000000" w:rsidP="00000000" w:rsidRDefault="00000000" w:rsidRPr="00000000" w14:paraId="00000584">
            <w:pPr>
              <w:spacing w:after="160" w:lineRule="auto"/>
              <w:ind w:left="720" w:hanging="720"/>
              <w:rPr/>
            </w:pPr>
            <w:r w:rsidDel="00000000" w:rsidR="00000000" w:rsidRPr="00000000">
              <w:rPr>
                <w:rtl w:val="0"/>
              </w:rPr>
              <w:t xml:space="preserve">IFRS. (2018). IFRS Foundation's. Obtenido de IFRS Foundation's: https://www.ifrs.org/</w:t>
            </w:r>
          </w:p>
        </w:tc>
      </w:tr>
      <w:tr>
        <w:trPr>
          <w:trHeight w:val="227" w:hRule="atLeast"/>
        </w:trPr>
        <w:tc>
          <w:tcPr>
            <w:shd w:fill="auto" w:val="clear"/>
            <w:tcMar>
              <w:top w:w="100.0" w:type="dxa"/>
              <w:left w:w="100.0" w:type="dxa"/>
              <w:bottom w:w="100.0" w:type="dxa"/>
              <w:right w:w="100.0" w:type="dxa"/>
            </w:tcMar>
          </w:tcPr>
          <w:p w:rsidR="00000000" w:rsidDel="00000000" w:rsidP="00000000" w:rsidRDefault="00000000" w:rsidRPr="00000000" w14:paraId="00000585">
            <w:pPr>
              <w:spacing w:after="160" w:lineRule="auto"/>
              <w:ind w:left="720" w:hanging="720"/>
              <w:rPr/>
            </w:pPr>
            <w:r w:rsidDel="00000000" w:rsidR="00000000" w:rsidRPr="00000000">
              <w:rPr>
                <w:rtl w:val="0"/>
              </w:rPr>
              <w:t xml:space="preserve">INCP. (2018). </w:t>
            </w:r>
            <w:r w:rsidDel="00000000" w:rsidR="00000000" w:rsidRPr="00000000">
              <w:rPr>
                <w:i w:val="1"/>
                <w:rtl w:val="0"/>
              </w:rPr>
              <w:t xml:space="preserve">Instituto Nacional de Contadores Públicos Colombia </w:t>
            </w:r>
            <w:r w:rsidDel="00000000" w:rsidR="00000000" w:rsidRPr="00000000">
              <w:rPr>
                <w:rtl w:val="0"/>
              </w:rPr>
              <w:t xml:space="preserve">. Obtenido de Instituto Nacional de Contadores Públicos Colombia : https://www.incp.org.co/</w:t>
            </w:r>
          </w:p>
        </w:tc>
      </w:tr>
      <w:tr>
        <w:trPr>
          <w:trHeight w:val="227" w:hRule="atLeast"/>
        </w:trPr>
        <w:tc>
          <w:tcPr>
            <w:shd w:fill="auto" w:val="clear"/>
            <w:tcMar>
              <w:top w:w="100.0" w:type="dxa"/>
              <w:left w:w="100.0" w:type="dxa"/>
              <w:bottom w:w="100.0" w:type="dxa"/>
              <w:right w:w="100.0" w:type="dxa"/>
            </w:tcMar>
          </w:tcPr>
          <w:p w:rsidR="00000000" w:rsidDel="00000000" w:rsidP="00000000" w:rsidRDefault="00000000" w:rsidRPr="00000000" w14:paraId="00000586">
            <w:pPr>
              <w:spacing w:after="160" w:lineRule="auto"/>
              <w:ind w:left="720" w:hanging="720"/>
              <w:rPr/>
            </w:pPr>
            <w:r w:rsidDel="00000000" w:rsidR="00000000" w:rsidRPr="00000000">
              <w:rPr>
                <w:rtl w:val="0"/>
              </w:rPr>
              <w:t xml:space="preserve">Legis (2019, 16 de abril) Nuevas responsabilidades en el RUT. </w:t>
            </w:r>
          </w:p>
          <w:p w:rsidR="00000000" w:rsidDel="00000000" w:rsidP="00000000" w:rsidRDefault="00000000" w:rsidRPr="00000000" w14:paraId="00000587">
            <w:pPr>
              <w:spacing w:after="160" w:lineRule="auto"/>
              <w:ind w:left="720" w:hanging="720"/>
              <w:rPr/>
            </w:pPr>
            <w:r w:rsidDel="00000000" w:rsidR="00000000" w:rsidRPr="00000000">
              <w:rPr>
                <w:rtl w:val="0"/>
              </w:rPr>
              <w:t xml:space="preserve">http://www.comunidadcontable.com/BancoConocimiento/Otros/nuevas-responsabilidades-en-el-rut.asp?Miga=&amp;CodSeccion=</w:t>
            </w:r>
          </w:p>
        </w:tc>
      </w:tr>
      <w:tr>
        <w:trPr>
          <w:trHeight w:val="227" w:hRule="atLeast"/>
        </w:trPr>
        <w:tc>
          <w:tcPr>
            <w:shd w:fill="auto" w:val="clear"/>
            <w:tcMar>
              <w:top w:w="100.0" w:type="dxa"/>
              <w:left w:w="100.0" w:type="dxa"/>
              <w:bottom w:w="100.0" w:type="dxa"/>
              <w:right w:w="100.0" w:type="dxa"/>
            </w:tcMar>
          </w:tcPr>
          <w:p w:rsidR="00000000" w:rsidDel="00000000" w:rsidP="00000000" w:rsidRDefault="00000000" w:rsidRPr="00000000" w14:paraId="00000588">
            <w:pPr>
              <w:spacing w:after="160" w:lineRule="auto"/>
              <w:ind w:left="720" w:hanging="720"/>
              <w:rPr/>
            </w:pPr>
            <w:r w:rsidDel="00000000" w:rsidR="00000000" w:rsidRPr="00000000">
              <w:rPr>
                <w:rtl w:val="0"/>
              </w:rPr>
              <w:t xml:space="preserve">MinComercio. (s.f.). </w:t>
            </w:r>
            <w:r w:rsidDel="00000000" w:rsidR="00000000" w:rsidRPr="00000000">
              <w:rPr>
                <w:i w:val="1"/>
                <w:rtl w:val="0"/>
              </w:rPr>
              <w:t xml:space="preserve">Superintendencia de Sociedades</w:t>
            </w:r>
            <w:r w:rsidDel="00000000" w:rsidR="00000000" w:rsidRPr="00000000">
              <w:rPr>
                <w:rtl w:val="0"/>
              </w:rPr>
              <w:t xml:space="preserve">. Obtenido de Superintendencia de Sociedades: https://www.supersociedades.gov.co/SitePages/Inicio.aspx</w:t>
            </w:r>
          </w:p>
        </w:tc>
      </w:tr>
      <w:tr>
        <w:trPr>
          <w:trHeight w:val="227" w:hRule="atLeast"/>
        </w:trPr>
        <w:tc>
          <w:tcPr>
            <w:shd w:fill="auto" w:val="clear"/>
            <w:tcMar>
              <w:top w:w="100.0" w:type="dxa"/>
              <w:left w:w="100.0" w:type="dxa"/>
              <w:bottom w:w="100.0" w:type="dxa"/>
              <w:right w:w="100.0" w:type="dxa"/>
            </w:tcMar>
          </w:tcPr>
          <w:p w:rsidR="00000000" w:rsidDel="00000000" w:rsidP="00000000" w:rsidRDefault="00000000" w:rsidRPr="00000000" w14:paraId="00000589">
            <w:pPr>
              <w:spacing w:after="160" w:lineRule="auto"/>
              <w:ind w:left="720" w:hanging="720"/>
              <w:rPr/>
            </w:pPr>
            <w:r w:rsidDel="00000000" w:rsidR="00000000" w:rsidRPr="00000000">
              <w:rPr>
                <w:rtl w:val="0"/>
              </w:rPr>
              <w:t xml:space="preserve">Ministerio de Comercio, I. y. (s.f.). MinComercio . Obtenido de MinComercio : https://www.mincit.gov.co/</w:t>
            </w:r>
          </w:p>
        </w:tc>
      </w:tr>
      <w:tr>
        <w:trPr>
          <w:trHeight w:val="227" w:hRule="atLeast"/>
        </w:trPr>
        <w:tc>
          <w:tcPr>
            <w:shd w:fill="auto" w:val="clear"/>
            <w:tcMar>
              <w:top w:w="100.0" w:type="dxa"/>
              <w:left w:w="100.0" w:type="dxa"/>
              <w:bottom w:w="100.0" w:type="dxa"/>
              <w:right w:w="100.0" w:type="dxa"/>
            </w:tcMar>
          </w:tcPr>
          <w:p w:rsidR="00000000" w:rsidDel="00000000" w:rsidP="00000000" w:rsidRDefault="00000000" w:rsidRPr="00000000" w14:paraId="0000058A">
            <w:pPr>
              <w:spacing w:after="160" w:lineRule="auto"/>
              <w:ind w:left="720" w:hanging="720"/>
              <w:rPr/>
            </w:pPr>
            <w:r w:rsidDel="00000000" w:rsidR="00000000" w:rsidRPr="00000000">
              <w:rPr>
                <w:rtl w:val="0"/>
              </w:rPr>
              <w:t xml:space="preserve">Morales, A. M. C., Pineda, C. M. R., &amp; Monsalve, O. O. V. (2019). La primera reforma tributaria en la historia de la humanidad. Entramado, 15(1), 152-163.</w:t>
            </w:r>
          </w:p>
        </w:tc>
      </w:tr>
      <w:tr>
        <w:trPr>
          <w:trHeight w:val="227" w:hRule="atLeast"/>
        </w:trPr>
        <w:tc>
          <w:tcPr>
            <w:shd w:fill="auto" w:val="clear"/>
            <w:tcMar>
              <w:top w:w="100.0" w:type="dxa"/>
              <w:left w:w="100.0" w:type="dxa"/>
              <w:bottom w:w="100.0" w:type="dxa"/>
              <w:right w:w="100.0" w:type="dxa"/>
            </w:tcMar>
          </w:tcPr>
          <w:p w:rsidR="00000000" w:rsidDel="00000000" w:rsidP="00000000" w:rsidRDefault="00000000" w:rsidRPr="00000000" w14:paraId="0000058B">
            <w:pPr>
              <w:spacing w:after="160" w:lineRule="auto"/>
              <w:ind w:left="720" w:hanging="720"/>
              <w:rPr/>
            </w:pPr>
            <w:r w:rsidDel="00000000" w:rsidR="00000000" w:rsidRPr="00000000">
              <w:rPr>
                <w:rtl w:val="0"/>
              </w:rPr>
              <w:t xml:space="preserve">Murcia , D. (10 de Noviembre de 2011). </w:t>
            </w:r>
            <w:r w:rsidDel="00000000" w:rsidR="00000000" w:rsidRPr="00000000">
              <w:rPr>
                <w:i w:val="1"/>
                <w:rtl w:val="0"/>
              </w:rPr>
              <w:t xml:space="preserve">Impuestos en Colombia </w:t>
            </w:r>
            <w:r w:rsidDel="00000000" w:rsidR="00000000" w:rsidRPr="00000000">
              <w:rPr>
                <w:rtl w:val="0"/>
              </w:rPr>
              <w:t xml:space="preserve">. Obtenido de Impuestos en Colombia : http://inpuestos-geografia.blogspot.com/2011/11/impuesto-el-impuesto-es-una-clase-de.html</w:t>
            </w:r>
          </w:p>
        </w:tc>
      </w:tr>
      <w:tr>
        <w:trPr>
          <w:trHeight w:val="227" w:hRule="atLeast"/>
        </w:trPr>
        <w:tc>
          <w:tcPr>
            <w:shd w:fill="auto" w:val="clear"/>
            <w:tcMar>
              <w:top w:w="100.0" w:type="dxa"/>
              <w:left w:w="100.0" w:type="dxa"/>
              <w:bottom w:w="100.0" w:type="dxa"/>
              <w:right w:w="100.0" w:type="dxa"/>
            </w:tcMar>
          </w:tcPr>
          <w:p w:rsidR="00000000" w:rsidDel="00000000" w:rsidP="00000000" w:rsidRDefault="00000000" w:rsidRPr="00000000" w14:paraId="0000058C">
            <w:pPr>
              <w:spacing w:after="160" w:lineRule="auto"/>
              <w:ind w:left="720" w:hanging="720"/>
              <w:rPr/>
            </w:pPr>
            <w:r w:rsidDel="00000000" w:rsidR="00000000" w:rsidRPr="00000000">
              <w:rPr>
                <w:rtl w:val="0"/>
              </w:rPr>
              <w:t xml:space="preserve">Secretaría Distrital de Hacienda (2020, 28 de octubre) Estatuto tributario. https://www.shd.gov.co/shd/pub-tri-estatuto</w:t>
            </w:r>
          </w:p>
        </w:tc>
      </w:tr>
      <w:tr>
        <w:trPr>
          <w:trHeight w:val="227" w:hRule="atLeast"/>
        </w:trPr>
        <w:tc>
          <w:tcPr>
            <w:shd w:fill="auto" w:val="clear"/>
            <w:tcMar>
              <w:top w:w="100.0" w:type="dxa"/>
              <w:left w:w="100.0" w:type="dxa"/>
              <w:bottom w:w="100.0" w:type="dxa"/>
              <w:right w:w="100.0" w:type="dxa"/>
            </w:tcMar>
          </w:tcPr>
          <w:p w:rsidR="00000000" w:rsidDel="00000000" w:rsidP="00000000" w:rsidRDefault="00000000" w:rsidRPr="00000000" w14:paraId="0000058D">
            <w:pPr>
              <w:spacing w:after="160" w:lineRule="auto"/>
              <w:ind w:left="720" w:hanging="720"/>
              <w:rPr/>
            </w:pPr>
            <w:r w:rsidDel="00000000" w:rsidR="00000000" w:rsidRPr="00000000">
              <w:rPr>
                <w:rtl w:val="0"/>
              </w:rPr>
              <w:t xml:space="preserve">Secretaría Distrital de Hacienda (2020, 28 de octubre) Otros impuestos y tributos. </w:t>
            </w:r>
            <w:hyperlink r:id="rId54">
              <w:r w:rsidDel="00000000" w:rsidR="00000000" w:rsidRPr="00000000">
                <w:rPr>
                  <w:rtl w:val="0"/>
                </w:rPr>
                <w:t xml:space="preserve">https://www.shd.gov.co/shd/otros-impuestos-y-tributos</w:t>
              </w:r>
            </w:hyperlink>
            <w:r w:rsidDel="00000000" w:rsidR="00000000" w:rsidRPr="00000000">
              <w:rPr>
                <w:rtl w:val="0"/>
              </w:rPr>
            </w:r>
          </w:p>
        </w:tc>
      </w:tr>
      <w:tr>
        <w:trPr>
          <w:trHeight w:val="227" w:hRule="atLeast"/>
        </w:trPr>
        <w:tc>
          <w:tcPr>
            <w:shd w:fill="auto" w:val="clear"/>
            <w:tcMar>
              <w:top w:w="100.0" w:type="dxa"/>
              <w:left w:w="100.0" w:type="dxa"/>
              <w:bottom w:w="100.0" w:type="dxa"/>
              <w:right w:w="100.0" w:type="dxa"/>
            </w:tcMar>
          </w:tcPr>
          <w:p w:rsidR="00000000" w:rsidDel="00000000" w:rsidP="00000000" w:rsidRDefault="00000000" w:rsidRPr="00000000" w14:paraId="0000058E">
            <w:pPr>
              <w:ind w:left="749" w:hanging="709"/>
              <w:jc w:val="both"/>
              <w:rPr/>
            </w:pPr>
            <w:r w:rsidDel="00000000" w:rsidR="00000000" w:rsidRPr="00000000">
              <w:rPr>
                <w:rtl w:val="0"/>
              </w:rPr>
              <w:t xml:space="preserve">Serrano Valenzuela, J. (2019) Guía legis para la declaración de renta. Legis.</w:t>
            </w:r>
          </w:p>
        </w:tc>
      </w:tr>
    </w:tbl>
    <w:p w:rsidR="00000000" w:rsidDel="00000000" w:rsidP="00000000" w:rsidRDefault="00000000" w:rsidRPr="00000000" w14:paraId="0000058F">
      <w:pPr>
        <w:rPr/>
      </w:pPr>
      <w:r w:rsidDel="00000000" w:rsidR="00000000" w:rsidRPr="00000000">
        <w:rPr>
          <w:rtl w:val="0"/>
        </w:rPr>
      </w:r>
    </w:p>
    <w:p w:rsidR="00000000" w:rsidDel="00000000" w:rsidP="00000000" w:rsidRDefault="00000000" w:rsidRPr="00000000" w14:paraId="00000590">
      <w:pPr>
        <w:numPr>
          <w:ilvl w:val="0"/>
          <w:numId w:val="2"/>
        </w:numPr>
        <w:pBdr>
          <w:top w:space="0" w:sz="0" w:val="nil"/>
          <w:left w:space="0" w:sz="0" w:val="nil"/>
          <w:bottom w:space="0" w:sz="0" w:val="nil"/>
          <w:right w:space="0" w:sz="0" w:val="nil"/>
          <w:between w:space="0" w:sz="0" w:val="nil"/>
        </w:pBdr>
        <w:ind w:left="720" w:hanging="360"/>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591">
      <w:pPr>
        <w:jc w:val="both"/>
        <w:rPr>
          <w:b w:val="1"/>
          <w:sz w:val="20"/>
          <w:szCs w:val="20"/>
        </w:rPr>
      </w:pPr>
      <w:r w:rsidDel="00000000" w:rsidR="00000000" w:rsidRPr="00000000">
        <w:rPr>
          <w:rtl w:val="0"/>
        </w:rPr>
      </w:r>
    </w:p>
    <w:tbl>
      <w:tblPr>
        <w:tblStyle w:val="Table9"/>
        <w:tblW w:w="974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2"/>
        <w:gridCol w:w="2694"/>
        <w:gridCol w:w="1559"/>
        <w:gridCol w:w="2443"/>
        <w:gridCol w:w="1809"/>
        <w:tblGridChange w:id="0">
          <w:tblGrid>
            <w:gridCol w:w="1242"/>
            <w:gridCol w:w="2694"/>
            <w:gridCol w:w="1559"/>
            <w:gridCol w:w="2443"/>
            <w:gridCol w:w="1809"/>
          </w:tblGrid>
        </w:tblGridChange>
      </w:tblGrid>
      <w:tr>
        <w:tc>
          <w:tcPr>
            <w:tcBorders>
              <w:top w:color="000000" w:space="0" w:sz="0" w:val="nil"/>
              <w:left w:color="000000" w:space="0" w:sz="0" w:val="nil"/>
            </w:tcBorders>
            <w:shd w:fill="auto" w:val="clear"/>
          </w:tcPr>
          <w:p w:rsidR="00000000" w:rsidDel="00000000" w:rsidP="00000000" w:rsidRDefault="00000000" w:rsidRPr="00000000" w14:paraId="00000592">
            <w:pPr>
              <w:spacing w:line="240" w:lineRule="auto"/>
              <w:jc w:val="both"/>
              <w:rPr>
                <w:b w:val="1"/>
                <w:sz w:val="20"/>
                <w:szCs w:val="20"/>
              </w:rPr>
            </w:pPr>
            <w:r w:rsidDel="00000000" w:rsidR="00000000" w:rsidRPr="00000000">
              <w:rPr>
                <w:rtl w:val="0"/>
              </w:rPr>
            </w:r>
          </w:p>
        </w:tc>
        <w:tc>
          <w:tcPr>
            <w:shd w:fill="auto" w:val="clear"/>
          </w:tcPr>
          <w:p w:rsidR="00000000" w:rsidDel="00000000" w:rsidP="00000000" w:rsidRDefault="00000000" w:rsidRPr="00000000" w14:paraId="00000593">
            <w:pPr>
              <w:spacing w:line="240" w:lineRule="auto"/>
              <w:jc w:val="both"/>
              <w:rPr>
                <w:b w:val="1"/>
                <w:sz w:val="20"/>
                <w:szCs w:val="20"/>
              </w:rPr>
            </w:pPr>
            <w:r w:rsidDel="00000000" w:rsidR="00000000" w:rsidRPr="00000000">
              <w:rPr>
                <w:b w:val="1"/>
                <w:sz w:val="20"/>
                <w:szCs w:val="20"/>
                <w:rtl w:val="0"/>
              </w:rPr>
              <w:t xml:space="preserve">Nombre</w:t>
            </w:r>
          </w:p>
        </w:tc>
        <w:tc>
          <w:tcPr>
            <w:shd w:fill="auto" w:val="clear"/>
          </w:tcPr>
          <w:p w:rsidR="00000000" w:rsidDel="00000000" w:rsidP="00000000" w:rsidRDefault="00000000" w:rsidRPr="00000000" w14:paraId="00000594">
            <w:pPr>
              <w:spacing w:line="240" w:lineRule="auto"/>
              <w:jc w:val="both"/>
              <w:rPr>
                <w:b w:val="1"/>
                <w:sz w:val="20"/>
                <w:szCs w:val="20"/>
              </w:rPr>
            </w:pPr>
            <w:r w:rsidDel="00000000" w:rsidR="00000000" w:rsidRPr="00000000">
              <w:rPr>
                <w:b w:val="1"/>
                <w:sz w:val="20"/>
                <w:szCs w:val="20"/>
                <w:rtl w:val="0"/>
              </w:rPr>
              <w:t xml:space="preserve">Cargo</w:t>
            </w:r>
          </w:p>
        </w:tc>
        <w:tc>
          <w:tcPr>
            <w:shd w:fill="auto" w:val="clear"/>
          </w:tcPr>
          <w:p w:rsidR="00000000" w:rsidDel="00000000" w:rsidP="00000000" w:rsidRDefault="00000000" w:rsidRPr="00000000" w14:paraId="00000595">
            <w:pPr>
              <w:spacing w:line="240" w:lineRule="auto"/>
              <w:jc w:val="both"/>
              <w:rPr>
                <w:b w:val="1"/>
                <w:sz w:val="20"/>
                <w:szCs w:val="20"/>
              </w:rPr>
            </w:pPr>
            <w:r w:rsidDel="00000000" w:rsidR="00000000" w:rsidRPr="00000000">
              <w:rPr>
                <w:b w:val="1"/>
                <w:sz w:val="20"/>
                <w:szCs w:val="20"/>
                <w:rtl w:val="0"/>
              </w:rPr>
              <w:t xml:space="preserve">Dependencia</w:t>
            </w:r>
          </w:p>
        </w:tc>
        <w:tc>
          <w:tcPr>
            <w:shd w:fill="auto" w:val="clear"/>
          </w:tcPr>
          <w:p w:rsidR="00000000" w:rsidDel="00000000" w:rsidP="00000000" w:rsidRDefault="00000000" w:rsidRPr="00000000" w14:paraId="00000596">
            <w:pPr>
              <w:spacing w:line="240" w:lineRule="auto"/>
              <w:jc w:val="both"/>
              <w:rPr>
                <w:b w:val="1"/>
                <w:sz w:val="20"/>
                <w:szCs w:val="20"/>
              </w:rPr>
            </w:pPr>
            <w:r w:rsidDel="00000000" w:rsidR="00000000" w:rsidRPr="00000000">
              <w:rPr>
                <w:b w:val="1"/>
                <w:sz w:val="20"/>
                <w:szCs w:val="20"/>
                <w:rtl w:val="0"/>
              </w:rPr>
              <w:t xml:space="preserve">Fecha</w:t>
            </w:r>
          </w:p>
        </w:tc>
      </w:tr>
      <w:tr>
        <w:tc>
          <w:tcPr>
            <w:shd w:fill="auto" w:val="clear"/>
          </w:tcPr>
          <w:p w:rsidR="00000000" w:rsidDel="00000000" w:rsidP="00000000" w:rsidRDefault="00000000" w:rsidRPr="00000000" w14:paraId="00000597">
            <w:pPr>
              <w:spacing w:line="240" w:lineRule="auto"/>
              <w:jc w:val="both"/>
              <w:rPr>
                <w:b w:val="1"/>
                <w:sz w:val="20"/>
                <w:szCs w:val="20"/>
              </w:rPr>
            </w:pPr>
            <w:r w:rsidDel="00000000" w:rsidR="00000000" w:rsidRPr="00000000">
              <w:rPr>
                <w:b w:val="1"/>
                <w:sz w:val="20"/>
                <w:szCs w:val="20"/>
                <w:rtl w:val="0"/>
              </w:rPr>
              <w:t xml:space="preserve">Autor (es)</w:t>
            </w:r>
          </w:p>
        </w:tc>
        <w:tc>
          <w:tcPr>
            <w:shd w:fill="auto" w:val="clear"/>
          </w:tcPr>
          <w:p w:rsidR="00000000" w:rsidDel="00000000" w:rsidP="00000000" w:rsidRDefault="00000000" w:rsidRPr="00000000" w14:paraId="00000598">
            <w:pPr>
              <w:spacing w:line="240" w:lineRule="auto"/>
              <w:jc w:val="both"/>
              <w:rPr>
                <w:b w:val="1"/>
                <w:sz w:val="20"/>
                <w:szCs w:val="20"/>
              </w:rPr>
            </w:pPr>
            <w:r w:rsidDel="00000000" w:rsidR="00000000" w:rsidRPr="00000000">
              <w:rPr>
                <w:b w:val="1"/>
                <w:sz w:val="20"/>
                <w:szCs w:val="20"/>
                <w:rtl w:val="0"/>
              </w:rPr>
              <w:t xml:space="preserve">Patricia Mantilla Galvis</w:t>
            </w:r>
          </w:p>
        </w:tc>
        <w:tc>
          <w:tcPr>
            <w:shd w:fill="auto" w:val="clear"/>
          </w:tcPr>
          <w:p w:rsidR="00000000" w:rsidDel="00000000" w:rsidP="00000000" w:rsidRDefault="00000000" w:rsidRPr="00000000" w14:paraId="00000599">
            <w:pPr>
              <w:spacing w:line="240" w:lineRule="auto"/>
              <w:jc w:val="both"/>
              <w:rPr>
                <w:sz w:val="20"/>
                <w:szCs w:val="20"/>
              </w:rPr>
            </w:pPr>
            <w:r w:rsidDel="00000000" w:rsidR="00000000" w:rsidRPr="00000000">
              <w:rPr>
                <w:sz w:val="20"/>
                <w:szCs w:val="20"/>
                <w:rtl w:val="0"/>
              </w:rPr>
              <w:t xml:space="preserve">Instructor</w:t>
            </w:r>
          </w:p>
        </w:tc>
        <w:tc>
          <w:tcPr>
            <w:shd w:fill="auto" w:val="clear"/>
          </w:tcPr>
          <w:p w:rsidR="00000000" w:rsidDel="00000000" w:rsidP="00000000" w:rsidRDefault="00000000" w:rsidRPr="00000000" w14:paraId="0000059A">
            <w:pPr>
              <w:spacing w:line="240" w:lineRule="auto"/>
              <w:jc w:val="both"/>
              <w:rPr>
                <w:sz w:val="20"/>
                <w:szCs w:val="20"/>
              </w:rPr>
            </w:pPr>
            <w:r w:rsidDel="00000000" w:rsidR="00000000" w:rsidRPr="00000000">
              <w:rPr>
                <w:sz w:val="20"/>
                <w:szCs w:val="20"/>
                <w:rtl w:val="0"/>
              </w:rPr>
              <w:t xml:space="preserve">Centro de servicios Financieros</w:t>
            </w:r>
          </w:p>
        </w:tc>
        <w:tc>
          <w:tcPr>
            <w:shd w:fill="auto" w:val="clear"/>
          </w:tcPr>
          <w:p w:rsidR="00000000" w:rsidDel="00000000" w:rsidP="00000000" w:rsidRDefault="00000000" w:rsidRPr="00000000" w14:paraId="0000059B">
            <w:pPr>
              <w:spacing w:line="240" w:lineRule="auto"/>
              <w:jc w:val="both"/>
              <w:rPr>
                <w:sz w:val="20"/>
                <w:szCs w:val="20"/>
              </w:rPr>
            </w:pPr>
            <w:r w:rsidDel="00000000" w:rsidR="00000000" w:rsidRPr="00000000">
              <w:rPr>
                <w:sz w:val="20"/>
                <w:szCs w:val="20"/>
                <w:rtl w:val="0"/>
              </w:rPr>
              <w:t xml:space="preserve">10 de septiembre de 2020</w:t>
            </w:r>
          </w:p>
        </w:tc>
      </w:tr>
      <w:tr>
        <w:tc>
          <w:tcPr>
            <w:shd w:fill="auto" w:val="clear"/>
          </w:tcPr>
          <w:p w:rsidR="00000000" w:rsidDel="00000000" w:rsidP="00000000" w:rsidRDefault="00000000" w:rsidRPr="00000000" w14:paraId="0000059C">
            <w:pPr>
              <w:spacing w:line="240" w:lineRule="auto"/>
              <w:jc w:val="both"/>
              <w:rPr>
                <w:b w:val="1"/>
                <w:sz w:val="20"/>
                <w:szCs w:val="20"/>
              </w:rPr>
            </w:pPr>
            <w:r w:rsidDel="00000000" w:rsidR="00000000" w:rsidRPr="00000000">
              <w:rPr>
                <w:b w:val="1"/>
                <w:sz w:val="20"/>
                <w:szCs w:val="20"/>
                <w:rtl w:val="0"/>
              </w:rPr>
              <w:t xml:space="preserve">Autor (es)</w:t>
            </w:r>
          </w:p>
        </w:tc>
        <w:tc>
          <w:tcPr>
            <w:shd w:fill="auto" w:val="clear"/>
          </w:tcPr>
          <w:p w:rsidR="00000000" w:rsidDel="00000000" w:rsidP="00000000" w:rsidRDefault="00000000" w:rsidRPr="00000000" w14:paraId="0000059D">
            <w:pPr>
              <w:spacing w:line="240" w:lineRule="auto"/>
              <w:jc w:val="both"/>
              <w:rPr>
                <w:b w:val="1"/>
                <w:sz w:val="20"/>
                <w:szCs w:val="20"/>
              </w:rPr>
            </w:pPr>
            <w:r w:rsidDel="00000000" w:rsidR="00000000" w:rsidRPr="00000000">
              <w:rPr>
                <w:b w:val="1"/>
                <w:sz w:val="20"/>
                <w:szCs w:val="20"/>
                <w:rtl w:val="0"/>
              </w:rPr>
              <w:t xml:space="preserve">Maryury Agudelo Franco</w:t>
            </w:r>
          </w:p>
        </w:tc>
        <w:tc>
          <w:tcPr>
            <w:shd w:fill="auto" w:val="clear"/>
          </w:tcPr>
          <w:p w:rsidR="00000000" w:rsidDel="00000000" w:rsidP="00000000" w:rsidRDefault="00000000" w:rsidRPr="00000000" w14:paraId="0000059E">
            <w:pPr>
              <w:spacing w:line="240" w:lineRule="auto"/>
              <w:jc w:val="both"/>
              <w:rPr>
                <w:sz w:val="20"/>
                <w:szCs w:val="20"/>
              </w:rPr>
            </w:pPr>
            <w:r w:rsidDel="00000000" w:rsidR="00000000" w:rsidRPr="00000000">
              <w:rPr>
                <w:sz w:val="20"/>
                <w:szCs w:val="20"/>
                <w:rtl w:val="0"/>
              </w:rPr>
              <w:t xml:space="preserve">Diseñador Instruccional</w:t>
            </w:r>
          </w:p>
        </w:tc>
        <w:tc>
          <w:tcPr>
            <w:shd w:fill="auto" w:val="clear"/>
          </w:tcPr>
          <w:p w:rsidR="00000000" w:rsidDel="00000000" w:rsidP="00000000" w:rsidRDefault="00000000" w:rsidRPr="00000000" w14:paraId="0000059F">
            <w:pPr>
              <w:spacing w:line="240" w:lineRule="auto"/>
              <w:jc w:val="both"/>
              <w:rPr>
                <w:sz w:val="20"/>
                <w:szCs w:val="20"/>
              </w:rPr>
            </w:pPr>
            <w:r w:rsidDel="00000000" w:rsidR="00000000" w:rsidRPr="00000000">
              <w:rPr>
                <w:sz w:val="20"/>
                <w:szCs w:val="20"/>
                <w:rtl w:val="0"/>
              </w:rPr>
              <w:t xml:space="preserve">Distrito Capital</w:t>
            </w:r>
          </w:p>
        </w:tc>
        <w:tc>
          <w:tcPr>
            <w:shd w:fill="auto" w:val="clear"/>
          </w:tcPr>
          <w:p w:rsidR="00000000" w:rsidDel="00000000" w:rsidP="00000000" w:rsidRDefault="00000000" w:rsidRPr="00000000" w14:paraId="000005A0">
            <w:pPr>
              <w:spacing w:line="240" w:lineRule="auto"/>
              <w:jc w:val="both"/>
              <w:rPr>
                <w:sz w:val="20"/>
                <w:szCs w:val="20"/>
              </w:rPr>
            </w:pPr>
            <w:r w:rsidDel="00000000" w:rsidR="00000000" w:rsidRPr="00000000">
              <w:rPr>
                <w:sz w:val="20"/>
                <w:szCs w:val="20"/>
                <w:rtl w:val="0"/>
              </w:rPr>
              <w:t xml:space="preserve">Octubre de 2020</w:t>
            </w:r>
          </w:p>
        </w:tc>
      </w:tr>
      <w:tr>
        <w:tc>
          <w:tcPr>
            <w:shd w:fill="auto" w:val="clear"/>
          </w:tcPr>
          <w:p w:rsidR="00000000" w:rsidDel="00000000" w:rsidP="00000000" w:rsidRDefault="00000000" w:rsidRPr="00000000" w14:paraId="000005A1">
            <w:pPr>
              <w:spacing w:line="240" w:lineRule="auto"/>
              <w:jc w:val="both"/>
              <w:rPr>
                <w:b w:val="1"/>
                <w:sz w:val="20"/>
                <w:szCs w:val="20"/>
              </w:rPr>
            </w:pPr>
            <w:r w:rsidDel="00000000" w:rsidR="00000000" w:rsidRPr="00000000">
              <w:rPr>
                <w:rtl w:val="0"/>
              </w:rPr>
            </w:r>
          </w:p>
        </w:tc>
        <w:tc>
          <w:tcPr>
            <w:shd w:fill="auto" w:val="clear"/>
          </w:tcPr>
          <w:p w:rsidR="00000000" w:rsidDel="00000000" w:rsidP="00000000" w:rsidRDefault="00000000" w:rsidRPr="00000000" w14:paraId="000005A2">
            <w:pPr>
              <w:spacing w:line="240" w:lineRule="auto"/>
              <w:jc w:val="both"/>
              <w:rPr>
                <w:b w:val="1"/>
                <w:sz w:val="20"/>
                <w:szCs w:val="20"/>
              </w:rPr>
            </w:pPr>
            <w:r w:rsidDel="00000000" w:rsidR="00000000" w:rsidRPr="00000000">
              <w:rPr>
                <w:b w:val="1"/>
                <w:sz w:val="20"/>
                <w:szCs w:val="20"/>
                <w:rtl w:val="0"/>
              </w:rPr>
              <w:t xml:space="preserve">Bertha Paola Bejarano Avila</w:t>
            </w:r>
          </w:p>
        </w:tc>
        <w:tc>
          <w:tcPr>
            <w:shd w:fill="auto" w:val="clear"/>
          </w:tcPr>
          <w:p w:rsidR="00000000" w:rsidDel="00000000" w:rsidP="00000000" w:rsidRDefault="00000000" w:rsidRPr="00000000" w14:paraId="000005A3">
            <w:pPr>
              <w:spacing w:line="240" w:lineRule="auto"/>
              <w:jc w:val="both"/>
              <w:rPr>
                <w:sz w:val="20"/>
                <w:szCs w:val="20"/>
              </w:rPr>
            </w:pPr>
            <w:r w:rsidDel="00000000" w:rsidR="00000000" w:rsidRPr="00000000">
              <w:rPr>
                <w:sz w:val="20"/>
                <w:szCs w:val="20"/>
                <w:rtl w:val="0"/>
              </w:rPr>
              <w:t xml:space="preserve">Evaluador Instruccional</w:t>
            </w:r>
          </w:p>
        </w:tc>
        <w:tc>
          <w:tcPr>
            <w:shd w:fill="auto" w:val="clear"/>
          </w:tcPr>
          <w:p w:rsidR="00000000" w:rsidDel="00000000" w:rsidP="00000000" w:rsidRDefault="00000000" w:rsidRPr="00000000" w14:paraId="000005A4">
            <w:pPr>
              <w:spacing w:line="240" w:lineRule="auto"/>
              <w:jc w:val="both"/>
              <w:rPr>
                <w:sz w:val="20"/>
                <w:szCs w:val="20"/>
              </w:rPr>
            </w:pPr>
            <w:r w:rsidDel="00000000" w:rsidR="00000000" w:rsidRPr="00000000">
              <w:rPr>
                <w:sz w:val="20"/>
                <w:szCs w:val="20"/>
                <w:rtl w:val="0"/>
              </w:rPr>
              <w:t xml:space="preserve">Distrito Capital – Centro para La Industria de la Comunicación Gráfica</w:t>
            </w:r>
          </w:p>
        </w:tc>
        <w:tc>
          <w:tcPr>
            <w:shd w:fill="auto" w:val="clear"/>
          </w:tcPr>
          <w:p w:rsidR="00000000" w:rsidDel="00000000" w:rsidP="00000000" w:rsidRDefault="00000000" w:rsidRPr="00000000" w14:paraId="000005A5">
            <w:pPr>
              <w:spacing w:line="240" w:lineRule="auto"/>
              <w:jc w:val="both"/>
              <w:rPr>
                <w:sz w:val="20"/>
                <w:szCs w:val="20"/>
              </w:rPr>
            </w:pPr>
            <w:r w:rsidDel="00000000" w:rsidR="00000000" w:rsidRPr="00000000">
              <w:rPr>
                <w:sz w:val="20"/>
                <w:szCs w:val="20"/>
                <w:rtl w:val="0"/>
              </w:rPr>
              <w:t xml:space="preserve">Octubre de 2020</w:t>
            </w:r>
          </w:p>
        </w:tc>
      </w:tr>
      <w:tr>
        <w:tc>
          <w:tcPr>
            <w:shd w:fill="auto" w:val="clear"/>
          </w:tcPr>
          <w:p w:rsidR="00000000" w:rsidDel="00000000" w:rsidP="00000000" w:rsidRDefault="00000000" w:rsidRPr="00000000" w14:paraId="000005A6">
            <w:pPr>
              <w:spacing w:line="240" w:lineRule="auto"/>
              <w:jc w:val="both"/>
              <w:rPr>
                <w:b w:val="1"/>
                <w:sz w:val="20"/>
                <w:szCs w:val="20"/>
              </w:rPr>
            </w:pPr>
            <w:r w:rsidDel="00000000" w:rsidR="00000000" w:rsidRPr="00000000">
              <w:rPr>
                <w:rtl w:val="0"/>
              </w:rPr>
            </w:r>
          </w:p>
        </w:tc>
        <w:tc>
          <w:tcPr>
            <w:shd w:fill="auto" w:val="clear"/>
          </w:tcPr>
          <w:p w:rsidR="00000000" w:rsidDel="00000000" w:rsidP="00000000" w:rsidRDefault="00000000" w:rsidRPr="00000000" w14:paraId="000005A7">
            <w:pPr>
              <w:spacing w:line="240" w:lineRule="auto"/>
              <w:jc w:val="both"/>
              <w:rPr>
                <w:b w:val="1"/>
                <w:sz w:val="20"/>
                <w:szCs w:val="20"/>
              </w:rPr>
            </w:pPr>
            <w:r w:rsidDel="00000000" w:rsidR="00000000" w:rsidRPr="00000000">
              <w:rPr>
                <w:b w:val="1"/>
                <w:sz w:val="20"/>
                <w:szCs w:val="20"/>
                <w:rtl w:val="0"/>
              </w:rPr>
              <w:t xml:space="preserve">Julieth Paola Vital </w:t>
            </w:r>
          </w:p>
        </w:tc>
        <w:tc>
          <w:tcPr>
            <w:shd w:fill="auto" w:val="clear"/>
          </w:tcPr>
          <w:p w:rsidR="00000000" w:rsidDel="00000000" w:rsidP="00000000" w:rsidRDefault="00000000" w:rsidRPr="00000000" w14:paraId="000005A8">
            <w:pPr>
              <w:spacing w:line="240" w:lineRule="auto"/>
              <w:jc w:val="both"/>
              <w:rPr>
                <w:sz w:val="20"/>
                <w:szCs w:val="20"/>
              </w:rPr>
            </w:pPr>
            <w:r w:rsidDel="00000000" w:rsidR="00000000" w:rsidRPr="00000000">
              <w:rPr>
                <w:sz w:val="20"/>
                <w:szCs w:val="20"/>
                <w:rtl w:val="0"/>
              </w:rPr>
              <w:t xml:space="preserve">Correctora de estilo</w:t>
            </w:r>
          </w:p>
        </w:tc>
        <w:tc>
          <w:tcPr>
            <w:shd w:fill="auto" w:val="clear"/>
          </w:tcPr>
          <w:p w:rsidR="00000000" w:rsidDel="00000000" w:rsidP="00000000" w:rsidRDefault="00000000" w:rsidRPr="00000000" w14:paraId="000005A9">
            <w:pPr>
              <w:spacing w:line="240" w:lineRule="auto"/>
              <w:jc w:val="both"/>
              <w:rPr>
                <w:sz w:val="20"/>
                <w:szCs w:val="20"/>
              </w:rPr>
            </w:pPr>
            <w:r w:rsidDel="00000000" w:rsidR="00000000" w:rsidRPr="00000000">
              <w:rPr>
                <w:sz w:val="20"/>
                <w:szCs w:val="20"/>
                <w:rtl w:val="0"/>
              </w:rPr>
              <w:t xml:space="preserve">Distrito Capital – Centro para La Industria de la Comunicación Gráfica</w:t>
            </w:r>
          </w:p>
        </w:tc>
        <w:tc>
          <w:tcPr>
            <w:shd w:fill="auto" w:val="clear"/>
          </w:tcPr>
          <w:p w:rsidR="00000000" w:rsidDel="00000000" w:rsidP="00000000" w:rsidRDefault="00000000" w:rsidRPr="00000000" w14:paraId="000005AA">
            <w:pPr>
              <w:spacing w:line="240" w:lineRule="auto"/>
              <w:jc w:val="both"/>
              <w:rPr>
                <w:sz w:val="20"/>
                <w:szCs w:val="20"/>
              </w:rPr>
            </w:pPr>
            <w:r w:rsidDel="00000000" w:rsidR="00000000" w:rsidRPr="00000000">
              <w:rPr>
                <w:sz w:val="20"/>
                <w:szCs w:val="20"/>
                <w:rtl w:val="0"/>
              </w:rPr>
              <w:t xml:space="preserve">Noviembre 2020</w:t>
            </w:r>
          </w:p>
        </w:tc>
      </w:tr>
      <w:tr>
        <w:tc>
          <w:tcPr>
            <w:shd w:fill="auto" w:val="clear"/>
          </w:tcPr>
          <w:p w:rsidR="00000000" w:rsidDel="00000000" w:rsidP="00000000" w:rsidRDefault="00000000" w:rsidRPr="00000000" w14:paraId="000005AB">
            <w:pPr>
              <w:spacing w:line="240" w:lineRule="auto"/>
              <w:jc w:val="both"/>
              <w:rPr>
                <w:b w:val="1"/>
                <w:sz w:val="20"/>
                <w:szCs w:val="20"/>
              </w:rPr>
            </w:pPr>
            <w:r w:rsidDel="00000000" w:rsidR="00000000" w:rsidRPr="00000000">
              <w:rPr>
                <w:rtl w:val="0"/>
              </w:rPr>
            </w:r>
          </w:p>
        </w:tc>
        <w:tc>
          <w:tcPr>
            <w:shd w:fill="auto" w:val="clear"/>
          </w:tcPr>
          <w:p w:rsidR="00000000" w:rsidDel="00000000" w:rsidP="00000000" w:rsidRDefault="00000000" w:rsidRPr="00000000" w14:paraId="000005AC">
            <w:pPr>
              <w:spacing w:line="240" w:lineRule="auto"/>
              <w:jc w:val="both"/>
              <w:rPr>
                <w:b w:val="1"/>
                <w:sz w:val="20"/>
                <w:szCs w:val="20"/>
              </w:rPr>
            </w:pPr>
            <w:r w:rsidDel="00000000" w:rsidR="00000000" w:rsidRPr="00000000">
              <w:rPr>
                <w:b w:val="1"/>
                <w:sz w:val="20"/>
                <w:szCs w:val="20"/>
                <w:rtl w:val="0"/>
              </w:rPr>
              <w:t xml:space="preserve">Rafael Neftalí Lizcano Reyes</w:t>
            </w:r>
          </w:p>
        </w:tc>
        <w:tc>
          <w:tcPr>
            <w:shd w:fill="auto" w:val="clear"/>
          </w:tcPr>
          <w:p w:rsidR="00000000" w:rsidDel="00000000" w:rsidP="00000000" w:rsidRDefault="00000000" w:rsidRPr="00000000" w14:paraId="000005AD">
            <w:pPr>
              <w:spacing w:line="240" w:lineRule="auto"/>
              <w:jc w:val="both"/>
              <w:rPr/>
            </w:pPr>
            <w:r w:rsidDel="00000000" w:rsidR="00000000" w:rsidRPr="00000000">
              <w:rPr>
                <w:sz w:val="20"/>
                <w:szCs w:val="20"/>
                <w:rtl w:val="0"/>
              </w:rPr>
              <w:t xml:space="preserve">Asesor Pedagógico</w:t>
            </w:r>
            <w:r w:rsidDel="00000000" w:rsidR="00000000" w:rsidRPr="00000000">
              <w:rPr>
                <w:rtl w:val="0"/>
              </w:rPr>
            </w:r>
          </w:p>
        </w:tc>
        <w:tc>
          <w:tcPr>
            <w:shd w:fill="auto" w:val="clear"/>
          </w:tcPr>
          <w:p w:rsidR="00000000" w:rsidDel="00000000" w:rsidP="00000000" w:rsidRDefault="00000000" w:rsidRPr="00000000" w14:paraId="000005AE">
            <w:pPr>
              <w:jc w:val="both"/>
              <w:rPr>
                <w:sz w:val="20"/>
                <w:szCs w:val="20"/>
              </w:rPr>
            </w:pPr>
            <w:r w:rsidDel="00000000" w:rsidR="00000000" w:rsidRPr="00000000">
              <w:rPr>
                <w:sz w:val="20"/>
                <w:szCs w:val="20"/>
                <w:rtl w:val="0"/>
              </w:rPr>
              <w:t xml:space="preserve">Regional Santander</w:t>
            </w:r>
          </w:p>
          <w:p w:rsidR="00000000" w:rsidDel="00000000" w:rsidP="00000000" w:rsidRDefault="00000000" w:rsidRPr="00000000" w14:paraId="000005AF">
            <w:pPr>
              <w:spacing w:line="240" w:lineRule="auto"/>
              <w:jc w:val="both"/>
              <w:rPr>
                <w:sz w:val="20"/>
                <w:szCs w:val="20"/>
              </w:rPr>
            </w:pPr>
            <w:r w:rsidDel="00000000" w:rsidR="00000000" w:rsidRPr="00000000">
              <w:rPr>
                <w:sz w:val="20"/>
                <w:szCs w:val="20"/>
                <w:rtl w:val="0"/>
              </w:rPr>
              <w:t xml:space="preserve">Centro Industrial del Diseño y la Manufactura</w:t>
            </w:r>
          </w:p>
        </w:tc>
        <w:tc>
          <w:tcPr>
            <w:shd w:fill="auto" w:val="clear"/>
          </w:tcPr>
          <w:p w:rsidR="00000000" w:rsidDel="00000000" w:rsidP="00000000" w:rsidRDefault="00000000" w:rsidRPr="00000000" w14:paraId="000005B0">
            <w:pPr>
              <w:spacing w:line="240" w:lineRule="auto"/>
              <w:jc w:val="both"/>
              <w:rPr>
                <w:b w:val="1"/>
                <w:sz w:val="20"/>
                <w:szCs w:val="20"/>
              </w:rPr>
            </w:pPr>
            <w:r w:rsidDel="00000000" w:rsidR="00000000" w:rsidRPr="00000000">
              <w:rPr>
                <w:rtl w:val="0"/>
              </w:rPr>
            </w:r>
          </w:p>
        </w:tc>
      </w:tr>
    </w:tbl>
    <w:p w:rsidR="00000000" w:rsidDel="00000000" w:rsidP="00000000" w:rsidRDefault="00000000" w:rsidRPr="00000000" w14:paraId="000005B1">
      <w:pPr>
        <w:rPr>
          <w:sz w:val="20"/>
          <w:szCs w:val="20"/>
        </w:rPr>
      </w:pPr>
      <w:r w:rsidDel="00000000" w:rsidR="00000000" w:rsidRPr="00000000">
        <w:rPr>
          <w:rtl w:val="0"/>
        </w:rPr>
      </w:r>
    </w:p>
    <w:p w:rsidR="00000000" w:rsidDel="00000000" w:rsidP="00000000" w:rsidRDefault="00000000" w:rsidRPr="00000000" w14:paraId="000005B2">
      <w:pPr>
        <w:rPr>
          <w:sz w:val="20"/>
          <w:szCs w:val="20"/>
        </w:rPr>
      </w:pPr>
      <w:r w:rsidDel="00000000" w:rsidR="00000000" w:rsidRPr="00000000">
        <w:rPr>
          <w:rtl w:val="0"/>
        </w:rPr>
      </w:r>
    </w:p>
    <w:p w:rsidR="00000000" w:rsidDel="00000000" w:rsidP="00000000" w:rsidRDefault="00000000" w:rsidRPr="00000000" w14:paraId="000005B3">
      <w:pPr>
        <w:numPr>
          <w:ilvl w:val="0"/>
          <w:numId w:val="2"/>
        </w:numPr>
        <w:pBdr>
          <w:top w:space="0" w:sz="0" w:val="nil"/>
          <w:left w:space="0" w:sz="0" w:val="nil"/>
          <w:bottom w:space="0" w:sz="0" w:val="nil"/>
          <w:right w:space="0" w:sz="0" w:val="nil"/>
          <w:between w:space="0" w:sz="0" w:val="nil"/>
        </w:pBdr>
        <w:ind w:left="720" w:hanging="360"/>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5B4">
      <w:pPr>
        <w:pBdr>
          <w:top w:space="0" w:sz="0" w:val="nil"/>
          <w:left w:space="0" w:sz="0" w:val="nil"/>
          <w:bottom w:space="0" w:sz="0" w:val="nil"/>
          <w:right w:space="0" w:sz="0" w:val="nil"/>
          <w:between w:space="0" w:sz="0" w:val="nil"/>
        </w:pBdr>
        <w:ind w:left="426" w:hanging="720"/>
        <w:jc w:val="both"/>
        <w:rPr>
          <w:b w:val="1"/>
          <w:color w:val="000000"/>
          <w:sz w:val="20"/>
          <w:szCs w:val="20"/>
        </w:rPr>
      </w:pPr>
      <w:r w:rsidDel="00000000" w:rsidR="00000000" w:rsidRPr="00000000">
        <w:rPr>
          <w:b w:val="1"/>
          <w:color w:val="000000"/>
          <w:sz w:val="20"/>
          <w:szCs w:val="20"/>
          <w:rtl w:val="0"/>
        </w:rPr>
        <w:t xml:space="preserve">(diligenciar únicamente si realiza ajustes a la Unidad Temática)</w:t>
      </w:r>
    </w:p>
    <w:p w:rsidR="00000000" w:rsidDel="00000000" w:rsidP="00000000" w:rsidRDefault="00000000" w:rsidRPr="00000000" w14:paraId="000005B5">
      <w:pPr>
        <w:rPr>
          <w:sz w:val="20"/>
          <w:szCs w:val="20"/>
        </w:rPr>
      </w:pPr>
      <w:r w:rsidDel="00000000" w:rsidR="00000000" w:rsidRPr="00000000">
        <w:rPr>
          <w:rtl w:val="0"/>
        </w:rPr>
      </w:r>
    </w:p>
    <w:tbl>
      <w:tblPr>
        <w:tblStyle w:val="Table10"/>
        <w:tblW w:w="974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36"/>
        <w:gridCol w:w="2674"/>
        <w:gridCol w:w="1550"/>
        <w:gridCol w:w="1558"/>
        <w:gridCol w:w="795"/>
        <w:gridCol w:w="1934"/>
        <w:tblGridChange w:id="0">
          <w:tblGrid>
            <w:gridCol w:w="1236"/>
            <w:gridCol w:w="2674"/>
            <w:gridCol w:w="1550"/>
            <w:gridCol w:w="1558"/>
            <w:gridCol w:w="795"/>
            <w:gridCol w:w="1934"/>
          </w:tblGrid>
        </w:tblGridChange>
      </w:tblGrid>
      <w:tr>
        <w:tc>
          <w:tcPr>
            <w:tcBorders>
              <w:top w:color="000000" w:space="0" w:sz="0" w:val="nil"/>
              <w:left w:color="000000" w:space="0" w:sz="0" w:val="nil"/>
            </w:tcBorders>
            <w:shd w:fill="auto" w:val="clear"/>
          </w:tcPr>
          <w:p w:rsidR="00000000" w:rsidDel="00000000" w:rsidP="00000000" w:rsidRDefault="00000000" w:rsidRPr="00000000" w14:paraId="000005B6">
            <w:pPr>
              <w:spacing w:line="240" w:lineRule="auto"/>
              <w:jc w:val="both"/>
              <w:rPr>
                <w:b w:val="1"/>
                <w:sz w:val="20"/>
                <w:szCs w:val="20"/>
              </w:rPr>
            </w:pPr>
            <w:r w:rsidDel="00000000" w:rsidR="00000000" w:rsidRPr="00000000">
              <w:rPr>
                <w:rtl w:val="0"/>
              </w:rPr>
            </w:r>
          </w:p>
        </w:tc>
        <w:tc>
          <w:tcPr>
            <w:shd w:fill="auto" w:val="clear"/>
          </w:tcPr>
          <w:p w:rsidR="00000000" w:rsidDel="00000000" w:rsidP="00000000" w:rsidRDefault="00000000" w:rsidRPr="00000000" w14:paraId="000005B7">
            <w:pPr>
              <w:spacing w:line="240" w:lineRule="auto"/>
              <w:jc w:val="both"/>
              <w:rPr>
                <w:b w:val="1"/>
                <w:sz w:val="20"/>
                <w:szCs w:val="20"/>
              </w:rPr>
            </w:pPr>
            <w:r w:rsidDel="00000000" w:rsidR="00000000" w:rsidRPr="00000000">
              <w:rPr>
                <w:b w:val="1"/>
                <w:sz w:val="20"/>
                <w:szCs w:val="20"/>
                <w:rtl w:val="0"/>
              </w:rPr>
              <w:t xml:space="preserve">Nombre</w:t>
            </w:r>
          </w:p>
        </w:tc>
        <w:tc>
          <w:tcPr>
            <w:shd w:fill="auto" w:val="clear"/>
          </w:tcPr>
          <w:p w:rsidR="00000000" w:rsidDel="00000000" w:rsidP="00000000" w:rsidRDefault="00000000" w:rsidRPr="00000000" w14:paraId="000005B8">
            <w:pPr>
              <w:spacing w:line="240" w:lineRule="auto"/>
              <w:jc w:val="both"/>
              <w:rPr>
                <w:b w:val="1"/>
                <w:sz w:val="20"/>
                <w:szCs w:val="20"/>
              </w:rPr>
            </w:pPr>
            <w:r w:rsidDel="00000000" w:rsidR="00000000" w:rsidRPr="00000000">
              <w:rPr>
                <w:b w:val="1"/>
                <w:sz w:val="20"/>
                <w:szCs w:val="20"/>
                <w:rtl w:val="0"/>
              </w:rPr>
              <w:t xml:space="preserve">Cargo</w:t>
            </w:r>
          </w:p>
        </w:tc>
        <w:tc>
          <w:tcPr>
            <w:shd w:fill="auto" w:val="clear"/>
          </w:tcPr>
          <w:p w:rsidR="00000000" w:rsidDel="00000000" w:rsidP="00000000" w:rsidRDefault="00000000" w:rsidRPr="00000000" w14:paraId="000005B9">
            <w:pPr>
              <w:spacing w:line="240" w:lineRule="auto"/>
              <w:jc w:val="both"/>
              <w:rPr>
                <w:b w:val="1"/>
                <w:sz w:val="20"/>
                <w:szCs w:val="20"/>
              </w:rPr>
            </w:pPr>
            <w:r w:rsidDel="00000000" w:rsidR="00000000" w:rsidRPr="00000000">
              <w:rPr>
                <w:b w:val="1"/>
                <w:sz w:val="20"/>
                <w:szCs w:val="20"/>
                <w:rtl w:val="0"/>
              </w:rPr>
              <w:t xml:space="preserve">Dependencia</w:t>
            </w:r>
          </w:p>
        </w:tc>
        <w:tc>
          <w:tcPr>
            <w:shd w:fill="auto" w:val="clear"/>
          </w:tcPr>
          <w:p w:rsidR="00000000" w:rsidDel="00000000" w:rsidP="00000000" w:rsidRDefault="00000000" w:rsidRPr="00000000" w14:paraId="000005BA">
            <w:pPr>
              <w:spacing w:line="240" w:lineRule="auto"/>
              <w:jc w:val="both"/>
              <w:rPr>
                <w:b w:val="1"/>
                <w:sz w:val="20"/>
                <w:szCs w:val="20"/>
              </w:rPr>
            </w:pPr>
            <w:r w:rsidDel="00000000" w:rsidR="00000000" w:rsidRPr="00000000">
              <w:rPr>
                <w:b w:val="1"/>
                <w:sz w:val="20"/>
                <w:szCs w:val="20"/>
                <w:rtl w:val="0"/>
              </w:rPr>
              <w:t xml:space="preserve">Fecha</w:t>
            </w:r>
          </w:p>
        </w:tc>
        <w:tc>
          <w:tcPr>
            <w:shd w:fill="auto" w:val="clear"/>
          </w:tcPr>
          <w:p w:rsidR="00000000" w:rsidDel="00000000" w:rsidP="00000000" w:rsidRDefault="00000000" w:rsidRPr="00000000" w14:paraId="000005BB">
            <w:pPr>
              <w:spacing w:line="240" w:lineRule="auto"/>
              <w:jc w:val="both"/>
              <w:rPr>
                <w:b w:val="1"/>
                <w:sz w:val="20"/>
                <w:szCs w:val="20"/>
              </w:rPr>
            </w:pPr>
            <w:r w:rsidDel="00000000" w:rsidR="00000000" w:rsidRPr="00000000">
              <w:rPr>
                <w:b w:val="1"/>
                <w:sz w:val="20"/>
                <w:szCs w:val="20"/>
                <w:rtl w:val="0"/>
              </w:rPr>
              <w:t xml:space="preserve">Razón del Cambio</w:t>
            </w:r>
          </w:p>
        </w:tc>
      </w:tr>
      <w:tr>
        <w:tc>
          <w:tcPr>
            <w:shd w:fill="auto" w:val="clear"/>
          </w:tcPr>
          <w:p w:rsidR="00000000" w:rsidDel="00000000" w:rsidP="00000000" w:rsidRDefault="00000000" w:rsidRPr="00000000" w14:paraId="000005BC">
            <w:pPr>
              <w:spacing w:line="240" w:lineRule="auto"/>
              <w:jc w:val="both"/>
              <w:rPr>
                <w:b w:val="1"/>
                <w:sz w:val="20"/>
                <w:szCs w:val="20"/>
              </w:rPr>
            </w:pPr>
            <w:r w:rsidDel="00000000" w:rsidR="00000000" w:rsidRPr="00000000">
              <w:rPr>
                <w:b w:val="1"/>
                <w:sz w:val="20"/>
                <w:szCs w:val="20"/>
                <w:rtl w:val="0"/>
              </w:rPr>
              <w:t xml:space="preserve">Autor (es)</w:t>
            </w:r>
          </w:p>
        </w:tc>
        <w:tc>
          <w:tcPr>
            <w:shd w:fill="auto" w:val="clear"/>
          </w:tcPr>
          <w:p w:rsidR="00000000" w:rsidDel="00000000" w:rsidP="00000000" w:rsidRDefault="00000000" w:rsidRPr="00000000" w14:paraId="000005BD">
            <w:pPr>
              <w:spacing w:line="240" w:lineRule="auto"/>
              <w:jc w:val="both"/>
              <w:rPr>
                <w:b w:val="1"/>
                <w:sz w:val="20"/>
                <w:szCs w:val="20"/>
              </w:rPr>
            </w:pPr>
            <w:r w:rsidDel="00000000" w:rsidR="00000000" w:rsidRPr="00000000">
              <w:rPr>
                <w:rtl w:val="0"/>
              </w:rPr>
            </w:r>
          </w:p>
        </w:tc>
        <w:tc>
          <w:tcPr>
            <w:shd w:fill="auto" w:val="clear"/>
          </w:tcPr>
          <w:p w:rsidR="00000000" w:rsidDel="00000000" w:rsidP="00000000" w:rsidRDefault="00000000" w:rsidRPr="00000000" w14:paraId="000005BE">
            <w:pPr>
              <w:spacing w:line="240" w:lineRule="auto"/>
              <w:jc w:val="both"/>
              <w:rPr>
                <w:b w:val="1"/>
                <w:sz w:val="20"/>
                <w:szCs w:val="20"/>
              </w:rPr>
            </w:pPr>
            <w:r w:rsidDel="00000000" w:rsidR="00000000" w:rsidRPr="00000000">
              <w:rPr>
                <w:rtl w:val="0"/>
              </w:rPr>
            </w:r>
          </w:p>
        </w:tc>
        <w:tc>
          <w:tcPr>
            <w:shd w:fill="auto" w:val="clear"/>
          </w:tcPr>
          <w:p w:rsidR="00000000" w:rsidDel="00000000" w:rsidP="00000000" w:rsidRDefault="00000000" w:rsidRPr="00000000" w14:paraId="000005BF">
            <w:pPr>
              <w:spacing w:line="240" w:lineRule="auto"/>
              <w:jc w:val="both"/>
              <w:rPr>
                <w:b w:val="1"/>
                <w:sz w:val="20"/>
                <w:szCs w:val="20"/>
              </w:rPr>
            </w:pPr>
            <w:r w:rsidDel="00000000" w:rsidR="00000000" w:rsidRPr="00000000">
              <w:rPr>
                <w:rtl w:val="0"/>
              </w:rPr>
            </w:r>
          </w:p>
        </w:tc>
        <w:tc>
          <w:tcPr>
            <w:shd w:fill="auto" w:val="clear"/>
          </w:tcPr>
          <w:p w:rsidR="00000000" w:rsidDel="00000000" w:rsidP="00000000" w:rsidRDefault="00000000" w:rsidRPr="00000000" w14:paraId="000005C0">
            <w:pPr>
              <w:spacing w:line="240" w:lineRule="auto"/>
              <w:jc w:val="both"/>
              <w:rPr>
                <w:b w:val="1"/>
                <w:sz w:val="20"/>
                <w:szCs w:val="20"/>
              </w:rPr>
            </w:pPr>
            <w:r w:rsidDel="00000000" w:rsidR="00000000" w:rsidRPr="00000000">
              <w:rPr>
                <w:rtl w:val="0"/>
              </w:rPr>
            </w:r>
          </w:p>
        </w:tc>
        <w:tc>
          <w:tcPr>
            <w:shd w:fill="auto" w:val="clear"/>
          </w:tcPr>
          <w:p w:rsidR="00000000" w:rsidDel="00000000" w:rsidP="00000000" w:rsidRDefault="00000000" w:rsidRPr="00000000" w14:paraId="000005C1">
            <w:pPr>
              <w:spacing w:line="240" w:lineRule="auto"/>
              <w:jc w:val="both"/>
              <w:rPr>
                <w:b w:val="1"/>
                <w:sz w:val="20"/>
                <w:szCs w:val="20"/>
              </w:rPr>
            </w:pPr>
            <w:r w:rsidDel="00000000" w:rsidR="00000000" w:rsidRPr="00000000">
              <w:rPr>
                <w:rtl w:val="0"/>
              </w:rPr>
            </w:r>
          </w:p>
        </w:tc>
      </w:tr>
    </w:tbl>
    <w:p w:rsidR="00000000" w:rsidDel="00000000" w:rsidP="00000000" w:rsidRDefault="00000000" w:rsidRPr="00000000" w14:paraId="000005C2">
      <w:pPr>
        <w:rPr/>
      </w:pPr>
      <w:bookmarkStart w:colFirst="0" w:colLast="0" w:name="_heading=h.1fob9te" w:id="2"/>
      <w:bookmarkEnd w:id="2"/>
      <w:r w:rsidDel="00000000" w:rsidR="00000000" w:rsidRPr="00000000">
        <w:rPr>
          <w:rtl w:val="0"/>
        </w:rPr>
      </w:r>
    </w:p>
    <w:sectPr>
      <w:headerReference r:id="rId55" w:type="default"/>
      <w:footerReference r:id="rId56" w:type="default"/>
      <w:pgSz w:h="15840" w:w="12240" w:orient="portrait"/>
      <w:pgMar w:bottom="1702" w:top="1134"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Wilson Andres Arenales C�ceres" w:id="0" w:date="2021-05-10T15:07:25Z">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animacion infografica con story board</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5C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C5">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5C6">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2411730</wp:posOffset>
          </wp:positionH>
          <wp:positionV relativeFrom="paragraph">
            <wp:posOffset>13334</wp:posOffset>
          </wp:positionV>
          <wp:extent cx="1509395" cy="302895"/>
          <wp:effectExtent b="0" l="0" r="0" t="0"/>
          <wp:wrapNone/>
          <wp:docPr id="45" name="image18.png"/>
          <a:graphic>
            <a:graphicData uri="http://schemas.openxmlformats.org/drawingml/2006/picture">
              <pic:pic>
                <pic:nvPicPr>
                  <pic:cNvPr id="0" name="image18.png"/>
                  <pic:cNvPicPr preferRelativeResize="0"/>
                </pic:nvPicPr>
                <pic:blipFill>
                  <a:blip r:embed="rId1"/>
                  <a:srcRect b="0" l="0" r="0" t="0"/>
                  <a:stretch>
                    <a:fillRect/>
                  </a:stretch>
                </pic:blipFill>
                <pic:spPr>
                  <a:xfrm>
                    <a:off x="0" y="0"/>
                    <a:ext cx="1509395" cy="302895"/>
                  </a:xfrm>
                  <a:prstGeom prst="rect"/>
                  <a:ln/>
                </pic:spPr>
              </pic:pic>
            </a:graphicData>
          </a:graphic>
        </wp:anchor>
      </w:drawing>
    </w:r>
  </w:p>
  <w:p w:rsidR="00000000" w:rsidDel="00000000" w:rsidP="00000000" w:rsidRDefault="00000000" w:rsidRPr="00000000" w14:paraId="000005C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8">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5C9">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C3">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-685799</wp:posOffset>
          </wp:positionH>
          <wp:positionV relativeFrom="paragraph">
            <wp:posOffset>-200659</wp:posOffset>
          </wp:positionV>
          <wp:extent cx="3241040" cy="521335"/>
          <wp:effectExtent b="0" l="0" r="0" t="0"/>
          <wp:wrapNone/>
          <wp:docPr descr="encabezado-excel-siga" id="44" name="image6.png"/>
          <a:graphic>
            <a:graphicData uri="http://schemas.openxmlformats.org/drawingml/2006/picture">
              <pic:pic>
                <pic:nvPicPr>
                  <pic:cNvPr descr="encabezado-excel-siga" id="0" name="image6.png"/>
                  <pic:cNvPicPr preferRelativeResize="0"/>
                </pic:nvPicPr>
                <pic:blipFill>
                  <a:blip r:embed="rId1"/>
                  <a:srcRect b="0" l="35133" r="35229" t="0"/>
                  <a:stretch>
                    <a:fillRect/>
                  </a:stretch>
                </pic:blipFill>
                <pic:spPr>
                  <a:xfrm>
                    <a:off x="0" y="0"/>
                    <a:ext cx="3241040" cy="521335"/>
                  </a:xfrm>
                  <a:prstGeom prst="rect"/>
                  <a:ln/>
                </pic:spPr>
              </pic:pic>
            </a:graphicData>
          </a:graphic>
        </wp:anchor>
      </w:drawing>
    </w:r>
  </w:p>
  <w:p w:rsidR="00000000" w:rsidDel="00000000" w:rsidP="00000000" w:rsidRDefault="00000000" w:rsidRPr="00000000" w14:paraId="000005C4">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pPr>
      <w:spacing w:line="276" w:lineRule="auto"/>
    </w:pPr>
    <w:rPr>
      <w:sz w:val="22"/>
      <w:szCs w:val="22"/>
    </w:rPr>
  </w:style>
  <w:style w:type="paragraph" w:styleId="Ttulo1">
    <w:name w:val="heading 1"/>
    <w:basedOn w:val="Normal"/>
    <w:next w:val="Normal"/>
    <w:link w:val="Ttulo1Car"/>
    <w:uiPriority w:val="9"/>
    <w:qFormat w:val="1"/>
    <w:pPr>
      <w:keepNext w:val="1"/>
      <w:keepLines w:val="1"/>
      <w:spacing w:after="120" w:before="400"/>
      <w:outlineLvl w:val="0"/>
    </w:pPr>
    <w:rPr>
      <w:sz w:val="40"/>
      <w:szCs w:val="40"/>
    </w:rPr>
  </w:style>
  <w:style w:type="paragraph" w:styleId="Ttulo2">
    <w:name w:val="heading 2"/>
    <w:basedOn w:val="Normal"/>
    <w:next w:val="Normal"/>
    <w:link w:val="Ttulo2Car"/>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pPr>
      <w:spacing w:line="276" w:lineRule="auto"/>
    </w:pPr>
    <w:rPr>
      <w:sz w:val="22"/>
      <w:szCs w:val="22"/>
    </w:rPr>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0"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1"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2"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7"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8"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9"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character" w:styleId="Hipervnculo">
    <w:name w:val="Hyperlink"/>
    <w:uiPriority w:val="99"/>
    <w:unhideWhenUsed w:val="1"/>
    <w:rsid w:val="00AE75F2"/>
    <w:rPr>
      <w:color w:val="0000ff"/>
      <w:u w:val="single"/>
    </w:rPr>
  </w:style>
  <w:style w:type="character" w:styleId="Mencinsinresolver">
    <w:name w:val="Unresolved Mention"/>
    <w:uiPriority w:val="99"/>
    <w:semiHidden w:val="1"/>
    <w:unhideWhenUsed w:val="1"/>
    <w:rsid w:val="00817AB3"/>
    <w:rPr>
      <w:color w:val="605e5c"/>
      <w:shd w:color="auto" w:fill="e1dfdd" w:val="clear"/>
    </w:rPr>
  </w:style>
  <w:style w:type="character" w:styleId="Ttulo2Car" w:customStyle="1">
    <w:name w:val="Título 2 Car"/>
    <w:link w:val="Ttulo2"/>
    <w:uiPriority w:val="9"/>
    <w:rsid w:val="00B91527"/>
    <w:rPr>
      <w:sz w:val="32"/>
      <w:szCs w:val="32"/>
    </w:rPr>
  </w:style>
  <w:style w:type="paragraph" w:styleId="NormalWeb">
    <w:name w:val="Normal (Web)"/>
    <w:basedOn w:val="Normal"/>
    <w:uiPriority w:val="99"/>
    <w:unhideWhenUsed w:val="1"/>
    <w:rsid w:val="00B91527"/>
    <w:pPr>
      <w:spacing w:after="100" w:afterAutospacing="1" w:before="100" w:beforeAutospacing="1" w:line="240" w:lineRule="auto"/>
    </w:pPr>
    <w:rPr>
      <w:rFonts w:ascii="Times New Roman" w:cs="Times New Roman" w:eastAsia="Times New Roman" w:hAnsi="Times New Roman"/>
      <w:sz w:val="24"/>
      <w:szCs w:val="24"/>
    </w:rPr>
  </w:style>
  <w:style w:type="character" w:styleId="Textoennegrita">
    <w:name w:val="Strong"/>
    <w:uiPriority w:val="22"/>
    <w:qFormat w:val="1"/>
    <w:rsid w:val="00B91527"/>
    <w:rPr>
      <w:b w:val="1"/>
      <w:bCs w:val="1"/>
    </w:rPr>
  </w:style>
  <w:style w:type="character" w:styleId="nfasis">
    <w:name w:val="Emphasis"/>
    <w:uiPriority w:val="20"/>
    <w:qFormat w:val="1"/>
    <w:rsid w:val="00B91527"/>
    <w:rPr>
      <w:i w:val="1"/>
      <w:iCs w:val="1"/>
    </w:rPr>
  </w:style>
  <w:style w:type="paragraph" w:styleId="Prrafodelista">
    <w:name w:val="List Paragraph"/>
    <w:basedOn w:val="Normal"/>
    <w:uiPriority w:val="34"/>
    <w:qFormat w:val="1"/>
    <w:rsid w:val="00B91527"/>
    <w:pPr>
      <w:ind w:left="708"/>
    </w:pPr>
  </w:style>
  <w:style w:type="paragraph" w:styleId="Default" w:customStyle="1">
    <w:name w:val="Default"/>
    <w:rsid w:val="00456B21"/>
    <w:pPr>
      <w:autoSpaceDE w:val="0"/>
      <w:autoSpaceDN w:val="0"/>
      <w:adjustRightInd w:val="0"/>
      <w:spacing w:after="200" w:line="276" w:lineRule="auto"/>
    </w:pPr>
    <w:rPr>
      <w:rFonts w:ascii="Times New Roman" w:cs="Calibri" w:eastAsia="Calibri" w:hAnsi="Times New Roman"/>
      <w:color w:val="000000"/>
      <w:sz w:val="24"/>
      <w:szCs w:val="24"/>
    </w:rPr>
  </w:style>
  <w:style w:type="character" w:styleId="Hipervnculovisitado">
    <w:name w:val="FollowedHyperlink"/>
    <w:uiPriority w:val="99"/>
    <w:semiHidden w:val="1"/>
    <w:unhideWhenUsed w:val="1"/>
    <w:rsid w:val="0055380D"/>
    <w:rPr>
      <w:color w:val="954f72"/>
      <w:u w:val="single"/>
    </w:rPr>
  </w:style>
  <w:style w:type="table" w:styleId="Tablaconcuadrcula">
    <w:name w:val="Table Grid"/>
    <w:basedOn w:val="Tablanormal"/>
    <w:uiPriority w:val="39"/>
    <w:rsid w:val="002C29D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rtejustify" w:customStyle="1">
    <w:name w:val="rtejustify"/>
    <w:basedOn w:val="Normal"/>
    <w:rsid w:val="001C5D77"/>
    <w:pPr>
      <w:spacing w:after="100" w:afterAutospacing="1" w:before="100" w:beforeAutospacing="1" w:line="240" w:lineRule="auto"/>
    </w:pPr>
    <w:rPr>
      <w:rFonts w:ascii="Times New Roman" w:cs="Times New Roman" w:eastAsia="Times New Roman" w:hAnsi="Times New Roman"/>
      <w:sz w:val="24"/>
      <w:szCs w:val="24"/>
    </w:rPr>
  </w:style>
  <w:style w:type="character" w:styleId="Ttulo1Car" w:customStyle="1">
    <w:name w:val="Título 1 Car"/>
    <w:link w:val="Ttulo1"/>
    <w:uiPriority w:val="9"/>
    <w:rsid w:val="00AE3103"/>
    <w:rPr>
      <w:sz w:val="40"/>
      <w:szCs w:val="40"/>
    </w:rPr>
  </w:style>
  <w:style w:type="paragraph" w:styleId="Textodeglobo">
    <w:name w:val="Balloon Text"/>
    <w:basedOn w:val="Normal"/>
    <w:link w:val="TextodegloboCar"/>
    <w:uiPriority w:val="99"/>
    <w:semiHidden w:val="1"/>
    <w:unhideWhenUsed w:val="1"/>
    <w:rsid w:val="007336F7"/>
    <w:pPr>
      <w:spacing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7336F7"/>
    <w:rPr>
      <w:rFonts w:ascii="Segoe UI" w:cs="Segoe UI" w:hAnsi="Segoe UI"/>
      <w:sz w:val="18"/>
      <w:szCs w:val="18"/>
    </w:rPr>
  </w:style>
  <w:style w:type="character" w:styleId="Refdecomentario">
    <w:name w:val="annotation reference"/>
    <w:basedOn w:val="Fuentedeprrafopredeter"/>
    <w:uiPriority w:val="99"/>
    <w:semiHidden w:val="1"/>
    <w:unhideWhenUsed w:val="1"/>
    <w:rsid w:val="003E0A2D"/>
    <w:rPr>
      <w:sz w:val="16"/>
      <w:szCs w:val="16"/>
    </w:rPr>
  </w:style>
  <w:style w:type="paragraph" w:styleId="Textocomentario">
    <w:name w:val="annotation text"/>
    <w:basedOn w:val="Normal"/>
    <w:link w:val="TextocomentarioCar"/>
    <w:uiPriority w:val="99"/>
    <w:semiHidden w:val="1"/>
    <w:unhideWhenUsed w:val="1"/>
    <w:rsid w:val="003E0A2D"/>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3E0A2D"/>
  </w:style>
  <w:style w:type="paragraph" w:styleId="Asuntodelcomentario">
    <w:name w:val="annotation subject"/>
    <w:basedOn w:val="Textocomentario"/>
    <w:next w:val="Textocomentario"/>
    <w:link w:val="AsuntodelcomentarioCar"/>
    <w:uiPriority w:val="99"/>
    <w:semiHidden w:val="1"/>
    <w:unhideWhenUsed w:val="1"/>
    <w:rsid w:val="003E0A2D"/>
    <w:rPr>
      <w:b w:val="1"/>
      <w:bCs w:val="1"/>
    </w:rPr>
  </w:style>
  <w:style w:type="character" w:styleId="AsuntodelcomentarioCar" w:customStyle="1">
    <w:name w:val="Asunto del comentario Car"/>
    <w:basedOn w:val="TextocomentarioCar"/>
    <w:link w:val="Asuntodelcomentario"/>
    <w:uiPriority w:val="99"/>
    <w:semiHidden w:val="1"/>
    <w:rsid w:val="003E0A2D"/>
    <w:rPr>
      <w:b w:val="1"/>
      <w:bCs w:val="1"/>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39" Type="http://schemas.openxmlformats.org/officeDocument/2006/relationships/image" Target="media/image4.jpg"/><Relationship Id="rId26" Type="http://schemas.openxmlformats.org/officeDocument/2006/relationships/hyperlink" Target="https://stock.adobe.com/es/images/woman-touching-a-compliance-concept/238892790?prev_url=detail" TargetMode="External"/><Relationship Id="rId13" Type="http://schemas.openxmlformats.org/officeDocument/2006/relationships/hyperlink" Target="https://www.freepik.es/vector-gratis/plantilla-opciones-infografia-colorida_9620524.htm#page=1&amp;query=infografias&amp;position=28" TargetMode="External"/><Relationship Id="rId18" Type="http://schemas.openxmlformats.org/officeDocument/2006/relationships/hyperlink" Target="https://stock.adobe.com/es/images/business-management-online-courses-and-consulting/349466531?prev_url=detail" TargetMode="External"/><Relationship Id="rId42" Type="http://schemas.openxmlformats.org/officeDocument/2006/relationships/hyperlink" Target="https://www.freepik.es/vector-gratis/paginas-infografia-gradiente-iconos_5614033.htm" TargetMode="External"/><Relationship Id="rId47" Type="http://schemas.openxmlformats.org/officeDocument/2006/relationships/image" Target="media/image9.jpg"/><Relationship Id="rId34" Type="http://schemas.openxmlformats.org/officeDocument/2006/relationships/hyperlink" Target="https://www.freepik.es/vector-gratis/infografia-pasos-profesionales_5758246.htm" TargetMode="External"/><Relationship Id="rId21" Type="http://schemas.openxmlformats.org/officeDocument/2006/relationships/image" Target="media/image19.jpg"/><Relationship Id="rId50" Type="http://schemas.openxmlformats.org/officeDocument/2006/relationships/hyperlink" Target="https://stock.adobe.com/es/images/vector-infographic-label-template-with-icons-6-options-or-steps-infographics-for-business-concept-can-be-used-for-info-graphics-flow-charts-presentations-web-sites-banners-printed-materials/280615740?prev_url=detail" TargetMode="External"/><Relationship Id="rId55" Type="http://schemas.openxmlformats.org/officeDocument/2006/relationships/header" Target="header1.xml"/><Relationship Id="rId7" Type="http://schemas.openxmlformats.org/officeDocument/2006/relationships/customXml" Target="../customXML/item1.xml"/><Relationship Id="rId2" Type="http://schemas.openxmlformats.org/officeDocument/2006/relationships/comments" Target="comments.xml"/><Relationship Id="rId29" Type="http://schemas.openxmlformats.org/officeDocument/2006/relationships/image" Target="media/image15.jpg"/><Relationship Id="rId16" Type="http://schemas.openxmlformats.org/officeDocument/2006/relationships/image" Target="media/image3.jpg"/><Relationship Id="rId40" Type="http://schemas.openxmlformats.org/officeDocument/2006/relationships/hyperlink" Target="https://www.freepik.es/vector-gratis/plantilla-infografias-negocios-tres-pasos_6024665.htm" TargetMode="External"/><Relationship Id="rId45" Type="http://schemas.openxmlformats.org/officeDocument/2006/relationships/image" Target="media/image2.jpg"/><Relationship Id="rId32" Type="http://schemas.openxmlformats.org/officeDocument/2006/relationships/hyperlink" Target="https://stock.adobe.com/es/images/infographics-for-business-concept-with-icons-and-5-options-or-steps/343323730?prev_url=detail" TargetMode="External"/><Relationship Id="rId37" Type="http://schemas.openxmlformats.org/officeDocument/2006/relationships/image" Target="media/image12.jpg"/><Relationship Id="rId24" Type="http://schemas.openxmlformats.org/officeDocument/2006/relationships/image" Target="media/image24.jpg"/><Relationship Id="rId53" Type="http://schemas.openxmlformats.org/officeDocument/2006/relationships/hyperlink" Target="https://www.shd.gov.co/shd/" TargetMode="External"/><Relationship Id="rId11" Type="http://schemas.openxmlformats.org/officeDocument/2006/relationships/hyperlink" Target="https://www.freepik.es/vector-gratis/hombre-negocios-mentor-entrega-presentacion-discurso_1311218.htm#page=1&amp;query=proyecci%C3%B3n&amp;position=2" TargetMode="External"/><Relationship Id="rId58" Type="http://schemas.openxmlformats.org/officeDocument/2006/relationships/customXml" Target="../customXML/item3.xml"/><Relationship Id="rId5" Type="http://schemas.openxmlformats.org/officeDocument/2006/relationships/numbering" Target="numbering.xml"/><Relationship Id="rId19" Type="http://schemas.openxmlformats.org/officeDocument/2006/relationships/image" Target="media/image16.jpg"/><Relationship Id="rId43" Type="http://schemas.openxmlformats.org/officeDocument/2006/relationships/image" Target="media/image5.jpg"/><Relationship Id="rId4" Type="http://schemas.openxmlformats.org/officeDocument/2006/relationships/fontTable" Target="fontTable.xml"/><Relationship Id="rId9" Type="http://schemas.openxmlformats.org/officeDocument/2006/relationships/hyperlink" Target="http://www.alcaldiabogota.gov.co/sisjur/normas/Norma1.jsp?i=5437" TargetMode="External"/><Relationship Id="rId48" Type="http://schemas.openxmlformats.org/officeDocument/2006/relationships/hyperlink" Target="https://stock.adobe.com/es/images/infographic-design-with-icons-and-4-options-or-steps-thin-line-vector-infographics-business-concept-can-be-used-for-info-graphics-flow-charts-presentations-web-sites-banners-printed-materials/316082053?prev_url=detail" TargetMode="External"/><Relationship Id="rId30" Type="http://schemas.openxmlformats.org/officeDocument/2006/relationships/hyperlink" Target="https://stock.adobe.com/es/images/sledgehammer-smashing-red-percentage-sign-cracked-isolated-on-white-background-3d-illustration/271240530?prev_url=detail" TargetMode="External"/><Relationship Id="rId35" Type="http://schemas.openxmlformats.org/officeDocument/2006/relationships/image" Target="media/image8.jpg"/><Relationship Id="rId22" Type="http://schemas.openxmlformats.org/officeDocument/2006/relationships/image" Target="media/image21.jpg"/><Relationship Id="rId27" Type="http://schemas.openxmlformats.org/officeDocument/2006/relationships/image" Target="media/image23.jpg"/><Relationship Id="rId56" Type="http://schemas.openxmlformats.org/officeDocument/2006/relationships/footer" Target="footer1.xml"/><Relationship Id="rId14" Type="http://schemas.openxmlformats.org/officeDocument/2006/relationships/image" Target="media/image13.jpg"/><Relationship Id="rId8" Type="http://schemas.microsoft.com/office/2011/relationships/commentsExtended" Target="commentsExtended.xml"/><Relationship Id="rId51" Type="http://schemas.openxmlformats.org/officeDocument/2006/relationships/hyperlink" Target="https://stock.adobe.com/es/images/template-infographics-bullet-list-for-diagram-data-elements/312343022?prev_url=detail" TargetMode="External"/><Relationship Id="rId3" Type="http://schemas.openxmlformats.org/officeDocument/2006/relationships/settings" Target="settings.xml"/><Relationship Id="rId46" Type="http://schemas.openxmlformats.org/officeDocument/2006/relationships/hyperlink" Target="https://www.freepik.es/vector-gratis/elementos-coloridos-infografia-agil_8966953.htm" TargetMode="External"/><Relationship Id="rId33" Type="http://schemas.openxmlformats.org/officeDocument/2006/relationships/image" Target="media/image10.jpg"/><Relationship Id="rId38" Type="http://schemas.openxmlformats.org/officeDocument/2006/relationships/hyperlink" Target="https://stock.adobe.com/es/images/four-circles-infographic-elements-business-template-for-presentation-vector-flowchart-concept-with-4-options-or-steps/284626459?prev_url=detail" TargetMode="External"/><Relationship Id="rId25" Type="http://schemas.openxmlformats.org/officeDocument/2006/relationships/image" Target="media/image22.jpg"/><Relationship Id="rId12" Type="http://schemas.openxmlformats.org/officeDocument/2006/relationships/image" Target="media/image20.jpg"/><Relationship Id="rId17" Type="http://schemas.openxmlformats.org/officeDocument/2006/relationships/image" Target="media/image17.jpg"/><Relationship Id="rId59" Type="http://schemas.openxmlformats.org/officeDocument/2006/relationships/customXml" Target="../customXML/item4.xml"/><Relationship Id="rId41" Type="http://schemas.openxmlformats.org/officeDocument/2006/relationships/image" Target="media/image1.jpg"/><Relationship Id="rId20" Type="http://schemas.openxmlformats.org/officeDocument/2006/relationships/hyperlink" Target="https://www.freepik.es/vector-gratis/infografia-negocios-foto_6953224.htm" TargetMode="External"/><Relationship Id="rId54" Type="http://schemas.openxmlformats.org/officeDocument/2006/relationships/hyperlink" Target="https://www.shd.gov.co/shd/otros-impuestos-y-tributos" TargetMode="External"/><Relationship Id="rId1" Type="http://schemas.openxmlformats.org/officeDocument/2006/relationships/theme" Target="theme/theme1.xml"/><Relationship Id="rId6" Type="http://schemas.openxmlformats.org/officeDocument/2006/relationships/styles" Target="styles.xml"/><Relationship Id="rId49" Type="http://schemas.openxmlformats.org/officeDocument/2006/relationships/image" Target="media/image11.jpg"/><Relationship Id="rId36" Type="http://schemas.openxmlformats.org/officeDocument/2006/relationships/hyperlink" Target="https://stock.adobe.com/es/images/template-infographics-bullet-list-for-diagram-data-elements/312343022?prev_url=detail" TargetMode="External"/><Relationship Id="rId23" Type="http://schemas.openxmlformats.org/officeDocument/2006/relationships/hyperlink" Target="https://stock.adobe.com/es/images/teamwork-of-businesspeople/54491875?prev_url=detail" TargetMode="External"/><Relationship Id="rId28" Type="http://schemas.openxmlformats.org/officeDocument/2006/relationships/hyperlink" Target="https://stock.adobe.com/es/images/clock-and-calendar/216040804?prev_url=detail" TargetMode="External"/><Relationship Id="rId15" Type="http://schemas.openxmlformats.org/officeDocument/2006/relationships/hyperlink" Target="https://www.freepik.es/vector-gratis/infografia-pasos-profesionales_5758246.htm" TargetMode="External"/><Relationship Id="rId57" Type="http://schemas.openxmlformats.org/officeDocument/2006/relationships/customXml" Target="../customXML/item2.xml"/><Relationship Id="rId44" Type="http://schemas.openxmlformats.org/officeDocument/2006/relationships/hyperlink" Target="https://www.freepik.es/vector-gratis/diseno-plano-linea-tiempo-infografia_6091873.htm" TargetMode="External"/><Relationship Id="rId31" Type="http://schemas.openxmlformats.org/officeDocument/2006/relationships/image" Target="media/image7.jpg"/><Relationship Id="rId52" Type="http://schemas.openxmlformats.org/officeDocument/2006/relationships/hyperlink" Target="https://estatuto.co/" TargetMode="External"/><Relationship Id="rId10"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8.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F0G6/2k4AfWSJ7gaIqvy1DMKjQ==">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</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49282E1EDBE9234EA9E6D38F720E265F" ma:contentTypeVersion="15" ma:contentTypeDescription="Create a new document." ma:contentTypeScope="" ma:versionID="d74b11659fba189f3e84ecbf6606621e">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9a83cb40efc763857d49d6ce4ef9b78f"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6B429DD0-7188-4E5C-8643-A7550B42B902}"/>
</file>

<file path=customXML/itemProps3.xml><?xml version="1.0" encoding="utf-8"?>
<ds:datastoreItem xmlns:ds="http://schemas.openxmlformats.org/officeDocument/2006/customXml" ds:itemID="{0BDA4270-5791-4AD9-A190-97052C89C8BD}"/>
</file>

<file path=customXML/itemProps4.xml><?xml version="1.0" encoding="utf-8"?>
<ds:datastoreItem xmlns:ds="http://schemas.openxmlformats.org/officeDocument/2006/customXml" ds:itemID="{77D0A63B-3B56-4330-8160-2FC4DE654680}"/>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Mantilla</dc:creator>
  <dcterms:created xsi:type="dcterms:W3CDTF">2020-11-10T21:55:00Z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